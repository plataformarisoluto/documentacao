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39A62" w14:textId="446409B4" w:rsidR="009D2A6F" w:rsidRPr="00D52BFB" w:rsidRDefault="00292ED8" w:rsidP="00D52BFB">
      <w:pPr>
        <w:spacing w:line="360" w:lineRule="auto"/>
        <w:ind w:left="567" w:hanging="425"/>
        <w:contextualSpacing/>
        <w:jc w:val="center"/>
        <w:rPr>
          <w:rFonts w:asciiTheme="majorHAnsi" w:hAnsiTheme="majorHAnsi" w:cstheme="majorHAnsi"/>
          <w:b/>
          <w:bCs/>
        </w:rPr>
      </w:pPr>
      <w:r>
        <w:rPr>
          <w:rFonts w:asciiTheme="majorHAnsi" w:hAnsiTheme="majorHAnsi" w:cstheme="majorHAnsi"/>
          <w:b/>
          <w:bCs/>
        </w:rPr>
        <w:t>Funcionalidade</w:t>
      </w:r>
    </w:p>
    <w:p w14:paraId="7EBCCD11" w14:textId="77777777" w:rsidR="00EA4E9D" w:rsidRPr="00292ED8" w:rsidRDefault="00EA4E9D" w:rsidP="00EA4E9D">
      <w:pPr>
        <w:spacing w:line="360" w:lineRule="auto"/>
        <w:ind w:left="792"/>
        <w:contextualSpacing/>
        <w:jc w:val="both"/>
        <w:rPr>
          <w:rFonts w:asciiTheme="majorHAnsi" w:hAnsiTheme="majorHAnsi" w:cstheme="majorHAnsi"/>
          <w:sz w:val="20"/>
          <w:szCs w:val="20"/>
          <w:u w:val="single"/>
        </w:rPr>
      </w:pPr>
    </w:p>
    <w:p w14:paraId="1C3EEF2E" w14:textId="386C3D7E" w:rsidR="009D2A6F" w:rsidRPr="00D52BFB" w:rsidRDefault="009D2A6F" w:rsidP="00A10F02">
      <w:pPr>
        <w:numPr>
          <w:ilvl w:val="0"/>
          <w:numId w:val="1"/>
        </w:numPr>
        <w:spacing w:line="360" w:lineRule="auto"/>
        <w:ind w:left="567" w:hanging="425"/>
        <w:contextualSpacing/>
        <w:jc w:val="both"/>
        <w:rPr>
          <w:rFonts w:asciiTheme="majorHAnsi" w:hAnsiTheme="majorHAnsi" w:cstheme="majorHAnsi"/>
          <w:b/>
          <w:bCs/>
          <w:sz w:val="22"/>
          <w:szCs w:val="22"/>
        </w:rPr>
      </w:pPr>
      <w:bookmarkStart w:id="0" w:name="_Hlk14428914"/>
      <w:r w:rsidRPr="00D52BFB">
        <w:rPr>
          <w:rFonts w:asciiTheme="majorHAnsi" w:hAnsiTheme="majorHAnsi" w:cstheme="majorHAnsi"/>
          <w:b/>
          <w:bCs/>
          <w:sz w:val="22"/>
          <w:szCs w:val="22"/>
        </w:rPr>
        <w:t>CARACTERÍSTICAS TÉCNICAS</w:t>
      </w:r>
      <w:r w:rsidR="004C11D4" w:rsidRPr="00D52BFB">
        <w:rPr>
          <w:rFonts w:asciiTheme="majorHAnsi" w:hAnsiTheme="majorHAnsi" w:cstheme="majorHAnsi"/>
          <w:b/>
          <w:bCs/>
          <w:sz w:val="22"/>
          <w:szCs w:val="22"/>
        </w:rPr>
        <w:t xml:space="preserve"> DO SISTEMA</w:t>
      </w:r>
      <w:r w:rsidRPr="00D52BFB">
        <w:rPr>
          <w:rFonts w:asciiTheme="majorHAnsi" w:hAnsiTheme="majorHAnsi" w:cstheme="majorHAnsi"/>
          <w:b/>
          <w:bCs/>
          <w:sz w:val="22"/>
          <w:szCs w:val="22"/>
        </w:rPr>
        <w:t>:</w:t>
      </w:r>
      <w:bookmarkEnd w:id="0"/>
    </w:p>
    <w:p w14:paraId="356A7168" w14:textId="263BD193" w:rsidR="009D2A6F" w:rsidRPr="000A1D7F" w:rsidRDefault="009D2A6F" w:rsidP="00A10F02">
      <w:pPr>
        <w:numPr>
          <w:ilvl w:val="1"/>
          <w:numId w:val="1"/>
        </w:numPr>
        <w:shd w:val="clear" w:color="auto" w:fill="FFFFFF"/>
        <w:spacing w:line="360" w:lineRule="auto"/>
        <w:jc w:val="both"/>
        <w:rPr>
          <w:rFonts w:asciiTheme="majorHAnsi" w:hAnsiTheme="majorHAnsi" w:cstheme="majorHAnsi"/>
          <w:sz w:val="20"/>
          <w:szCs w:val="20"/>
        </w:rPr>
      </w:pPr>
      <w:bookmarkStart w:id="1" w:name="OLE_LINK1"/>
      <w:r w:rsidRPr="000A1D7F">
        <w:rPr>
          <w:rFonts w:asciiTheme="majorHAnsi" w:hAnsiTheme="majorHAnsi" w:cstheme="majorHAnsi"/>
          <w:sz w:val="20"/>
          <w:szCs w:val="20"/>
        </w:rPr>
        <w:t xml:space="preserve">Deverá </w:t>
      </w:r>
      <w:r w:rsidR="00FE25D4" w:rsidRPr="000A1D7F">
        <w:rPr>
          <w:rFonts w:asciiTheme="majorHAnsi" w:hAnsiTheme="majorHAnsi" w:cstheme="majorHAnsi"/>
          <w:sz w:val="20"/>
          <w:szCs w:val="20"/>
        </w:rPr>
        <w:t xml:space="preserve">operar em </w:t>
      </w:r>
      <w:r w:rsidR="000A1D7F" w:rsidRPr="000A1D7F">
        <w:rPr>
          <w:rFonts w:asciiTheme="majorHAnsi" w:hAnsiTheme="majorHAnsi" w:cstheme="majorHAnsi"/>
          <w:sz w:val="20"/>
          <w:szCs w:val="20"/>
        </w:rPr>
        <w:t>multiplataforma</w:t>
      </w:r>
      <w:r w:rsidR="00563D98" w:rsidRPr="000A1D7F">
        <w:rPr>
          <w:rFonts w:asciiTheme="majorHAnsi" w:hAnsiTheme="majorHAnsi" w:cstheme="majorHAnsi"/>
          <w:sz w:val="20"/>
          <w:szCs w:val="20"/>
        </w:rPr>
        <w:t xml:space="preserve"> 100% </w:t>
      </w:r>
      <w:r w:rsidR="00FE25D4" w:rsidRPr="000A1D7F">
        <w:rPr>
          <w:rFonts w:asciiTheme="majorHAnsi" w:hAnsiTheme="majorHAnsi" w:cstheme="majorHAnsi"/>
          <w:sz w:val="20"/>
          <w:szCs w:val="20"/>
        </w:rPr>
        <w:t>no modelo SAAS</w:t>
      </w:r>
      <w:r w:rsidRPr="000A1D7F">
        <w:rPr>
          <w:rFonts w:asciiTheme="majorHAnsi" w:hAnsiTheme="majorHAnsi" w:cstheme="majorHAnsi"/>
          <w:sz w:val="20"/>
          <w:szCs w:val="20"/>
        </w:rPr>
        <w:t>;</w:t>
      </w:r>
    </w:p>
    <w:p w14:paraId="01297A7E" w14:textId="0F437F2B" w:rsidR="00CB3267" w:rsidRDefault="00CB3267" w:rsidP="00022495">
      <w:pPr>
        <w:numPr>
          <w:ilvl w:val="1"/>
          <w:numId w:val="1"/>
        </w:numPr>
        <w:shd w:val="clear" w:color="auto" w:fill="FFFFFF"/>
        <w:spacing w:line="360" w:lineRule="auto"/>
        <w:jc w:val="both"/>
        <w:rPr>
          <w:rFonts w:asciiTheme="majorHAnsi" w:hAnsiTheme="majorHAnsi" w:cstheme="majorHAnsi"/>
          <w:sz w:val="20"/>
          <w:szCs w:val="20"/>
        </w:rPr>
      </w:pPr>
      <w:r w:rsidRPr="000A1D7F">
        <w:rPr>
          <w:rFonts w:asciiTheme="majorHAnsi" w:hAnsiTheme="majorHAnsi" w:cstheme="majorHAnsi"/>
          <w:sz w:val="20"/>
          <w:szCs w:val="20"/>
        </w:rPr>
        <w:t>Esteja de acordo com a P</w:t>
      </w:r>
      <w:r w:rsidRPr="00364E7F">
        <w:rPr>
          <w:rFonts w:asciiTheme="majorHAnsi" w:hAnsiTheme="majorHAnsi" w:cstheme="majorHAnsi"/>
          <w:sz w:val="20"/>
          <w:szCs w:val="20"/>
        </w:rPr>
        <w:t>ortaria 1.510/2009 MTE;</w:t>
      </w:r>
    </w:p>
    <w:p w14:paraId="2B4A12A7" w14:textId="16FB164F" w:rsidR="002212C2" w:rsidRDefault="002212C2" w:rsidP="002212C2">
      <w:pPr>
        <w:numPr>
          <w:ilvl w:val="1"/>
          <w:numId w:val="1"/>
        </w:numPr>
        <w:shd w:val="clear" w:color="auto" w:fill="FFFFFF"/>
        <w:spacing w:line="360" w:lineRule="auto"/>
        <w:jc w:val="both"/>
        <w:rPr>
          <w:rFonts w:asciiTheme="majorHAnsi" w:hAnsiTheme="majorHAnsi" w:cstheme="majorHAnsi"/>
          <w:sz w:val="20"/>
          <w:szCs w:val="20"/>
        </w:rPr>
      </w:pPr>
      <w:r w:rsidRPr="000A1D7F">
        <w:rPr>
          <w:rFonts w:asciiTheme="majorHAnsi" w:hAnsiTheme="majorHAnsi" w:cstheme="majorHAnsi"/>
          <w:sz w:val="20"/>
          <w:szCs w:val="20"/>
        </w:rPr>
        <w:t>Esteja de acordo com a P</w:t>
      </w:r>
      <w:r w:rsidRPr="00364E7F">
        <w:rPr>
          <w:rFonts w:asciiTheme="majorHAnsi" w:hAnsiTheme="majorHAnsi" w:cstheme="majorHAnsi"/>
          <w:sz w:val="20"/>
          <w:szCs w:val="20"/>
        </w:rPr>
        <w:t>ortaria 1</w:t>
      </w:r>
      <w:r>
        <w:rPr>
          <w:rFonts w:asciiTheme="majorHAnsi" w:hAnsiTheme="majorHAnsi" w:cstheme="majorHAnsi"/>
          <w:sz w:val="20"/>
          <w:szCs w:val="20"/>
        </w:rPr>
        <w:t>.486/</w:t>
      </w:r>
      <w:r w:rsidRPr="00364E7F">
        <w:rPr>
          <w:rFonts w:asciiTheme="majorHAnsi" w:hAnsiTheme="majorHAnsi" w:cstheme="majorHAnsi"/>
          <w:sz w:val="20"/>
          <w:szCs w:val="20"/>
        </w:rPr>
        <w:t>20</w:t>
      </w:r>
      <w:r>
        <w:rPr>
          <w:rFonts w:asciiTheme="majorHAnsi" w:hAnsiTheme="majorHAnsi" w:cstheme="majorHAnsi"/>
          <w:sz w:val="20"/>
          <w:szCs w:val="20"/>
        </w:rPr>
        <w:t>22</w:t>
      </w:r>
      <w:r w:rsidRPr="00364E7F">
        <w:rPr>
          <w:rFonts w:asciiTheme="majorHAnsi" w:hAnsiTheme="majorHAnsi" w:cstheme="majorHAnsi"/>
          <w:sz w:val="20"/>
          <w:szCs w:val="20"/>
        </w:rPr>
        <w:t xml:space="preserve"> </w:t>
      </w:r>
      <w:r>
        <w:rPr>
          <w:rFonts w:asciiTheme="majorHAnsi" w:hAnsiTheme="majorHAnsi" w:cstheme="majorHAnsi"/>
          <w:sz w:val="20"/>
          <w:szCs w:val="20"/>
        </w:rPr>
        <w:t>MTP</w:t>
      </w:r>
      <w:r w:rsidRPr="00364E7F">
        <w:rPr>
          <w:rFonts w:asciiTheme="majorHAnsi" w:hAnsiTheme="majorHAnsi" w:cstheme="majorHAnsi"/>
          <w:sz w:val="20"/>
          <w:szCs w:val="20"/>
        </w:rPr>
        <w:t>;</w:t>
      </w:r>
    </w:p>
    <w:p w14:paraId="2B724540" w14:textId="1D5D8610" w:rsidR="002212C2" w:rsidRPr="002212C2" w:rsidRDefault="002212C2" w:rsidP="002212C2">
      <w:pPr>
        <w:numPr>
          <w:ilvl w:val="1"/>
          <w:numId w:val="1"/>
        </w:numPr>
        <w:shd w:val="clear" w:color="auto" w:fill="FFFFFF"/>
        <w:spacing w:line="360" w:lineRule="auto"/>
        <w:jc w:val="both"/>
        <w:rPr>
          <w:rFonts w:asciiTheme="majorHAnsi" w:hAnsiTheme="majorHAnsi" w:cstheme="majorHAnsi"/>
          <w:sz w:val="20"/>
          <w:szCs w:val="20"/>
        </w:rPr>
      </w:pPr>
      <w:r w:rsidRPr="000A1D7F">
        <w:rPr>
          <w:rFonts w:asciiTheme="majorHAnsi" w:hAnsiTheme="majorHAnsi" w:cstheme="majorHAnsi"/>
          <w:sz w:val="20"/>
          <w:szCs w:val="20"/>
        </w:rPr>
        <w:t>Esteja de acordo com a P</w:t>
      </w:r>
      <w:r w:rsidRPr="00364E7F">
        <w:rPr>
          <w:rFonts w:asciiTheme="majorHAnsi" w:hAnsiTheme="majorHAnsi" w:cstheme="majorHAnsi"/>
          <w:sz w:val="20"/>
          <w:szCs w:val="20"/>
        </w:rPr>
        <w:t xml:space="preserve">ortaria </w:t>
      </w:r>
      <w:r>
        <w:rPr>
          <w:rFonts w:asciiTheme="majorHAnsi" w:hAnsiTheme="majorHAnsi" w:cstheme="majorHAnsi"/>
          <w:sz w:val="20"/>
          <w:szCs w:val="20"/>
        </w:rPr>
        <w:t>671</w:t>
      </w:r>
      <w:r w:rsidRPr="00364E7F">
        <w:rPr>
          <w:rFonts w:asciiTheme="majorHAnsi" w:hAnsiTheme="majorHAnsi" w:cstheme="majorHAnsi"/>
          <w:sz w:val="20"/>
          <w:szCs w:val="20"/>
        </w:rPr>
        <w:t>/20</w:t>
      </w:r>
      <w:r>
        <w:rPr>
          <w:rFonts w:asciiTheme="majorHAnsi" w:hAnsiTheme="majorHAnsi" w:cstheme="majorHAnsi"/>
          <w:sz w:val="20"/>
          <w:szCs w:val="20"/>
        </w:rPr>
        <w:t>21</w:t>
      </w:r>
      <w:r w:rsidRPr="00364E7F">
        <w:rPr>
          <w:rFonts w:asciiTheme="majorHAnsi" w:hAnsiTheme="majorHAnsi" w:cstheme="majorHAnsi"/>
          <w:sz w:val="20"/>
          <w:szCs w:val="20"/>
        </w:rPr>
        <w:t xml:space="preserve"> MT</w:t>
      </w:r>
      <w:r>
        <w:rPr>
          <w:rFonts w:asciiTheme="majorHAnsi" w:hAnsiTheme="majorHAnsi" w:cstheme="majorHAnsi"/>
          <w:sz w:val="20"/>
          <w:szCs w:val="20"/>
        </w:rPr>
        <w:t>P</w:t>
      </w:r>
      <w:r w:rsidRPr="00364E7F">
        <w:rPr>
          <w:rFonts w:asciiTheme="majorHAnsi" w:hAnsiTheme="majorHAnsi" w:cstheme="majorHAnsi"/>
          <w:sz w:val="20"/>
          <w:szCs w:val="20"/>
        </w:rPr>
        <w:t>;</w:t>
      </w:r>
    </w:p>
    <w:p w14:paraId="2F4CD45E" w14:textId="51E6A6C6" w:rsidR="00CB3267" w:rsidRPr="00364E7F" w:rsidRDefault="00626AD1" w:rsidP="00A10F02">
      <w:pPr>
        <w:numPr>
          <w:ilvl w:val="1"/>
          <w:numId w:val="1"/>
        </w:numPr>
        <w:shd w:val="clear" w:color="auto" w:fill="FFFFFF"/>
        <w:spacing w:line="360" w:lineRule="auto"/>
        <w:jc w:val="both"/>
        <w:rPr>
          <w:rFonts w:asciiTheme="majorHAnsi" w:hAnsiTheme="majorHAnsi" w:cstheme="majorHAnsi"/>
          <w:sz w:val="20"/>
          <w:szCs w:val="20"/>
        </w:rPr>
      </w:pPr>
      <w:r w:rsidRPr="00364E7F">
        <w:rPr>
          <w:rFonts w:asciiTheme="majorHAnsi" w:hAnsiTheme="majorHAnsi" w:cstheme="majorHAnsi"/>
          <w:sz w:val="20"/>
          <w:szCs w:val="20"/>
        </w:rPr>
        <w:t>Possuir aplicativo mobile com todas as funcionalidades disponíveis no sistema web</w:t>
      </w:r>
      <w:r w:rsidR="00364E7F" w:rsidRPr="00364E7F">
        <w:rPr>
          <w:rFonts w:asciiTheme="majorHAnsi" w:hAnsiTheme="majorHAnsi" w:cstheme="majorHAnsi"/>
          <w:sz w:val="20"/>
          <w:szCs w:val="20"/>
        </w:rPr>
        <w:t xml:space="preserve"> que sejam</w:t>
      </w:r>
      <w:r w:rsidR="003801D0" w:rsidRPr="00364E7F">
        <w:rPr>
          <w:rFonts w:asciiTheme="majorHAnsi" w:hAnsiTheme="majorHAnsi" w:cstheme="majorHAnsi"/>
          <w:sz w:val="20"/>
          <w:szCs w:val="20"/>
        </w:rPr>
        <w:t xml:space="preserve"> voltadas a utilização do usuário final</w:t>
      </w:r>
      <w:r w:rsidR="00CB3267" w:rsidRPr="00364E7F">
        <w:rPr>
          <w:rFonts w:asciiTheme="majorHAnsi" w:hAnsiTheme="majorHAnsi" w:cstheme="majorHAnsi"/>
          <w:sz w:val="20"/>
          <w:szCs w:val="20"/>
        </w:rPr>
        <w:t>;</w:t>
      </w:r>
    </w:p>
    <w:p w14:paraId="317BF484" w14:textId="75315CA4" w:rsidR="0036504B" w:rsidRPr="00364E7F" w:rsidRDefault="0036504B" w:rsidP="00A10F02">
      <w:pPr>
        <w:numPr>
          <w:ilvl w:val="1"/>
          <w:numId w:val="1"/>
        </w:numPr>
        <w:shd w:val="clear" w:color="auto" w:fill="FFFFFF"/>
        <w:spacing w:line="360" w:lineRule="auto"/>
        <w:jc w:val="both"/>
        <w:rPr>
          <w:rFonts w:asciiTheme="majorHAnsi" w:hAnsiTheme="majorHAnsi" w:cstheme="majorHAnsi"/>
          <w:sz w:val="20"/>
          <w:szCs w:val="20"/>
        </w:rPr>
      </w:pPr>
      <w:r w:rsidRPr="00364E7F">
        <w:rPr>
          <w:rFonts w:asciiTheme="majorHAnsi" w:hAnsiTheme="majorHAnsi" w:cstheme="majorHAnsi"/>
          <w:sz w:val="20"/>
          <w:szCs w:val="20"/>
        </w:rPr>
        <w:t>O sistema deve possibilitar a captura de dados em tempo real de m</w:t>
      </w:r>
      <w:r w:rsidR="009C1AE0" w:rsidRPr="00364E7F">
        <w:rPr>
          <w:rFonts w:asciiTheme="majorHAnsi" w:hAnsiTheme="majorHAnsi" w:cstheme="majorHAnsi"/>
          <w:sz w:val="20"/>
          <w:szCs w:val="20"/>
        </w:rPr>
        <w:t>á</w:t>
      </w:r>
      <w:r w:rsidRPr="00364E7F">
        <w:rPr>
          <w:rFonts w:asciiTheme="majorHAnsi" w:hAnsiTheme="majorHAnsi" w:cstheme="majorHAnsi"/>
          <w:sz w:val="20"/>
          <w:szCs w:val="20"/>
        </w:rPr>
        <w:t xml:space="preserve">quinas de ponto via cabo de rede </w:t>
      </w:r>
      <w:r w:rsidR="00B42484" w:rsidRPr="00364E7F">
        <w:rPr>
          <w:rFonts w:asciiTheme="majorHAnsi" w:hAnsiTheme="majorHAnsi" w:cstheme="majorHAnsi"/>
          <w:sz w:val="20"/>
          <w:szCs w:val="20"/>
        </w:rPr>
        <w:t>e</w:t>
      </w:r>
      <w:r w:rsidR="00591838" w:rsidRPr="00364E7F">
        <w:rPr>
          <w:rFonts w:asciiTheme="majorHAnsi" w:hAnsiTheme="majorHAnsi" w:cstheme="majorHAnsi"/>
          <w:sz w:val="20"/>
          <w:szCs w:val="20"/>
        </w:rPr>
        <w:t>/ou</w:t>
      </w:r>
      <w:r w:rsidR="00563D98" w:rsidRPr="00364E7F">
        <w:rPr>
          <w:rFonts w:asciiTheme="majorHAnsi" w:hAnsiTheme="majorHAnsi" w:cstheme="majorHAnsi"/>
          <w:sz w:val="20"/>
          <w:szCs w:val="20"/>
        </w:rPr>
        <w:t xml:space="preserve"> </w:t>
      </w:r>
      <w:r w:rsidRPr="00364E7F">
        <w:rPr>
          <w:rFonts w:asciiTheme="majorHAnsi" w:hAnsiTheme="majorHAnsi" w:cstheme="majorHAnsi"/>
          <w:sz w:val="20"/>
          <w:szCs w:val="20"/>
        </w:rPr>
        <w:t>com modem 3g</w:t>
      </w:r>
      <w:r w:rsidR="00025AA7" w:rsidRPr="00364E7F">
        <w:rPr>
          <w:rFonts w:asciiTheme="majorHAnsi" w:hAnsiTheme="majorHAnsi" w:cstheme="majorHAnsi"/>
          <w:sz w:val="20"/>
          <w:szCs w:val="20"/>
        </w:rPr>
        <w:t>;</w:t>
      </w:r>
    </w:p>
    <w:p w14:paraId="7B602D2D" w14:textId="77777777" w:rsidR="009D2A6F" w:rsidRPr="00644D81" w:rsidRDefault="009D2A6F" w:rsidP="00A10F02">
      <w:pPr>
        <w:numPr>
          <w:ilvl w:val="1"/>
          <w:numId w:val="1"/>
        </w:numPr>
        <w:shd w:val="clear" w:color="auto" w:fill="FFFFFF"/>
        <w:spacing w:line="360" w:lineRule="auto"/>
        <w:jc w:val="both"/>
        <w:rPr>
          <w:rFonts w:asciiTheme="majorHAnsi" w:hAnsiTheme="majorHAnsi" w:cstheme="majorHAnsi"/>
          <w:sz w:val="20"/>
          <w:szCs w:val="20"/>
        </w:rPr>
      </w:pPr>
      <w:r w:rsidRPr="00364E7F">
        <w:rPr>
          <w:rFonts w:asciiTheme="majorHAnsi" w:hAnsiTheme="majorHAnsi" w:cstheme="majorHAnsi"/>
          <w:sz w:val="20"/>
          <w:szCs w:val="20"/>
        </w:rPr>
        <w:t xml:space="preserve">Deverá possuir acesso seguro ao servidor WEB com certificado de segurança SSL, garantindo assim a troca de dados </w:t>
      </w:r>
      <w:r w:rsidRPr="00644D81">
        <w:rPr>
          <w:rFonts w:asciiTheme="majorHAnsi" w:hAnsiTheme="majorHAnsi" w:cstheme="majorHAnsi"/>
          <w:sz w:val="20"/>
          <w:szCs w:val="20"/>
        </w:rPr>
        <w:t>criptografados entre o servidor e todos os usuários do sistema;</w:t>
      </w:r>
    </w:p>
    <w:p w14:paraId="7D71E21D" w14:textId="77777777" w:rsidR="002A0632" w:rsidRPr="00644D81" w:rsidRDefault="009D2A6F" w:rsidP="00A10F02">
      <w:pPr>
        <w:numPr>
          <w:ilvl w:val="1"/>
          <w:numId w:val="1"/>
        </w:numPr>
        <w:shd w:val="clear" w:color="auto" w:fill="FFFFFF"/>
        <w:spacing w:line="360" w:lineRule="auto"/>
        <w:jc w:val="both"/>
        <w:rPr>
          <w:rFonts w:asciiTheme="majorHAnsi" w:hAnsiTheme="majorHAnsi" w:cstheme="majorHAnsi"/>
          <w:sz w:val="20"/>
          <w:szCs w:val="20"/>
        </w:rPr>
      </w:pPr>
      <w:r w:rsidRPr="00644D81">
        <w:rPr>
          <w:rFonts w:asciiTheme="majorHAnsi" w:hAnsiTheme="majorHAnsi" w:cstheme="majorHAnsi"/>
          <w:sz w:val="20"/>
          <w:szCs w:val="20"/>
        </w:rPr>
        <w:t>Os servidores de aplicação e banco de dados deverão possuir arquitetura distribuída em Data center certificado</w:t>
      </w:r>
      <w:r w:rsidR="00CB3267" w:rsidRPr="00644D81">
        <w:rPr>
          <w:rFonts w:asciiTheme="majorHAnsi" w:hAnsiTheme="majorHAnsi" w:cstheme="majorHAnsi"/>
          <w:sz w:val="20"/>
          <w:szCs w:val="20"/>
        </w:rPr>
        <w:t>;</w:t>
      </w:r>
    </w:p>
    <w:p w14:paraId="500C5737" w14:textId="24D53726" w:rsidR="009D2A6F" w:rsidRPr="00644D81" w:rsidRDefault="009D2A6F" w:rsidP="00A10F02">
      <w:pPr>
        <w:numPr>
          <w:ilvl w:val="1"/>
          <w:numId w:val="1"/>
        </w:numPr>
        <w:shd w:val="clear" w:color="auto" w:fill="FFFFFF"/>
        <w:spacing w:line="360" w:lineRule="auto"/>
        <w:jc w:val="both"/>
        <w:rPr>
          <w:rFonts w:asciiTheme="majorHAnsi" w:hAnsiTheme="majorHAnsi" w:cstheme="majorHAnsi"/>
          <w:sz w:val="20"/>
          <w:szCs w:val="20"/>
        </w:rPr>
      </w:pPr>
      <w:r w:rsidRPr="00644D81">
        <w:rPr>
          <w:rFonts w:asciiTheme="majorHAnsi" w:hAnsiTheme="majorHAnsi" w:cstheme="majorHAnsi"/>
          <w:sz w:val="20"/>
          <w:szCs w:val="20"/>
        </w:rPr>
        <w:t>Cópia</w:t>
      </w:r>
      <w:r w:rsidR="00644D81" w:rsidRPr="00644D81">
        <w:rPr>
          <w:rFonts w:asciiTheme="majorHAnsi" w:hAnsiTheme="majorHAnsi" w:cstheme="majorHAnsi"/>
          <w:sz w:val="20"/>
          <w:szCs w:val="20"/>
        </w:rPr>
        <w:t>s</w:t>
      </w:r>
      <w:r w:rsidRPr="00644D81">
        <w:rPr>
          <w:rFonts w:asciiTheme="majorHAnsi" w:hAnsiTheme="majorHAnsi" w:cstheme="majorHAnsi"/>
          <w:sz w:val="20"/>
          <w:szCs w:val="20"/>
        </w:rPr>
        <w:t xml:space="preserve"> de segurança automatizadas </w:t>
      </w:r>
      <w:r w:rsidR="00CF5BC6" w:rsidRPr="00644D81">
        <w:rPr>
          <w:rFonts w:asciiTheme="majorHAnsi" w:hAnsiTheme="majorHAnsi" w:cstheme="majorHAnsi"/>
          <w:sz w:val="20"/>
          <w:szCs w:val="20"/>
        </w:rPr>
        <w:t>(</w:t>
      </w:r>
      <w:r w:rsidRPr="00644D81">
        <w:rPr>
          <w:rFonts w:asciiTheme="majorHAnsi" w:hAnsiTheme="majorHAnsi" w:cstheme="majorHAnsi"/>
          <w:sz w:val="20"/>
          <w:szCs w:val="20"/>
        </w:rPr>
        <w:t>backups</w:t>
      </w:r>
      <w:r w:rsidR="00CF5BC6" w:rsidRPr="00644D81">
        <w:rPr>
          <w:rFonts w:asciiTheme="majorHAnsi" w:hAnsiTheme="majorHAnsi" w:cstheme="majorHAnsi"/>
          <w:sz w:val="20"/>
          <w:szCs w:val="20"/>
        </w:rPr>
        <w:t>)</w:t>
      </w:r>
      <w:r w:rsidRPr="00644D81">
        <w:rPr>
          <w:rFonts w:asciiTheme="majorHAnsi" w:hAnsiTheme="majorHAnsi" w:cstheme="majorHAnsi"/>
          <w:sz w:val="20"/>
          <w:szCs w:val="20"/>
        </w:rPr>
        <w:t xml:space="preserve"> sem necessidade de ação por parte da Entidade e de responsabilidade da Contratada;</w:t>
      </w:r>
    </w:p>
    <w:p w14:paraId="047AB5E5" w14:textId="77777777" w:rsidR="009D2A6F" w:rsidRPr="00644D81" w:rsidRDefault="009D2A6F" w:rsidP="00A10F02">
      <w:pPr>
        <w:numPr>
          <w:ilvl w:val="1"/>
          <w:numId w:val="1"/>
        </w:numPr>
        <w:shd w:val="clear" w:color="auto" w:fill="FFFFFF"/>
        <w:spacing w:line="360" w:lineRule="auto"/>
        <w:jc w:val="both"/>
        <w:rPr>
          <w:rFonts w:asciiTheme="majorHAnsi" w:hAnsiTheme="majorHAnsi" w:cstheme="majorHAnsi"/>
          <w:sz w:val="20"/>
          <w:szCs w:val="20"/>
        </w:rPr>
      </w:pPr>
      <w:r w:rsidRPr="00644D81">
        <w:rPr>
          <w:rFonts w:asciiTheme="majorHAnsi" w:hAnsiTheme="majorHAnsi" w:cstheme="majorHAnsi"/>
          <w:sz w:val="20"/>
          <w:szCs w:val="20"/>
        </w:rPr>
        <w:t>Deverá se tratar de serviço de internet, devendo ser necessária utilização de mecanismo de bloqueio de abuso/spam/robôs para inserção de informações na plataforma, tal serviço usa ferramentas que provem que o requerente é humano, por meio de testes de digitação de códigos e/ou identificação de padrões em fotografias/imagens;</w:t>
      </w:r>
    </w:p>
    <w:p w14:paraId="72A0CEA8" w14:textId="423E3F1D" w:rsidR="009D2A6F" w:rsidRPr="00E30C68" w:rsidRDefault="009D2A6F" w:rsidP="00A10F02">
      <w:pPr>
        <w:numPr>
          <w:ilvl w:val="1"/>
          <w:numId w:val="1"/>
        </w:numPr>
        <w:shd w:val="clear" w:color="auto" w:fill="FFFFFF"/>
        <w:spacing w:line="360" w:lineRule="auto"/>
        <w:jc w:val="both"/>
        <w:rPr>
          <w:rFonts w:asciiTheme="majorHAnsi" w:hAnsiTheme="majorHAnsi" w:cstheme="majorHAnsi"/>
          <w:sz w:val="20"/>
          <w:szCs w:val="20"/>
          <w:highlight w:val="yellow"/>
        </w:rPr>
      </w:pPr>
      <w:bookmarkStart w:id="2" w:name="OLE_LINK2"/>
      <w:bookmarkEnd w:id="1"/>
      <w:r w:rsidRPr="00E30C68">
        <w:rPr>
          <w:rFonts w:asciiTheme="majorHAnsi" w:hAnsiTheme="majorHAnsi" w:cstheme="majorHAnsi"/>
          <w:sz w:val="20"/>
          <w:szCs w:val="20"/>
          <w:highlight w:val="yellow"/>
        </w:rPr>
        <w:t xml:space="preserve">Deverá </w:t>
      </w:r>
      <w:r w:rsidR="00B42484" w:rsidRPr="00E30C68">
        <w:rPr>
          <w:rFonts w:asciiTheme="majorHAnsi" w:hAnsiTheme="majorHAnsi" w:cstheme="majorHAnsi"/>
          <w:sz w:val="20"/>
          <w:szCs w:val="20"/>
          <w:highlight w:val="yellow"/>
        </w:rPr>
        <w:t xml:space="preserve">obrigatoriamente </w:t>
      </w:r>
      <w:r w:rsidRPr="00E30C68">
        <w:rPr>
          <w:rFonts w:asciiTheme="majorHAnsi" w:hAnsiTheme="majorHAnsi" w:cstheme="majorHAnsi"/>
          <w:sz w:val="20"/>
          <w:szCs w:val="20"/>
          <w:highlight w:val="yellow"/>
        </w:rPr>
        <w:t>operar em ambiente de nuvem, não sendo necessário, investimento em infraestrutura, servidores</w:t>
      </w:r>
      <w:r w:rsidR="00644D81" w:rsidRPr="00E30C68">
        <w:rPr>
          <w:rFonts w:asciiTheme="majorHAnsi" w:hAnsiTheme="majorHAnsi" w:cstheme="majorHAnsi"/>
          <w:sz w:val="20"/>
          <w:szCs w:val="20"/>
          <w:highlight w:val="yellow"/>
        </w:rPr>
        <w:t xml:space="preserve"> físicos</w:t>
      </w:r>
      <w:r w:rsidRPr="00E30C68">
        <w:rPr>
          <w:rFonts w:asciiTheme="majorHAnsi" w:hAnsiTheme="majorHAnsi" w:cstheme="majorHAnsi"/>
          <w:sz w:val="20"/>
          <w:szCs w:val="20"/>
          <w:highlight w:val="yellow"/>
        </w:rPr>
        <w:t>, certificados, cabeamento e conectividade</w:t>
      </w:r>
      <w:r w:rsidR="001A4944" w:rsidRPr="00E30C68">
        <w:rPr>
          <w:rFonts w:asciiTheme="majorHAnsi" w:hAnsiTheme="majorHAnsi" w:cstheme="majorHAnsi"/>
          <w:sz w:val="20"/>
          <w:szCs w:val="20"/>
          <w:highlight w:val="yellow"/>
        </w:rPr>
        <w:t>, entre outros</w:t>
      </w:r>
      <w:r w:rsidR="00721956" w:rsidRPr="00E30C68">
        <w:rPr>
          <w:rFonts w:asciiTheme="majorHAnsi" w:hAnsiTheme="majorHAnsi" w:cstheme="majorHAnsi"/>
          <w:sz w:val="20"/>
          <w:szCs w:val="20"/>
          <w:highlight w:val="yellow"/>
        </w:rPr>
        <w:t>;</w:t>
      </w:r>
    </w:p>
    <w:p w14:paraId="1E24F347" w14:textId="1B3D6BF6" w:rsidR="00CC33DD" w:rsidRDefault="00CC33DD" w:rsidP="00A10F02">
      <w:pPr>
        <w:numPr>
          <w:ilvl w:val="1"/>
          <w:numId w:val="1"/>
        </w:numPr>
        <w:shd w:val="clear" w:color="auto" w:fill="FFFFFF"/>
        <w:spacing w:line="360" w:lineRule="auto"/>
        <w:jc w:val="both"/>
        <w:rPr>
          <w:rFonts w:asciiTheme="majorHAnsi" w:hAnsiTheme="majorHAnsi" w:cstheme="majorHAnsi"/>
          <w:sz w:val="20"/>
          <w:szCs w:val="20"/>
        </w:rPr>
      </w:pPr>
      <w:r w:rsidRPr="00644D81">
        <w:rPr>
          <w:rFonts w:asciiTheme="majorHAnsi" w:hAnsiTheme="majorHAnsi" w:cstheme="majorHAnsi"/>
          <w:sz w:val="20"/>
          <w:szCs w:val="20"/>
        </w:rPr>
        <w:t>A plataforma deverá ter seu funcionamento dividido em módulos, os quais podem ser acessados por usuários devidamente autorizados e configurados durante setup da ferramenta</w:t>
      </w:r>
      <w:r w:rsidR="00C4467D">
        <w:rPr>
          <w:rFonts w:asciiTheme="majorHAnsi" w:hAnsiTheme="majorHAnsi" w:cstheme="majorHAnsi"/>
          <w:sz w:val="20"/>
          <w:szCs w:val="20"/>
        </w:rPr>
        <w:t>;</w:t>
      </w:r>
    </w:p>
    <w:p w14:paraId="351643B1" w14:textId="4F736169" w:rsidR="002A0632" w:rsidRDefault="000F647A" w:rsidP="00DA4110">
      <w:pPr>
        <w:numPr>
          <w:ilvl w:val="1"/>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A solução deverá </w:t>
      </w:r>
      <w:r w:rsidR="00DA4110">
        <w:rPr>
          <w:rFonts w:asciiTheme="majorHAnsi" w:hAnsiTheme="majorHAnsi" w:cstheme="majorHAnsi"/>
          <w:sz w:val="20"/>
          <w:szCs w:val="20"/>
        </w:rPr>
        <w:t xml:space="preserve">contemplar serviços de análise de dados fornecendo aos usuários visualizações gráficas e interativas, bem como, recursos de </w:t>
      </w:r>
      <w:r w:rsidR="00DA4110">
        <w:rPr>
          <w:rFonts w:asciiTheme="majorHAnsi" w:hAnsiTheme="majorHAnsi" w:cstheme="majorHAnsi"/>
          <w:i/>
          <w:iCs/>
          <w:sz w:val="20"/>
          <w:szCs w:val="20"/>
        </w:rPr>
        <w:t xml:space="preserve">business </w:t>
      </w:r>
      <w:proofErr w:type="spellStart"/>
      <w:r w:rsidR="00DA4110">
        <w:rPr>
          <w:rFonts w:asciiTheme="majorHAnsi" w:hAnsiTheme="majorHAnsi" w:cstheme="majorHAnsi"/>
          <w:i/>
          <w:iCs/>
          <w:sz w:val="20"/>
          <w:szCs w:val="20"/>
        </w:rPr>
        <w:t>intelligence</w:t>
      </w:r>
      <w:proofErr w:type="spellEnd"/>
      <w:r w:rsidR="00DA4110">
        <w:rPr>
          <w:rFonts w:asciiTheme="majorHAnsi" w:hAnsiTheme="majorHAnsi" w:cstheme="majorHAnsi"/>
          <w:sz w:val="20"/>
          <w:szCs w:val="20"/>
        </w:rPr>
        <w:t xml:space="preserve"> (BI) com uma interface simples e intuitiva</w:t>
      </w:r>
      <w:bookmarkEnd w:id="2"/>
      <w:r w:rsidR="00DA4110">
        <w:rPr>
          <w:rFonts w:asciiTheme="majorHAnsi" w:hAnsiTheme="majorHAnsi" w:cstheme="majorHAnsi"/>
          <w:sz w:val="20"/>
          <w:szCs w:val="20"/>
        </w:rPr>
        <w:t>;</w:t>
      </w:r>
    </w:p>
    <w:p w14:paraId="08CA5A24" w14:textId="4FE3378F" w:rsidR="00DA4110" w:rsidRDefault="00DA4110" w:rsidP="00DA4110">
      <w:pPr>
        <w:numPr>
          <w:ilvl w:val="1"/>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funcionalidade de validação automática em todo o sistema nos seguintes campos: CPF, CEP, Data de Nascimento, intervalos de data não permitindo data final inferior a data inicial, padrão de email;</w:t>
      </w:r>
    </w:p>
    <w:p w14:paraId="55F0B9D8" w14:textId="4BA1B111" w:rsidR="00DA4110" w:rsidRDefault="00DA4110" w:rsidP="00DA4110">
      <w:pPr>
        <w:numPr>
          <w:ilvl w:val="1"/>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As documentações fornecidas deverão ser mantidas em sistema de versionamento;</w:t>
      </w:r>
    </w:p>
    <w:p w14:paraId="0F16781A" w14:textId="0953732A" w:rsidR="00DA4110" w:rsidRPr="008075A6" w:rsidRDefault="00DA4110" w:rsidP="00DA4110">
      <w:pPr>
        <w:numPr>
          <w:ilvl w:val="1"/>
          <w:numId w:val="1"/>
        </w:numPr>
        <w:shd w:val="clear" w:color="auto" w:fill="FFFFFF"/>
        <w:spacing w:line="360" w:lineRule="auto"/>
        <w:jc w:val="both"/>
        <w:rPr>
          <w:rFonts w:asciiTheme="majorHAnsi" w:hAnsiTheme="majorHAnsi" w:cstheme="majorHAnsi"/>
          <w:sz w:val="20"/>
          <w:szCs w:val="20"/>
        </w:rPr>
      </w:pPr>
      <w:r w:rsidRPr="00BB2C19">
        <w:rPr>
          <w:rFonts w:ascii="Calibri Light" w:hAnsi="Calibri Light" w:cs="Calibri Light"/>
          <w:sz w:val="20"/>
          <w:szCs w:val="20"/>
        </w:rPr>
        <w:t>Possuir padrão de uso de telas e funções em todos os módulos, de forma a facilitar o seu aprendizado e agilidade na operação do sistema</w:t>
      </w:r>
      <w:r>
        <w:rPr>
          <w:rFonts w:ascii="Calibri Light" w:hAnsi="Calibri Light" w:cs="Calibri Light"/>
          <w:sz w:val="20"/>
          <w:szCs w:val="20"/>
        </w:rPr>
        <w:t>;</w:t>
      </w:r>
    </w:p>
    <w:p w14:paraId="6C0A2EBF" w14:textId="7D4F590D" w:rsidR="00DA4110" w:rsidRPr="008075A6" w:rsidRDefault="00DA4110" w:rsidP="00DA4110">
      <w:pPr>
        <w:numPr>
          <w:ilvl w:val="1"/>
          <w:numId w:val="1"/>
        </w:numPr>
        <w:shd w:val="clear" w:color="auto" w:fill="FFFFFF"/>
        <w:spacing w:line="360" w:lineRule="auto"/>
        <w:jc w:val="both"/>
        <w:rPr>
          <w:rFonts w:asciiTheme="majorHAnsi" w:hAnsiTheme="majorHAnsi" w:cstheme="majorHAnsi"/>
          <w:sz w:val="20"/>
          <w:szCs w:val="20"/>
        </w:rPr>
      </w:pPr>
      <w:r w:rsidRPr="00BB2C19">
        <w:rPr>
          <w:rFonts w:ascii="Calibri Light" w:hAnsi="Calibri Light" w:cs="Calibri Light"/>
          <w:sz w:val="20"/>
          <w:szCs w:val="20"/>
        </w:rPr>
        <w:t>Permitir ao usuário final, por meio de telas, realizar mudanças na tabela de parâmetros fundamentais d</w:t>
      </w:r>
      <w:r>
        <w:rPr>
          <w:rFonts w:ascii="Calibri Light" w:hAnsi="Calibri Light" w:cs="Calibri Light"/>
          <w:sz w:val="20"/>
          <w:szCs w:val="20"/>
        </w:rPr>
        <w:t>o sistema;</w:t>
      </w:r>
    </w:p>
    <w:p w14:paraId="5DB04328" w14:textId="08A88889" w:rsidR="00DA4110" w:rsidRPr="00F71993" w:rsidRDefault="00DA4110" w:rsidP="00DA4110">
      <w:pPr>
        <w:numPr>
          <w:ilvl w:val="1"/>
          <w:numId w:val="1"/>
        </w:numPr>
        <w:shd w:val="clear" w:color="auto" w:fill="FFFFFF"/>
        <w:spacing w:line="360" w:lineRule="auto"/>
        <w:jc w:val="both"/>
        <w:rPr>
          <w:rFonts w:asciiTheme="majorHAnsi" w:hAnsiTheme="majorHAnsi" w:cstheme="majorHAnsi"/>
          <w:sz w:val="20"/>
          <w:szCs w:val="20"/>
        </w:rPr>
      </w:pPr>
      <w:r w:rsidRPr="00BB2C19">
        <w:rPr>
          <w:rFonts w:ascii="Calibri Light" w:hAnsi="Calibri Light" w:cs="Calibri Light"/>
          <w:sz w:val="20"/>
          <w:szCs w:val="20"/>
        </w:rPr>
        <w:t>Permitir auxílio aos usuários através de Help Online sensível ao contexto</w:t>
      </w:r>
      <w:r>
        <w:rPr>
          <w:rFonts w:ascii="Calibri Light" w:hAnsi="Calibri Light" w:cs="Calibri Light"/>
          <w:sz w:val="20"/>
          <w:szCs w:val="20"/>
        </w:rPr>
        <w:t>;</w:t>
      </w:r>
    </w:p>
    <w:p w14:paraId="186CD8C1" w14:textId="3FC64ED9" w:rsidR="00DA4110" w:rsidRPr="001A4944" w:rsidRDefault="00DA4110" w:rsidP="00DA4110">
      <w:pPr>
        <w:numPr>
          <w:ilvl w:val="1"/>
          <w:numId w:val="1"/>
        </w:numPr>
        <w:shd w:val="clear" w:color="auto" w:fill="FFFFFF"/>
        <w:spacing w:line="360" w:lineRule="auto"/>
        <w:jc w:val="both"/>
        <w:rPr>
          <w:rFonts w:asciiTheme="majorHAnsi" w:hAnsiTheme="majorHAnsi" w:cstheme="majorHAnsi"/>
          <w:sz w:val="20"/>
          <w:szCs w:val="20"/>
        </w:rPr>
      </w:pPr>
      <w:r>
        <w:rPr>
          <w:rFonts w:ascii="Calibri Light" w:hAnsi="Calibri Light" w:cs="Calibri Light"/>
          <w:sz w:val="20"/>
          <w:szCs w:val="20"/>
        </w:rPr>
        <w:t>Garantir que nenhum módulo ou funcionalidade seja acessado por usuários que não possuem tais permissões de acesso</w:t>
      </w:r>
      <w:r w:rsidR="001A4944">
        <w:rPr>
          <w:rFonts w:ascii="Calibri Light" w:hAnsi="Calibri Light" w:cs="Calibri Light"/>
          <w:sz w:val="20"/>
          <w:szCs w:val="20"/>
        </w:rPr>
        <w:t>;</w:t>
      </w:r>
    </w:p>
    <w:p w14:paraId="602D1B31" w14:textId="77777777" w:rsidR="001A4944" w:rsidRPr="008C29F4" w:rsidRDefault="001A4944" w:rsidP="001A4944">
      <w:pPr>
        <w:numPr>
          <w:ilvl w:val="1"/>
          <w:numId w:val="1"/>
        </w:numPr>
        <w:shd w:val="clear" w:color="auto" w:fill="FFFFFF"/>
        <w:spacing w:line="360" w:lineRule="auto"/>
        <w:jc w:val="both"/>
        <w:rPr>
          <w:rFonts w:asciiTheme="majorHAnsi" w:hAnsiTheme="majorHAnsi" w:cstheme="majorHAnsi"/>
          <w:sz w:val="20"/>
          <w:szCs w:val="20"/>
        </w:rPr>
      </w:pPr>
      <w:r w:rsidRPr="008C29F4">
        <w:rPr>
          <w:rFonts w:asciiTheme="majorHAnsi" w:hAnsiTheme="majorHAnsi" w:cstheme="majorHAnsi"/>
          <w:sz w:val="20"/>
          <w:szCs w:val="20"/>
        </w:rPr>
        <w:t>O acesso à plataforma deverá ocorrer por meio de login e senha pessoal e intransferível, devendo ser cadastrada pelo Administrador do sistema ou usuário por ele autorizado;</w:t>
      </w:r>
    </w:p>
    <w:p w14:paraId="3D791E29" w14:textId="77777777" w:rsidR="001A4944" w:rsidRPr="001A4944" w:rsidRDefault="001A4944" w:rsidP="001A4944">
      <w:pPr>
        <w:numPr>
          <w:ilvl w:val="1"/>
          <w:numId w:val="1"/>
        </w:numPr>
        <w:shd w:val="clear" w:color="auto" w:fill="FFFFFF"/>
        <w:spacing w:line="360" w:lineRule="auto"/>
        <w:jc w:val="both"/>
        <w:rPr>
          <w:rFonts w:asciiTheme="majorHAnsi" w:hAnsiTheme="majorHAnsi" w:cstheme="majorHAnsi"/>
          <w:sz w:val="20"/>
          <w:szCs w:val="20"/>
        </w:rPr>
      </w:pPr>
      <w:r w:rsidRPr="001A4944">
        <w:rPr>
          <w:rFonts w:asciiTheme="majorHAnsi" w:hAnsiTheme="majorHAnsi" w:cstheme="majorHAnsi"/>
          <w:sz w:val="20"/>
          <w:szCs w:val="20"/>
        </w:rPr>
        <w:t>Usuários devem poder recuperar a senha por meio de um formulário de "esqueci a senha", remetido ao e-mail cadastrado e confirmado;</w:t>
      </w:r>
    </w:p>
    <w:p w14:paraId="560A1A8F" w14:textId="60BE1112" w:rsidR="001A4944" w:rsidRPr="008C29F4" w:rsidRDefault="001A4944" w:rsidP="002504FC">
      <w:pPr>
        <w:numPr>
          <w:ilvl w:val="1"/>
          <w:numId w:val="1"/>
        </w:numPr>
        <w:shd w:val="clear" w:color="auto" w:fill="FFFFFF"/>
        <w:spacing w:line="360" w:lineRule="auto"/>
        <w:jc w:val="both"/>
        <w:rPr>
          <w:rFonts w:asciiTheme="majorHAnsi" w:hAnsiTheme="majorHAnsi" w:cstheme="majorHAnsi"/>
          <w:sz w:val="20"/>
          <w:szCs w:val="20"/>
        </w:rPr>
      </w:pPr>
      <w:r w:rsidRPr="001A4944">
        <w:rPr>
          <w:rFonts w:asciiTheme="majorHAnsi" w:hAnsiTheme="majorHAnsi" w:cstheme="majorHAnsi"/>
          <w:sz w:val="20"/>
          <w:szCs w:val="20"/>
        </w:rPr>
        <w:lastRenderedPageBreak/>
        <w:t>Deverá ser possível configurar em qual máquina de coleta de ponto o funcionário</w:t>
      </w:r>
      <w:ins w:id="3" w:author="BRUNO" w:date="2019-08-29T13:19:00Z">
        <w:r w:rsidRPr="001A4944">
          <w:rPr>
            <w:rFonts w:asciiTheme="majorHAnsi" w:hAnsiTheme="majorHAnsi" w:cstheme="majorHAnsi"/>
            <w:sz w:val="20"/>
            <w:szCs w:val="20"/>
          </w:rPr>
          <w:t xml:space="preserve"> </w:t>
        </w:r>
      </w:ins>
      <w:r w:rsidRPr="001A4944">
        <w:rPr>
          <w:rFonts w:asciiTheme="majorHAnsi" w:hAnsiTheme="majorHAnsi" w:cstheme="majorHAnsi"/>
          <w:sz w:val="20"/>
          <w:szCs w:val="20"/>
        </w:rPr>
        <w:t>poderá fazer a marcação, devendo possibilitar a indicação de uma única e específica máquina, “N” máquinas (onde N pode ser qualquer quantidade acima de 2 unidades, também específicas) ou em todas;</w:t>
      </w:r>
    </w:p>
    <w:p w14:paraId="5CA9CEB1" w14:textId="4E2BBB24" w:rsidR="001A4944" w:rsidRPr="008C29F4" w:rsidRDefault="001A4944" w:rsidP="001A4944">
      <w:pPr>
        <w:numPr>
          <w:ilvl w:val="1"/>
          <w:numId w:val="1"/>
        </w:numPr>
        <w:shd w:val="clear" w:color="auto" w:fill="FFFFFF"/>
        <w:spacing w:line="360" w:lineRule="auto"/>
        <w:jc w:val="both"/>
        <w:rPr>
          <w:rFonts w:asciiTheme="majorHAnsi" w:hAnsiTheme="majorHAnsi" w:cstheme="majorHAnsi"/>
          <w:sz w:val="20"/>
          <w:szCs w:val="20"/>
        </w:rPr>
      </w:pPr>
      <w:r w:rsidRPr="008C29F4">
        <w:rPr>
          <w:rFonts w:asciiTheme="majorHAnsi" w:hAnsiTheme="majorHAnsi" w:cstheme="majorHAnsi"/>
          <w:sz w:val="20"/>
          <w:szCs w:val="20"/>
        </w:rPr>
        <w:t>Sistema deve permitir que funcionário tenha acesso aos dados de seu registro de ponto, tanto em uma visualização web, quanto no aplicativo de celular</w:t>
      </w:r>
      <w:r w:rsidR="00906297">
        <w:rPr>
          <w:rFonts w:asciiTheme="majorHAnsi" w:hAnsiTheme="majorHAnsi" w:cstheme="majorHAnsi"/>
          <w:sz w:val="20"/>
          <w:szCs w:val="20"/>
        </w:rPr>
        <w:t>;</w:t>
      </w:r>
    </w:p>
    <w:p w14:paraId="796B47F8" w14:textId="0542F624" w:rsidR="001A4944" w:rsidRPr="00917B5C" w:rsidRDefault="001A4944" w:rsidP="001A4944">
      <w:pPr>
        <w:numPr>
          <w:ilvl w:val="1"/>
          <w:numId w:val="1"/>
        </w:numPr>
        <w:shd w:val="clear" w:color="auto" w:fill="FFFFFF"/>
        <w:spacing w:line="360" w:lineRule="auto"/>
        <w:jc w:val="both"/>
        <w:rPr>
          <w:rFonts w:asciiTheme="majorHAnsi" w:hAnsiTheme="majorHAnsi" w:cstheme="majorHAnsi"/>
          <w:sz w:val="20"/>
          <w:szCs w:val="20"/>
        </w:rPr>
      </w:pPr>
      <w:r w:rsidRPr="008C29F4">
        <w:rPr>
          <w:rFonts w:asciiTheme="majorHAnsi" w:hAnsiTheme="majorHAnsi" w:cstheme="majorHAnsi"/>
          <w:sz w:val="20"/>
          <w:szCs w:val="20"/>
        </w:rPr>
        <w:t>Sistema deve permitir o gerenciamento das agendas de trabalho, principalmente para utilização das secretarias de saúde</w:t>
      </w:r>
      <w:r w:rsidR="00E30C68">
        <w:rPr>
          <w:rFonts w:asciiTheme="majorHAnsi" w:hAnsiTheme="majorHAnsi" w:cstheme="majorHAnsi"/>
          <w:sz w:val="20"/>
          <w:szCs w:val="20"/>
        </w:rPr>
        <w:t xml:space="preserve">, </w:t>
      </w:r>
      <w:r w:rsidRPr="008C29F4">
        <w:rPr>
          <w:rFonts w:asciiTheme="majorHAnsi" w:hAnsiTheme="majorHAnsi" w:cstheme="majorHAnsi"/>
          <w:sz w:val="20"/>
          <w:szCs w:val="20"/>
        </w:rPr>
        <w:t>educação</w:t>
      </w:r>
      <w:r w:rsidR="00DE35EE">
        <w:rPr>
          <w:rFonts w:asciiTheme="majorHAnsi" w:hAnsiTheme="majorHAnsi" w:cstheme="majorHAnsi"/>
          <w:sz w:val="20"/>
          <w:szCs w:val="20"/>
        </w:rPr>
        <w:t xml:space="preserve"> e segurança pública</w:t>
      </w:r>
      <w:r w:rsidRPr="008C29F4">
        <w:rPr>
          <w:rFonts w:asciiTheme="majorHAnsi" w:hAnsiTheme="majorHAnsi" w:cstheme="majorHAnsi"/>
          <w:sz w:val="20"/>
          <w:szCs w:val="20"/>
        </w:rPr>
        <w:t>. Possibilitando gerenciamento de profissionais e seus postos de trabalho. Deve ainda permitir de forma sistêmica a solicitação de troca de escala/plantão entre os profissionais de mesmo cargo e mesma área de trabalho, tendo essa funcionalidade supervisão direta do gestor da área afim</w:t>
      </w:r>
      <w:r w:rsidR="00906297">
        <w:rPr>
          <w:rFonts w:asciiTheme="majorHAnsi" w:hAnsiTheme="majorHAnsi" w:cstheme="majorHAnsi"/>
          <w:sz w:val="20"/>
          <w:szCs w:val="20"/>
        </w:rPr>
        <w:t>;</w:t>
      </w:r>
    </w:p>
    <w:p w14:paraId="23B4F5F9" w14:textId="77777777" w:rsidR="001A4944" w:rsidRPr="00917B5C" w:rsidRDefault="001A4944" w:rsidP="001A4944">
      <w:pPr>
        <w:pStyle w:val="PargrafodaLista"/>
        <w:numPr>
          <w:ilvl w:val="1"/>
          <w:numId w:val="1"/>
        </w:numPr>
        <w:spacing w:line="360" w:lineRule="auto"/>
        <w:jc w:val="both"/>
        <w:rPr>
          <w:rFonts w:asciiTheme="majorHAnsi" w:hAnsiTheme="majorHAnsi" w:cstheme="majorHAnsi"/>
        </w:rPr>
      </w:pPr>
      <w:r w:rsidRPr="00D52BFB">
        <w:rPr>
          <w:rFonts w:asciiTheme="majorHAnsi" w:hAnsiTheme="majorHAnsi" w:cstheme="majorHAnsi"/>
        </w:rPr>
        <w:t>O Sistema deve permitir a visualização em tempo real dos eventos de ponto</w:t>
      </w:r>
      <w:r>
        <w:rPr>
          <w:rFonts w:asciiTheme="majorHAnsi" w:hAnsiTheme="majorHAnsi" w:cstheme="majorHAnsi"/>
        </w:rPr>
        <w:t xml:space="preserve"> de todas as máquinas REP;</w:t>
      </w:r>
    </w:p>
    <w:p w14:paraId="704D151D" w14:textId="4C44010B" w:rsidR="001A4944" w:rsidRDefault="001A4944" w:rsidP="001A4944">
      <w:pPr>
        <w:pStyle w:val="PargrafodaLista"/>
        <w:numPr>
          <w:ilvl w:val="1"/>
          <w:numId w:val="1"/>
        </w:numPr>
        <w:spacing w:line="360" w:lineRule="auto"/>
        <w:jc w:val="both"/>
        <w:rPr>
          <w:rFonts w:asciiTheme="majorHAnsi" w:hAnsiTheme="majorHAnsi" w:cstheme="majorHAnsi"/>
        </w:rPr>
      </w:pPr>
      <w:r w:rsidRPr="002A036B">
        <w:rPr>
          <w:rFonts w:asciiTheme="majorHAnsi" w:hAnsiTheme="majorHAnsi" w:cstheme="majorHAnsi"/>
        </w:rPr>
        <w:t>Sistema deve</w:t>
      </w:r>
      <w:r>
        <w:rPr>
          <w:rFonts w:asciiTheme="majorHAnsi" w:hAnsiTheme="majorHAnsi" w:cstheme="majorHAnsi"/>
        </w:rPr>
        <w:t xml:space="preserve"> possibilitar o compartilhamento de informações através de ferramenta de intranet coorporativa, possibilitando compartilhamento de vídeos, notícias, avisos e campanhas. Deve possibilitar ainda que funcionários possam comentar publicações</w:t>
      </w:r>
      <w:r w:rsidR="00906297">
        <w:rPr>
          <w:rFonts w:asciiTheme="majorHAnsi" w:hAnsiTheme="majorHAnsi" w:cstheme="majorHAnsi"/>
        </w:rPr>
        <w:t>;</w:t>
      </w:r>
    </w:p>
    <w:p w14:paraId="582FFA8F" w14:textId="69F72039" w:rsidR="001A4944" w:rsidRPr="001A4944" w:rsidRDefault="001A4944" w:rsidP="001A4944">
      <w:pPr>
        <w:pStyle w:val="PargrafodaLista"/>
        <w:numPr>
          <w:ilvl w:val="1"/>
          <w:numId w:val="1"/>
        </w:numPr>
        <w:spacing w:line="360" w:lineRule="auto"/>
        <w:jc w:val="both"/>
        <w:rPr>
          <w:rFonts w:asciiTheme="majorHAnsi" w:hAnsiTheme="majorHAnsi" w:cstheme="majorHAnsi"/>
        </w:rPr>
      </w:pPr>
      <w:r>
        <w:rPr>
          <w:rFonts w:asciiTheme="majorHAnsi" w:hAnsiTheme="majorHAnsi" w:cstheme="majorHAnsi"/>
        </w:rPr>
        <w:t>Sistema deve permitir publicação de eventos com a funcionalidade de marcar interesse em participar do mesmo, por parte dos servidores</w:t>
      </w:r>
      <w:r w:rsidR="00906297">
        <w:rPr>
          <w:rFonts w:asciiTheme="majorHAnsi" w:hAnsiTheme="majorHAnsi" w:cstheme="majorHAnsi"/>
        </w:rPr>
        <w:t>;</w:t>
      </w:r>
    </w:p>
    <w:p w14:paraId="35CBA2B0" w14:textId="3746EB60" w:rsidR="001A4944" w:rsidRPr="001A4944" w:rsidRDefault="001A4944" w:rsidP="001A4944">
      <w:pPr>
        <w:pStyle w:val="PargrafodaLista"/>
        <w:numPr>
          <w:ilvl w:val="1"/>
          <w:numId w:val="1"/>
        </w:numPr>
        <w:spacing w:line="360" w:lineRule="auto"/>
        <w:jc w:val="both"/>
        <w:rPr>
          <w:rFonts w:asciiTheme="majorHAnsi" w:hAnsiTheme="majorHAnsi" w:cstheme="majorHAnsi"/>
        </w:rPr>
      </w:pPr>
      <w:r>
        <w:rPr>
          <w:rFonts w:asciiTheme="majorHAnsi" w:hAnsiTheme="majorHAnsi" w:cstheme="majorHAnsi"/>
        </w:rPr>
        <w:t>Sistema deve possuir ferramenta de “</w:t>
      </w:r>
      <w:proofErr w:type="spellStart"/>
      <w:r w:rsidRPr="001A4944">
        <w:rPr>
          <w:rFonts w:asciiTheme="majorHAnsi" w:hAnsiTheme="majorHAnsi" w:cstheme="majorHAnsi"/>
          <w:i/>
          <w:iCs/>
        </w:rPr>
        <w:t>Onboarding</w:t>
      </w:r>
      <w:proofErr w:type="spellEnd"/>
      <w:r>
        <w:rPr>
          <w:rFonts w:asciiTheme="majorHAnsi" w:hAnsiTheme="majorHAnsi" w:cstheme="majorHAnsi"/>
        </w:rPr>
        <w:t>” para integração de servidores.</w:t>
      </w:r>
    </w:p>
    <w:p w14:paraId="6A5E1F96" w14:textId="77777777" w:rsidR="002A0632" w:rsidRPr="00D52BFB" w:rsidRDefault="002A0632" w:rsidP="00D52BFB">
      <w:pPr>
        <w:shd w:val="clear" w:color="auto" w:fill="FFFFFF"/>
        <w:spacing w:line="360" w:lineRule="auto"/>
        <w:ind w:left="567" w:hanging="425"/>
        <w:jc w:val="both"/>
        <w:rPr>
          <w:rFonts w:asciiTheme="majorHAnsi" w:hAnsiTheme="majorHAnsi" w:cstheme="majorHAnsi"/>
        </w:rPr>
      </w:pPr>
    </w:p>
    <w:p w14:paraId="7C92E98C" w14:textId="049C8F09" w:rsidR="00ED1615" w:rsidRPr="00ED1615" w:rsidRDefault="00ED1615" w:rsidP="00A10F02">
      <w:pPr>
        <w:numPr>
          <w:ilvl w:val="0"/>
          <w:numId w:val="1"/>
        </w:numPr>
        <w:shd w:val="clear" w:color="auto" w:fill="FFFFFF"/>
        <w:spacing w:line="360" w:lineRule="auto"/>
        <w:ind w:left="567" w:hanging="425"/>
        <w:contextualSpacing/>
        <w:jc w:val="both"/>
        <w:rPr>
          <w:rFonts w:asciiTheme="majorHAnsi" w:hAnsiTheme="majorHAnsi" w:cstheme="majorHAnsi"/>
          <w:sz w:val="22"/>
          <w:szCs w:val="22"/>
        </w:rPr>
      </w:pPr>
      <w:r w:rsidRPr="00D52BFB">
        <w:rPr>
          <w:rFonts w:asciiTheme="majorHAnsi" w:hAnsiTheme="majorHAnsi" w:cstheme="majorHAnsi"/>
          <w:b/>
          <w:bCs/>
          <w:sz w:val="22"/>
          <w:szCs w:val="22"/>
        </w:rPr>
        <w:t>CARACTERÍSTICAS TÉCNICAS DO</w:t>
      </w:r>
      <w:r>
        <w:rPr>
          <w:rFonts w:asciiTheme="majorHAnsi" w:hAnsiTheme="majorHAnsi" w:cstheme="majorHAnsi"/>
          <w:b/>
          <w:bCs/>
          <w:sz w:val="22"/>
          <w:szCs w:val="22"/>
        </w:rPr>
        <w:t xml:space="preserve"> APLICATIVO MÓVEL (MOBILE)</w:t>
      </w:r>
    </w:p>
    <w:p w14:paraId="6A2DE4B7" w14:textId="2055DA07" w:rsidR="00ED1615" w:rsidRDefault="00ED1615" w:rsidP="00ED1615">
      <w:pPr>
        <w:numPr>
          <w:ilvl w:val="1"/>
          <w:numId w:val="1"/>
        </w:numPr>
        <w:shd w:val="clear" w:color="auto" w:fill="FFFFFF"/>
        <w:spacing w:line="360" w:lineRule="auto"/>
        <w:jc w:val="both"/>
        <w:rPr>
          <w:rFonts w:asciiTheme="majorHAnsi" w:hAnsiTheme="majorHAnsi" w:cstheme="majorHAnsi"/>
          <w:sz w:val="20"/>
          <w:szCs w:val="20"/>
        </w:rPr>
      </w:pPr>
      <w:r w:rsidRPr="00364E7F">
        <w:rPr>
          <w:rFonts w:asciiTheme="majorHAnsi" w:hAnsiTheme="majorHAnsi" w:cstheme="majorHAnsi"/>
          <w:sz w:val="20"/>
          <w:szCs w:val="20"/>
        </w:rPr>
        <w:t>O aplicativo mobile deverá estar disponibilizado tanto na Play Store</w:t>
      </w:r>
      <w:r w:rsidR="003E09A4">
        <w:rPr>
          <w:rFonts w:asciiTheme="majorHAnsi" w:hAnsiTheme="majorHAnsi" w:cstheme="majorHAnsi"/>
          <w:sz w:val="20"/>
          <w:szCs w:val="20"/>
        </w:rPr>
        <w:t xml:space="preserve"> (Android)</w:t>
      </w:r>
      <w:r w:rsidRPr="00364E7F">
        <w:rPr>
          <w:rFonts w:asciiTheme="majorHAnsi" w:hAnsiTheme="majorHAnsi" w:cstheme="majorHAnsi"/>
          <w:sz w:val="20"/>
          <w:szCs w:val="20"/>
        </w:rPr>
        <w:t xml:space="preserve"> quanto na App Store</w:t>
      </w:r>
      <w:r w:rsidR="003E09A4">
        <w:rPr>
          <w:rFonts w:asciiTheme="majorHAnsi" w:hAnsiTheme="majorHAnsi" w:cstheme="majorHAnsi"/>
          <w:sz w:val="20"/>
          <w:szCs w:val="20"/>
        </w:rPr>
        <w:t xml:space="preserve"> (IOS)</w:t>
      </w:r>
      <w:r w:rsidRPr="00364E7F">
        <w:rPr>
          <w:rFonts w:asciiTheme="majorHAnsi" w:hAnsiTheme="majorHAnsi" w:cstheme="majorHAnsi"/>
          <w:sz w:val="20"/>
          <w:szCs w:val="20"/>
        </w:rPr>
        <w:t>;</w:t>
      </w:r>
    </w:p>
    <w:p w14:paraId="59170201" w14:textId="6C9E17D2" w:rsidR="003E09A4" w:rsidRDefault="00ED1615" w:rsidP="00374899">
      <w:pPr>
        <w:numPr>
          <w:ilvl w:val="1"/>
          <w:numId w:val="1"/>
        </w:numPr>
        <w:shd w:val="clear" w:color="auto" w:fill="FFFFFF"/>
        <w:spacing w:line="360" w:lineRule="auto"/>
        <w:jc w:val="both"/>
        <w:rPr>
          <w:rFonts w:asciiTheme="majorHAnsi" w:hAnsiTheme="majorHAnsi" w:cstheme="majorHAnsi"/>
          <w:sz w:val="20"/>
          <w:szCs w:val="20"/>
        </w:rPr>
      </w:pPr>
      <w:r w:rsidRPr="00ED1615">
        <w:rPr>
          <w:rFonts w:asciiTheme="majorHAnsi" w:hAnsiTheme="majorHAnsi" w:cstheme="majorHAnsi"/>
          <w:sz w:val="20"/>
          <w:szCs w:val="20"/>
        </w:rPr>
        <w:t xml:space="preserve">O app deverá funcionar corretamente em dispositivos móveis que utilizam sistema operacional Android (versão 7.0 ou superior) ou </w:t>
      </w:r>
      <w:r w:rsidR="003E09A4">
        <w:rPr>
          <w:rFonts w:asciiTheme="majorHAnsi" w:hAnsiTheme="majorHAnsi" w:cstheme="majorHAnsi"/>
          <w:sz w:val="20"/>
          <w:szCs w:val="20"/>
        </w:rPr>
        <w:t>I</w:t>
      </w:r>
      <w:r w:rsidRPr="00ED1615">
        <w:rPr>
          <w:rFonts w:asciiTheme="majorHAnsi" w:hAnsiTheme="majorHAnsi" w:cstheme="majorHAnsi"/>
          <w:sz w:val="20"/>
          <w:szCs w:val="20"/>
        </w:rPr>
        <w:t>OS (versão 4.5.5 ou superior);</w:t>
      </w:r>
    </w:p>
    <w:p w14:paraId="496EABC4" w14:textId="1ABBCFE9" w:rsidR="00374899" w:rsidRPr="00374899" w:rsidRDefault="00374899" w:rsidP="00374899">
      <w:pPr>
        <w:numPr>
          <w:ilvl w:val="1"/>
          <w:numId w:val="1"/>
        </w:numPr>
        <w:shd w:val="clear" w:color="auto" w:fill="FFFFFF"/>
        <w:spacing w:line="360" w:lineRule="auto"/>
        <w:jc w:val="both"/>
        <w:rPr>
          <w:rFonts w:asciiTheme="majorHAnsi" w:hAnsiTheme="majorHAnsi" w:cstheme="majorHAnsi"/>
          <w:sz w:val="20"/>
          <w:szCs w:val="20"/>
        </w:rPr>
      </w:pPr>
      <w:r w:rsidRPr="003E09A4">
        <w:rPr>
          <w:rFonts w:asciiTheme="majorHAnsi" w:hAnsiTheme="majorHAnsi" w:cstheme="majorHAnsi"/>
          <w:sz w:val="20"/>
          <w:szCs w:val="20"/>
        </w:rPr>
        <w:t xml:space="preserve">O aplicativo deverá ter </w:t>
      </w:r>
      <w:r>
        <w:rPr>
          <w:rFonts w:asciiTheme="majorHAnsi" w:hAnsiTheme="majorHAnsi" w:cstheme="majorHAnsi"/>
          <w:sz w:val="20"/>
          <w:szCs w:val="20"/>
        </w:rPr>
        <w:t xml:space="preserve">comportamento dinâmico, devendo exibir para cada usuário apenas as funcionalidades liberadas para </w:t>
      </w:r>
      <w:proofErr w:type="gramStart"/>
      <w:r>
        <w:rPr>
          <w:rFonts w:asciiTheme="majorHAnsi" w:hAnsiTheme="majorHAnsi" w:cstheme="majorHAnsi"/>
          <w:sz w:val="20"/>
          <w:szCs w:val="20"/>
        </w:rPr>
        <w:t>o mesmo</w:t>
      </w:r>
      <w:proofErr w:type="gramEnd"/>
      <w:r>
        <w:rPr>
          <w:rFonts w:asciiTheme="majorHAnsi" w:hAnsiTheme="majorHAnsi" w:cstheme="majorHAnsi"/>
          <w:sz w:val="20"/>
          <w:szCs w:val="20"/>
        </w:rPr>
        <w:t>. Este gerenciamento de permissões de acesso deverá ser realizado na plataforma web;</w:t>
      </w:r>
    </w:p>
    <w:p w14:paraId="7437DD42" w14:textId="5DEF5CBA" w:rsidR="003E09A4" w:rsidRDefault="003E09A4" w:rsidP="003E09A4">
      <w:pPr>
        <w:numPr>
          <w:ilvl w:val="1"/>
          <w:numId w:val="1"/>
        </w:numPr>
        <w:shd w:val="clear" w:color="auto" w:fill="FFFFFF"/>
        <w:spacing w:line="360" w:lineRule="auto"/>
        <w:jc w:val="both"/>
        <w:rPr>
          <w:rFonts w:asciiTheme="majorHAnsi" w:hAnsiTheme="majorHAnsi" w:cstheme="majorHAnsi"/>
          <w:sz w:val="20"/>
          <w:szCs w:val="20"/>
        </w:rPr>
      </w:pPr>
      <w:r w:rsidRPr="003E09A4">
        <w:rPr>
          <w:rFonts w:asciiTheme="majorHAnsi" w:hAnsiTheme="majorHAnsi" w:cstheme="majorHAnsi"/>
          <w:sz w:val="20"/>
          <w:szCs w:val="20"/>
        </w:rPr>
        <w:t>O login do aplicativo móvel não deve</w:t>
      </w:r>
      <w:r w:rsidR="00374899">
        <w:rPr>
          <w:rFonts w:asciiTheme="majorHAnsi" w:hAnsiTheme="majorHAnsi" w:cstheme="majorHAnsi"/>
          <w:sz w:val="20"/>
          <w:szCs w:val="20"/>
        </w:rPr>
        <w:t>rá</w:t>
      </w:r>
      <w:r w:rsidRPr="003E09A4">
        <w:rPr>
          <w:rFonts w:asciiTheme="majorHAnsi" w:hAnsiTheme="majorHAnsi" w:cstheme="majorHAnsi"/>
          <w:sz w:val="20"/>
          <w:szCs w:val="20"/>
        </w:rPr>
        <w:t xml:space="preserve"> ocorrer por login e senha, </w:t>
      </w:r>
      <w:r w:rsidR="00374899">
        <w:rPr>
          <w:rFonts w:asciiTheme="majorHAnsi" w:hAnsiTheme="majorHAnsi" w:cstheme="majorHAnsi"/>
          <w:sz w:val="20"/>
          <w:szCs w:val="20"/>
        </w:rPr>
        <w:t xml:space="preserve">mas </w:t>
      </w:r>
      <w:r w:rsidRPr="003E09A4">
        <w:rPr>
          <w:rFonts w:asciiTheme="majorHAnsi" w:hAnsiTheme="majorHAnsi" w:cstheme="majorHAnsi"/>
          <w:sz w:val="20"/>
          <w:szCs w:val="20"/>
        </w:rPr>
        <w:t xml:space="preserve">sim </w:t>
      </w:r>
      <w:r w:rsidR="00374899">
        <w:rPr>
          <w:rFonts w:asciiTheme="majorHAnsi" w:hAnsiTheme="majorHAnsi" w:cstheme="majorHAnsi"/>
          <w:sz w:val="20"/>
          <w:szCs w:val="20"/>
        </w:rPr>
        <w:t>pelo vínculo d</w:t>
      </w:r>
      <w:r w:rsidRPr="003E09A4">
        <w:rPr>
          <w:rFonts w:asciiTheme="majorHAnsi" w:hAnsiTheme="majorHAnsi" w:cstheme="majorHAnsi"/>
          <w:sz w:val="20"/>
          <w:szCs w:val="20"/>
        </w:rPr>
        <w:t>o dispositivo</w:t>
      </w:r>
      <w:r w:rsidR="00374899">
        <w:rPr>
          <w:rFonts w:asciiTheme="majorHAnsi" w:hAnsiTheme="majorHAnsi" w:cstheme="majorHAnsi"/>
          <w:sz w:val="20"/>
          <w:szCs w:val="20"/>
        </w:rPr>
        <w:t xml:space="preserve"> à determinado usuário,</w:t>
      </w:r>
      <w:r w:rsidRPr="003E09A4">
        <w:rPr>
          <w:rFonts w:asciiTheme="majorHAnsi" w:hAnsiTheme="majorHAnsi" w:cstheme="majorHAnsi"/>
          <w:sz w:val="20"/>
          <w:szCs w:val="20"/>
        </w:rPr>
        <w:t xml:space="preserve"> através do seu código único (IMEI e UUID);</w:t>
      </w:r>
    </w:p>
    <w:p w14:paraId="7D962941" w14:textId="5A74ADBA" w:rsidR="003E09A4" w:rsidRDefault="003E09A4" w:rsidP="003E09A4">
      <w:pPr>
        <w:numPr>
          <w:ilvl w:val="1"/>
          <w:numId w:val="1"/>
        </w:numPr>
        <w:shd w:val="clear" w:color="auto" w:fill="FFFFFF"/>
        <w:spacing w:line="360" w:lineRule="auto"/>
        <w:jc w:val="both"/>
        <w:rPr>
          <w:rFonts w:asciiTheme="majorHAnsi" w:hAnsiTheme="majorHAnsi" w:cstheme="majorHAnsi"/>
          <w:sz w:val="20"/>
          <w:szCs w:val="20"/>
        </w:rPr>
      </w:pPr>
      <w:r w:rsidRPr="003E09A4">
        <w:rPr>
          <w:rFonts w:asciiTheme="majorHAnsi" w:hAnsiTheme="majorHAnsi" w:cstheme="majorHAnsi"/>
          <w:sz w:val="20"/>
          <w:szCs w:val="20"/>
        </w:rPr>
        <w:t>As permissões necessárias para o funcionamento do aplicativo deve</w:t>
      </w:r>
      <w:r w:rsidR="00374899">
        <w:rPr>
          <w:rFonts w:asciiTheme="majorHAnsi" w:hAnsiTheme="majorHAnsi" w:cstheme="majorHAnsi"/>
          <w:sz w:val="20"/>
          <w:szCs w:val="20"/>
        </w:rPr>
        <w:t>rão</w:t>
      </w:r>
      <w:r w:rsidRPr="003E09A4">
        <w:rPr>
          <w:rFonts w:asciiTheme="majorHAnsi" w:hAnsiTheme="majorHAnsi" w:cstheme="majorHAnsi"/>
          <w:sz w:val="20"/>
          <w:szCs w:val="20"/>
        </w:rPr>
        <w:t xml:space="preserve"> ser </w:t>
      </w:r>
      <w:r>
        <w:rPr>
          <w:rFonts w:asciiTheme="majorHAnsi" w:hAnsiTheme="majorHAnsi" w:cstheme="majorHAnsi"/>
          <w:sz w:val="20"/>
          <w:szCs w:val="20"/>
        </w:rPr>
        <w:t>autorizadas</w:t>
      </w:r>
      <w:r w:rsidRPr="003E09A4">
        <w:rPr>
          <w:rFonts w:asciiTheme="majorHAnsi" w:hAnsiTheme="majorHAnsi" w:cstheme="majorHAnsi"/>
          <w:sz w:val="20"/>
          <w:szCs w:val="20"/>
        </w:rPr>
        <w:t xml:space="preserve"> pelo </w:t>
      </w:r>
      <w:r>
        <w:rPr>
          <w:rFonts w:asciiTheme="majorHAnsi" w:hAnsiTheme="majorHAnsi" w:cstheme="majorHAnsi"/>
          <w:sz w:val="20"/>
          <w:szCs w:val="20"/>
        </w:rPr>
        <w:t>usuário</w:t>
      </w:r>
      <w:r w:rsidR="00374899">
        <w:rPr>
          <w:rFonts w:asciiTheme="majorHAnsi" w:hAnsiTheme="majorHAnsi" w:cstheme="majorHAnsi"/>
          <w:sz w:val="20"/>
          <w:szCs w:val="20"/>
        </w:rPr>
        <w:t xml:space="preserve">, tais como: </w:t>
      </w:r>
      <w:r w:rsidRPr="003E09A4">
        <w:rPr>
          <w:rFonts w:asciiTheme="majorHAnsi" w:hAnsiTheme="majorHAnsi" w:cstheme="majorHAnsi"/>
          <w:sz w:val="20"/>
          <w:szCs w:val="20"/>
        </w:rPr>
        <w:t>acesso a câmera, contatos</w:t>
      </w:r>
      <w:r w:rsidR="00374899">
        <w:rPr>
          <w:rFonts w:asciiTheme="majorHAnsi" w:hAnsiTheme="majorHAnsi" w:cstheme="majorHAnsi"/>
          <w:sz w:val="20"/>
          <w:szCs w:val="20"/>
        </w:rPr>
        <w:t xml:space="preserve">, </w:t>
      </w:r>
      <w:r w:rsidR="00374899" w:rsidRPr="003E09A4">
        <w:rPr>
          <w:rFonts w:asciiTheme="majorHAnsi" w:hAnsiTheme="majorHAnsi" w:cstheme="majorHAnsi"/>
          <w:sz w:val="20"/>
          <w:szCs w:val="20"/>
        </w:rPr>
        <w:t>bibliotecas do celular</w:t>
      </w:r>
      <w:r w:rsidR="00374899">
        <w:rPr>
          <w:rFonts w:asciiTheme="majorHAnsi" w:hAnsiTheme="majorHAnsi" w:cstheme="majorHAnsi"/>
          <w:sz w:val="20"/>
          <w:szCs w:val="20"/>
        </w:rPr>
        <w:t>, entre outros</w:t>
      </w:r>
      <w:r w:rsidRPr="003E09A4">
        <w:rPr>
          <w:rFonts w:asciiTheme="majorHAnsi" w:hAnsiTheme="majorHAnsi" w:cstheme="majorHAnsi"/>
          <w:sz w:val="20"/>
          <w:szCs w:val="20"/>
        </w:rPr>
        <w:t>;</w:t>
      </w:r>
    </w:p>
    <w:p w14:paraId="15187349" w14:textId="74E96744" w:rsidR="003E09A4" w:rsidRDefault="003E09A4" w:rsidP="003E09A4">
      <w:pPr>
        <w:numPr>
          <w:ilvl w:val="1"/>
          <w:numId w:val="1"/>
        </w:numPr>
        <w:shd w:val="clear" w:color="auto" w:fill="FFFFFF"/>
        <w:spacing w:line="360" w:lineRule="auto"/>
        <w:jc w:val="both"/>
        <w:rPr>
          <w:rFonts w:asciiTheme="majorHAnsi" w:hAnsiTheme="majorHAnsi" w:cstheme="majorHAnsi"/>
          <w:sz w:val="20"/>
          <w:szCs w:val="20"/>
        </w:rPr>
      </w:pPr>
      <w:r w:rsidRPr="003E09A4">
        <w:rPr>
          <w:rFonts w:asciiTheme="majorHAnsi" w:hAnsiTheme="majorHAnsi" w:cstheme="majorHAnsi"/>
          <w:sz w:val="20"/>
          <w:szCs w:val="20"/>
        </w:rPr>
        <w:t>As atualizações do aplicativo deve</w:t>
      </w:r>
      <w:r w:rsidR="00374899">
        <w:rPr>
          <w:rFonts w:asciiTheme="majorHAnsi" w:hAnsiTheme="majorHAnsi" w:cstheme="majorHAnsi"/>
          <w:sz w:val="20"/>
          <w:szCs w:val="20"/>
        </w:rPr>
        <w:t>rão</w:t>
      </w:r>
      <w:r w:rsidRPr="003E09A4">
        <w:rPr>
          <w:rFonts w:asciiTheme="majorHAnsi" w:hAnsiTheme="majorHAnsi" w:cstheme="majorHAnsi"/>
          <w:sz w:val="20"/>
          <w:szCs w:val="20"/>
        </w:rPr>
        <w:t xml:space="preserve"> ocorrer automaticamente pela loja respeitando a configuração do dispositivo de cada usuário. </w:t>
      </w:r>
    </w:p>
    <w:p w14:paraId="392B91A4" w14:textId="62BB2198" w:rsidR="00DE35EE" w:rsidRDefault="00DE35EE" w:rsidP="003E09A4">
      <w:pPr>
        <w:numPr>
          <w:ilvl w:val="1"/>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Deve estar em consonância com a LGPD.</w:t>
      </w:r>
    </w:p>
    <w:p w14:paraId="4004C060" w14:textId="77777777" w:rsidR="00DE35EE" w:rsidRPr="003E09A4" w:rsidRDefault="00DE35EE" w:rsidP="003E09A4">
      <w:pPr>
        <w:numPr>
          <w:ilvl w:val="1"/>
          <w:numId w:val="1"/>
        </w:numPr>
        <w:shd w:val="clear" w:color="auto" w:fill="FFFFFF"/>
        <w:spacing w:line="360" w:lineRule="auto"/>
        <w:jc w:val="both"/>
        <w:rPr>
          <w:rFonts w:asciiTheme="majorHAnsi" w:hAnsiTheme="majorHAnsi" w:cstheme="majorHAnsi"/>
          <w:sz w:val="20"/>
          <w:szCs w:val="20"/>
        </w:rPr>
      </w:pPr>
    </w:p>
    <w:p w14:paraId="5C439684" w14:textId="77777777" w:rsidR="003E09A4" w:rsidRPr="003E09A4" w:rsidRDefault="003E09A4" w:rsidP="003E09A4">
      <w:pPr>
        <w:shd w:val="clear" w:color="auto" w:fill="FFFFFF"/>
        <w:spacing w:line="360" w:lineRule="auto"/>
        <w:ind w:left="567"/>
        <w:contextualSpacing/>
        <w:jc w:val="both"/>
        <w:rPr>
          <w:rFonts w:asciiTheme="majorHAnsi" w:hAnsiTheme="majorHAnsi" w:cstheme="majorHAnsi"/>
        </w:rPr>
      </w:pPr>
    </w:p>
    <w:p w14:paraId="297B0804" w14:textId="783DF953" w:rsidR="009D2A6F" w:rsidRPr="00D52BFB" w:rsidRDefault="00CB3267" w:rsidP="00A10F02">
      <w:pPr>
        <w:numPr>
          <w:ilvl w:val="0"/>
          <w:numId w:val="1"/>
        </w:numPr>
        <w:shd w:val="clear" w:color="auto" w:fill="FFFFFF"/>
        <w:spacing w:line="360" w:lineRule="auto"/>
        <w:ind w:left="567" w:hanging="425"/>
        <w:contextualSpacing/>
        <w:jc w:val="both"/>
        <w:rPr>
          <w:rFonts w:asciiTheme="majorHAnsi" w:hAnsiTheme="majorHAnsi" w:cstheme="majorHAnsi"/>
          <w:sz w:val="22"/>
          <w:szCs w:val="22"/>
        </w:rPr>
      </w:pPr>
      <w:r w:rsidRPr="00D52BFB">
        <w:rPr>
          <w:rFonts w:asciiTheme="majorHAnsi" w:hAnsiTheme="majorHAnsi" w:cstheme="majorHAnsi"/>
          <w:b/>
          <w:bCs/>
          <w:sz w:val="22"/>
          <w:szCs w:val="22"/>
        </w:rPr>
        <w:t>FUNCIONALIDADES</w:t>
      </w:r>
      <w:r w:rsidR="00B732B7">
        <w:rPr>
          <w:rFonts w:asciiTheme="majorHAnsi" w:hAnsiTheme="majorHAnsi" w:cstheme="majorHAnsi"/>
          <w:b/>
          <w:bCs/>
          <w:sz w:val="22"/>
          <w:szCs w:val="22"/>
        </w:rPr>
        <w:t xml:space="preserve"> MINIMAS SO SISTEMA</w:t>
      </w:r>
      <w:r w:rsidR="009D2A6F" w:rsidRPr="00D52BFB">
        <w:rPr>
          <w:rFonts w:asciiTheme="majorHAnsi" w:hAnsiTheme="majorHAnsi" w:cstheme="majorHAnsi"/>
          <w:b/>
          <w:bCs/>
          <w:sz w:val="22"/>
          <w:szCs w:val="22"/>
        </w:rPr>
        <w:t>:</w:t>
      </w:r>
    </w:p>
    <w:p w14:paraId="042D9DAC" w14:textId="02D2CEF8" w:rsidR="00C20CEA" w:rsidRDefault="00C20CEA" w:rsidP="00A10F02">
      <w:pPr>
        <w:numPr>
          <w:ilvl w:val="1"/>
          <w:numId w:val="1"/>
        </w:numPr>
        <w:shd w:val="clear" w:color="auto" w:fill="FFFFFF"/>
        <w:spacing w:line="360" w:lineRule="auto"/>
        <w:jc w:val="both"/>
        <w:rPr>
          <w:rFonts w:asciiTheme="majorHAnsi" w:hAnsiTheme="majorHAnsi" w:cstheme="majorHAnsi"/>
          <w:sz w:val="20"/>
          <w:szCs w:val="20"/>
        </w:rPr>
      </w:pPr>
      <w:bookmarkStart w:id="4" w:name="OLE_LINK3"/>
      <w:r>
        <w:rPr>
          <w:rFonts w:asciiTheme="majorHAnsi" w:hAnsiTheme="majorHAnsi" w:cstheme="majorHAnsi"/>
          <w:sz w:val="20"/>
          <w:szCs w:val="20"/>
        </w:rPr>
        <w:t>Gestão de Pessoas</w:t>
      </w:r>
    </w:p>
    <w:p w14:paraId="5A762E26" w14:textId="3E64F182" w:rsidR="00C86E90" w:rsidRDefault="00C86E90" w:rsidP="00A10F02">
      <w:pPr>
        <w:numPr>
          <w:ilvl w:val="2"/>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Movimentação</w:t>
      </w:r>
    </w:p>
    <w:p w14:paraId="4191E0B8" w14:textId="46C9BC2A" w:rsidR="00C86E90" w:rsidRDefault="00C86E90"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Colaboradores</w:t>
      </w:r>
    </w:p>
    <w:p w14:paraId="444460FD" w14:textId="03A2B160" w:rsidR="00C86E90" w:rsidRDefault="00C86E90"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Dados Gerais</w:t>
      </w:r>
    </w:p>
    <w:p w14:paraId="0BE1E679" w14:textId="77777777" w:rsidR="007142B3" w:rsidRPr="007142B3" w:rsidRDefault="00B12995"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Permitir o cadastro de, no mínimo, os seguintes campos para os “Dados Gerais” do cadastro de </w:t>
      </w:r>
      <w:r w:rsidRPr="007142B3">
        <w:rPr>
          <w:rFonts w:asciiTheme="majorHAnsi" w:hAnsiTheme="majorHAnsi" w:cstheme="majorHAnsi"/>
          <w:sz w:val="20"/>
          <w:szCs w:val="20"/>
        </w:rPr>
        <w:t>pessoa:</w:t>
      </w:r>
      <w:r w:rsidR="00916918" w:rsidRPr="007142B3">
        <w:rPr>
          <w:rFonts w:asciiTheme="majorHAnsi" w:hAnsiTheme="majorHAnsi" w:cstheme="majorHAnsi"/>
          <w:sz w:val="20"/>
          <w:szCs w:val="20"/>
        </w:rPr>
        <w:t xml:space="preserve"> </w:t>
      </w:r>
      <w:r w:rsidR="00EC787B" w:rsidRPr="007142B3">
        <w:rPr>
          <w:rFonts w:asciiTheme="majorHAnsi" w:hAnsiTheme="majorHAnsi" w:cstheme="majorHAnsi"/>
          <w:sz w:val="20"/>
          <w:szCs w:val="20"/>
        </w:rPr>
        <w:t xml:space="preserve"> </w:t>
      </w:r>
    </w:p>
    <w:p w14:paraId="43D6AEB0" w14:textId="74537A35"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CPF</w:t>
      </w:r>
    </w:p>
    <w:p w14:paraId="4A837CFE" w14:textId="48EDF21F"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lastRenderedPageBreak/>
        <w:t>Nome</w:t>
      </w:r>
    </w:p>
    <w:p w14:paraId="7CD8D884" w14:textId="53E66756"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Login do Sistema</w:t>
      </w:r>
    </w:p>
    <w:p w14:paraId="02AB9D94" w14:textId="299987DD"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Email</w:t>
      </w:r>
    </w:p>
    <w:p w14:paraId="29B92A99" w14:textId="2F534A6C"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Nome do Crachá</w:t>
      </w:r>
    </w:p>
    <w:p w14:paraId="69BCFB72" w14:textId="77777777" w:rsidR="007142B3"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Nome Social</w:t>
      </w:r>
    </w:p>
    <w:p w14:paraId="2614CA0A" w14:textId="12073B41"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Sexo</w:t>
      </w:r>
    </w:p>
    <w:p w14:paraId="27A120A7" w14:textId="0231BCE5"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Data de Nascimento</w:t>
      </w:r>
    </w:p>
    <w:p w14:paraId="3C230567" w14:textId="10EC219E"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RG</w:t>
      </w:r>
    </w:p>
    <w:p w14:paraId="0E089CAE" w14:textId="1FF10D30"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Número do PIS</w:t>
      </w:r>
    </w:p>
    <w:p w14:paraId="20652809" w14:textId="44D3E208"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Número da Carteira de Trabalho</w:t>
      </w:r>
    </w:p>
    <w:p w14:paraId="31A438B3" w14:textId="4551044D"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Regime de Trabalho</w:t>
      </w:r>
    </w:p>
    <w:p w14:paraId="66B53D0C" w14:textId="322DF2E0"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Matrícula</w:t>
      </w:r>
    </w:p>
    <w:p w14:paraId="7676D3E5" w14:textId="53A4C296"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Data de Admissão</w:t>
      </w:r>
    </w:p>
    <w:p w14:paraId="1B86EA4A" w14:textId="3F1B735D"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Data de Desligamento</w:t>
      </w:r>
    </w:p>
    <w:p w14:paraId="2D2977B5" w14:textId="536CEBCC"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Código de Barras do Crachá</w:t>
      </w:r>
    </w:p>
    <w:p w14:paraId="5F4C312C" w14:textId="501BE10E"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Data de Criação</w:t>
      </w:r>
    </w:p>
    <w:p w14:paraId="0F042346" w14:textId="39CF35B9"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Cargo</w:t>
      </w:r>
    </w:p>
    <w:p w14:paraId="6A32424A" w14:textId="30DE5DEF"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Centro de Custo</w:t>
      </w:r>
    </w:p>
    <w:p w14:paraId="2B66C1B2" w14:textId="69B3EA2C"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Tipo de Escala</w:t>
      </w:r>
    </w:p>
    <w:p w14:paraId="66CBCFD0" w14:textId="05269C64"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CEP</w:t>
      </w:r>
    </w:p>
    <w:p w14:paraId="6D2D85AD" w14:textId="5BBCDE2E"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Endereço</w:t>
      </w:r>
    </w:p>
    <w:p w14:paraId="3DE8DDFB" w14:textId="14E680C9"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Número</w:t>
      </w:r>
    </w:p>
    <w:p w14:paraId="19982B2D" w14:textId="24879790"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 xml:space="preserve">Complemento </w:t>
      </w:r>
    </w:p>
    <w:p w14:paraId="379B6354" w14:textId="0A2D47C9"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Bairro</w:t>
      </w:r>
    </w:p>
    <w:p w14:paraId="6BA0E1A2" w14:textId="7F93DF7B"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Município</w:t>
      </w:r>
    </w:p>
    <w:p w14:paraId="5076CF82" w14:textId="2441140F"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Estado</w:t>
      </w:r>
    </w:p>
    <w:p w14:paraId="3BD8D719" w14:textId="743C482A"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Telefone Fixo</w:t>
      </w:r>
    </w:p>
    <w:p w14:paraId="3C12A4BA" w14:textId="720CA8E7" w:rsidR="00211AB1" w:rsidRPr="007142B3" w:rsidRDefault="00211AB1" w:rsidP="00A10F02">
      <w:pPr>
        <w:numPr>
          <w:ilvl w:val="6"/>
          <w:numId w:val="1"/>
        </w:numPr>
        <w:shd w:val="clear" w:color="auto" w:fill="FFFFFF"/>
        <w:spacing w:line="360" w:lineRule="auto"/>
        <w:jc w:val="both"/>
        <w:rPr>
          <w:rFonts w:asciiTheme="majorHAnsi" w:hAnsiTheme="majorHAnsi" w:cstheme="majorHAnsi"/>
          <w:sz w:val="20"/>
          <w:szCs w:val="20"/>
        </w:rPr>
      </w:pPr>
      <w:r w:rsidRPr="007142B3">
        <w:rPr>
          <w:rFonts w:asciiTheme="majorHAnsi" w:hAnsiTheme="majorHAnsi" w:cstheme="majorHAnsi"/>
          <w:sz w:val="20"/>
          <w:szCs w:val="20"/>
        </w:rPr>
        <w:t>Telefone Celular</w:t>
      </w:r>
    </w:p>
    <w:p w14:paraId="58CD969F" w14:textId="35DE371C" w:rsidR="00C86E90" w:rsidRDefault="00A41D7C"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campo para que o usuário possa liberar ou não que um determinado colaborador possa efetuar seu respectivo registro de ponto via sistema</w:t>
      </w:r>
    </w:p>
    <w:p w14:paraId="28F4EA77" w14:textId="1BA27616" w:rsidR="00A41D7C" w:rsidRDefault="00A41D7C"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campo para que o usuário possa liberar ou não que um determinado colaborador possa efetuar seu respectivo registro de ponto via aplicativo</w:t>
      </w:r>
    </w:p>
    <w:p w14:paraId="4298DD8B" w14:textId="234DD195" w:rsidR="00313F93" w:rsidRDefault="00313F93"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Possuir campo de sinalização, no cadastro de colaborador, para o sistema enviar, ou não, email de cadastro ao colaborador recém cadastrado para que </w:t>
      </w:r>
      <w:proofErr w:type="gramStart"/>
      <w:r>
        <w:rPr>
          <w:rFonts w:asciiTheme="majorHAnsi" w:hAnsiTheme="majorHAnsi" w:cstheme="majorHAnsi"/>
          <w:sz w:val="20"/>
          <w:szCs w:val="20"/>
        </w:rPr>
        <w:t>o mesmo</w:t>
      </w:r>
      <w:proofErr w:type="gramEnd"/>
      <w:r>
        <w:rPr>
          <w:rFonts w:asciiTheme="majorHAnsi" w:hAnsiTheme="majorHAnsi" w:cstheme="majorHAnsi"/>
          <w:sz w:val="20"/>
          <w:szCs w:val="20"/>
        </w:rPr>
        <w:t xml:space="preserve"> possa criar sua senha de acesso. </w:t>
      </w:r>
    </w:p>
    <w:p w14:paraId="1C7EF509" w14:textId="77777777" w:rsidR="00282C25" w:rsidRDefault="00313F93"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Possuir campo de situação ou status </w:t>
      </w:r>
      <w:r w:rsidR="00282C25">
        <w:rPr>
          <w:rFonts w:asciiTheme="majorHAnsi" w:hAnsiTheme="majorHAnsi" w:cstheme="majorHAnsi"/>
          <w:sz w:val="20"/>
          <w:szCs w:val="20"/>
        </w:rPr>
        <w:t>referente à um determinado colaborador, de forma que o usuário possa informar se este colaborador está ou não ativo no sistema.</w:t>
      </w:r>
    </w:p>
    <w:p w14:paraId="48238158" w14:textId="283B96E2" w:rsidR="005203C9" w:rsidRDefault="005203C9"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funcionalidade que permita o usuário a cadastrar a foto de um determinado colaborador, selecionando um arquivo em sua máquina e efetuando o upload para o sistema</w:t>
      </w:r>
      <w:r w:rsidR="000E3613">
        <w:rPr>
          <w:rFonts w:asciiTheme="majorHAnsi" w:hAnsiTheme="majorHAnsi" w:cstheme="majorHAnsi"/>
          <w:sz w:val="20"/>
          <w:szCs w:val="20"/>
        </w:rPr>
        <w:t>.</w:t>
      </w:r>
    </w:p>
    <w:p w14:paraId="4D51C0F4" w14:textId="34540DE3" w:rsidR="006E2EC4" w:rsidRDefault="006E2EC4"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lastRenderedPageBreak/>
        <w:t>Possuir funcionalidade que permita o usuário a atualiz</w:t>
      </w:r>
      <w:r w:rsidR="00EC3355">
        <w:rPr>
          <w:rFonts w:asciiTheme="majorHAnsi" w:hAnsiTheme="majorHAnsi" w:cstheme="majorHAnsi"/>
          <w:sz w:val="20"/>
          <w:szCs w:val="20"/>
        </w:rPr>
        <w:t>ar a foto de um determinado colaborador</w:t>
      </w:r>
      <w:r w:rsidR="005203C9">
        <w:rPr>
          <w:rFonts w:asciiTheme="majorHAnsi" w:hAnsiTheme="majorHAnsi" w:cstheme="majorHAnsi"/>
          <w:sz w:val="20"/>
          <w:szCs w:val="20"/>
        </w:rPr>
        <w:t>, selecionando um arquivo em sua máquina e efetuando o upload para o sistema</w:t>
      </w:r>
      <w:r w:rsidR="000E3613">
        <w:rPr>
          <w:rFonts w:asciiTheme="majorHAnsi" w:hAnsiTheme="majorHAnsi" w:cstheme="majorHAnsi"/>
          <w:sz w:val="20"/>
          <w:szCs w:val="20"/>
        </w:rPr>
        <w:t>.</w:t>
      </w:r>
    </w:p>
    <w:p w14:paraId="0005DEFC" w14:textId="77777777" w:rsidR="00E44080" w:rsidRDefault="00E44080"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funcionalidade que permita tirar foto do colaborador, através de uma câmera instalada no computador.</w:t>
      </w:r>
    </w:p>
    <w:p w14:paraId="17A58506" w14:textId="289C8C14" w:rsidR="00E44080" w:rsidRDefault="00E44080"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Permitir registar fotos para reconhecimento fácil, indicando qual a foto padrão. </w:t>
      </w:r>
    </w:p>
    <w:p w14:paraId="0AE3F382" w14:textId="54D5C6E1" w:rsidR="00C86E90" w:rsidRPr="000E3613" w:rsidRDefault="00151112"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Possuir gerador de </w:t>
      </w:r>
      <w:r w:rsidR="00C86E90">
        <w:rPr>
          <w:rFonts w:asciiTheme="majorHAnsi" w:hAnsiTheme="majorHAnsi" w:cstheme="majorHAnsi"/>
          <w:sz w:val="20"/>
          <w:szCs w:val="20"/>
        </w:rPr>
        <w:t>QR</w:t>
      </w:r>
      <w:r>
        <w:rPr>
          <w:rFonts w:asciiTheme="majorHAnsi" w:hAnsiTheme="majorHAnsi" w:cstheme="majorHAnsi"/>
          <w:sz w:val="20"/>
          <w:szCs w:val="20"/>
        </w:rPr>
        <w:t>-</w:t>
      </w:r>
      <w:proofErr w:type="spellStart"/>
      <w:r w:rsidR="00C86E90">
        <w:rPr>
          <w:rFonts w:asciiTheme="majorHAnsi" w:hAnsiTheme="majorHAnsi" w:cstheme="majorHAnsi"/>
          <w:sz w:val="20"/>
          <w:szCs w:val="20"/>
        </w:rPr>
        <w:t>Code</w:t>
      </w:r>
      <w:proofErr w:type="spellEnd"/>
      <w:r>
        <w:rPr>
          <w:rFonts w:asciiTheme="majorHAnsi" w:hAnsiTheme="majorHAnsi" w:cstheme="majorHAnsi"/>
          <w:sz w:val="20"/>
          <w:szCs w:val="20"/>
        </w:rPr>
        <w:t xml:space="preserve"> </w:t>
      </w:r>
      <w:r w:rsidR="000E3613">
        <w:rPr>
          <w:rFonts w:asciiTheme="majorHAnsi" w:hAnsiTheme="majorHAnsi" w:cstheme="majorHAnsi"/>
          <w:sz w:val="20"/>
          <w:szCs w:val="20"/>
        </w:rPr>
        <w:t>individual por colaborador que servirá como dispositivo de realidade aumentada para vincular ao UUID de um dispositivo móvel único.</w:t>
      </w:r>
    </w:p>
    <w:p w14:paraId="6B7DCFEF" w14:textId="1154FBE5" w:rsidR="00916918" w:rsidRDefault="007142B3"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funcionalidade para efetuar o d</w:t>
      </w:r>
      <w:r w:rsidR="00C86E90">
        <w:rPr>
          <w:rFonts w:asciiTheme="majorHAnsi" w:hAnsiTheme="majorHAnsi" w:cstheme="majorHAnsi"/>
          <w:sz w:val="20"/>
          <w:szCs w:val="20"/>
        </w:rPr>
        <w:t>esligamento</w:t>
      </w:r>
      <w:r>
        <w:rPr>
          <w:rFonts w:asciiTheme="majorHAnsi" w:hAnsiTheme="majorHAnsi" w:cstheme="majorHAnsi"/>
          <w:sz w:val="20"/>
          <w:szCs w:val="20"/>
        </w:rPr>
        <w:t xml:space="preserve"> de um colaborador devendo ser informado uma data de desligamento e o motivo (pré-cadastrado) </w:t>
      </w:r>
      <w:r w:rsidR="00151112">
        <w:rPr>
          <w:rFonts w:asciiTheme="majorHAnsi" w:hAnsiTheme="majorHAnsi" w:cstheme="majorHAnsi"/>
          <w:sz w:val="20"/>
          <w:szCs w:val="20"/>
        </w:rPr>
        <w:t>do referido desligamento.</w:t>
      </w:r>
    </w:p>
    <w:p w14:paraId="04502B94" w14:textId="5EAB3A29" w:rsidR="00DE35EE" w:rsidRDefault="00DE35EE"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Possuir funcionalidade de readmissão de um colaborador que tenha sido desligado em alguma ocasião. Devem ser </w:t>
      </w:r>
      <w:r w:rsidR="005F73AE">
        <w:rPr>
          <w:rFonts w:asciiTheme="majorHAnsi" w:hAnsiTheme="majorHAnsi" w:cstheme="majorHAnsi"/>
          <w:sz w:val="20"/>
          <w:szCs w:val="20"/>
        </w:rPr>
        <w:t>possíveis</w:t>
      </w:r>
      <w:r>
        <w:rPr>
          <w:rFonts w:asciiTheme="majorHAnsi" w:hAnsiTheme="majorHAnsi" w:cstheme="majorHAnsi"/>
          <w:sz w:val="20"/>
          <w:szCs w:val="20"/>
        </w:rPr>
        <w:t xml:space="preserve"> manter a </w:t>
      </w:r>
      <w:r w:rsidR="005D55B8">
        <w:rPr>
          <w:rFonts w:asciiTheme="majorHAnsi" w:hAnsiTheme="majorHAnsi" w:cstheme="majorHAnsi"/>
          <w:sz w:val="20"/>
          <w:szCs w:val="20"/>
        </w:rPr>
        <w:t>matrícula</w:t>
      </w:r>
      <w:r>
        <w:rPr>
          <w:rFonts w:asciiTheme="majorHAnsi" w:hAnsiTheme="majorHAnsi" w:cstheme="majorHAnsi"/>
          <w:sz w:val="20"/>
          <w:szCs w:val="20"/>
        </w:rPr>
        <w:t xml:space="preserve"> anterior ou mesmo gerar uma nova, mantendo os dados cadastrai já preexistentes para </w:t>
      </w:r>
      <w:proofErr w:type="gramStart"/>
      <w:r>
        <w:rPr>
          <w:rFonts w:asciiTheme="majorHAnsi" w:hAnsiTheme="majorHAnsi" w:cstheme="majorHAnsi"/>
          <w:sz w:val="20"/>
          <w:szCs w:val="20"/>
        </w:rPr>
        <w:t>o mesmo</w:t>
      </w:r>
      <w:proofErr w:type="gramEnd"/>
      <w:r>
        <w:rPr>
          <w:rFonts w:asciiTheme="majorHAnsi" w:hAnsiTheme="majorHAnsi" w:cstheme="majorHAnsi"/>
          <w:sz w:val="20"/>
          <w:szCs w:val="20"/>
        </w:rPr>
        <w:t>.</w:t>
      </w:r>
    </w:p>
    <w:p w14:paraId="7CDFD2DA" w14:textId="78EE195F" w:rsidR="005F73AE" w:rsidRPr="00B12995" w:rsidRDefault="005F73AE"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Permitir o cadastro de </w:t>
      </w:r>
      <w:r w:rsidR="005D55B8">
        <w:rPr>
          <w:rFonts w:asciiTheme="majorHAnsi" w:hAnsiTheme="majorHAnsi" w:cstheme="majorHAnsi"/>
          <w:sz w:val="20"/>
          <w:szCs w:val="20"/>
        </w:rPr>
        <w:t xml:space="preserve">digitais de um colaborador. Para isso deve ser utilizado um equipamento do tipo </w:t>
      </w:r>
      <w:proofErr w:type="spellStart"/>
      <w:r w:rsidR="005D55B8">
        <w:rPr>
          <w:rFonts w:asciiTheme="majorHAnsi" w:hAnsiTheme="majorHAnsi" w:cstheme="majorHAnsi"/>
          <w:sz w:val="20"/>
          <w:szCs w:val="20"/>
        </w:rPr>
        <w:t>fingerprint</w:t>
      </w:r>
      <w:proofErr w:type="spellEnd"/>
      <w:r w:rsidR="005D55B8">
        <w:rPr>
          <w:rFonts w:asciiTheme="majorHAnsi" w:hAnsiTheme="majorHAnsi" w:cstheme="majorHAnsi"/>
          <w:sz w:val="20"/>
          <w:szCs w:val="20"/>
        </w:rPr>
        <w:t xml:space="preserve"> ou correlato.</w:t>
      </w:r>
    </w:p>
    <w:p w14:paraId="7A23578A" w14:textId="08CF0268" w:rsidR="00C86E90" w:rsidRDefault="00C86E90"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Permissões</w:t>
      </w:r>
    </w:p>
    <w:p w14:paraId="089BF71F" w14:textId="39D705B4" w:rsidR="00C86E90" w:rsidRDefault="00261041"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Possuir campo de seleção para informar </w:t>
      </w:r>
      <w:r w:rsidR="00FB7B53">
        <w:rPr>
          <w:rFonts w:asciiTheme="majorHAnsi" w:hAnsiTheme="majorHAnsi" w:cstheme="majorHAnsi"/>
          <w:sz w:val="20"/>
          <w:szCs w:val="20"/>
        </w:rPr>
        <w:t>a qual grupo de permissão de acesso este referido usuário será vinculado</w:t>
      </w:r>
      <w:r w:rsidR="00C95A7C">
        <w:rPr>
          <w:rFonts w:asciiTheme="majorHAnsi" w:hAnsiTheme="majorHAnsi" w:cstheme="majorHAnsi"/>
          <w:sz w:val="20"/>
          <w:szCs w:val="20"/>
        </w:rPr>
        <w:t>.</w:t>
      </w:r>
    </w:p>
    <w:p w14:paraId="319B3CDC" w14:textId="77777777" w:rsidR="00076521" w:rsidRDefault="00C95A7C"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uma lista completa de setores para que o usuário possa selecionar os setores que o referido colaborador está vinculado, podendo ser mais de um setor.</w:t>
      </w:r>
    </w:p>
    <w:p w14:paraId="10EC7A92" w14:textId="3DB1E82B" w:rsidR="00C95A7C" w:rsidRDefault="00076521"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funcionalidade para expandir ou recolher todas as ramificações da lista completa de setores.</w:t>
      </w:r>
    </w:p>
    <w:p w14:paraId="0701DE9A" w14:textId="7EDC7230" w:rsidR="00C95A7C" w:rsidRDefault="00C95A7C"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uma forma de indicar ou selecionar, dentre os setores atribuídos para o colaborador, qual o seu setor principal.</w:t>
      </w:r>
    </w:p>
    <w:p w14:paraId="6A158695" w14:textId="7FC0642E" w:rsidR="00DE35EE" w:rsidRDefault="00DE35EE"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Possuir filtro para encontrar </w:t>
      </w:r>
    </w:p>
    <w:p w14:paraId="503BB1D5" w14:textId="04C83538" w:rsidR="00C86E90" w:rsidRDefault="00C86E90"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Escala</w:t>
      </w:r>
    </w:p>
    <w:p w14:paraId="0FAE5E5E" w14:textId="009B2F89" w:rsidR="009F3541" w:rsidRDefault="00CC667F"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Total de h</w:t>
      </w:r>
      <w:r w:rsidR="009F3541">
        <w:rPr>
          <w:rFonts w:asciiTheme="majorHAnsi" w:hAnsiTheme="majorHAnsi" w:cstheme="majorHAnsi"/>
          <w:sz w:val="20"/>
          <w:szCs w:val="20"/>
        </w:rPr>
        <w:t xml:space="preserve">oras </w:t>
      </w:r>
      <w:r>
        <w:rPr>
          <w:rFonts w:asciiTheme="majorHAnsi" w:hAnsiTheme="majorHAnsi" w:cstheme="majorHAnsi"/>
          <w:sz w:val="20"/>
          <w:szCs w:val="20"/>
        </w:rPr>
        <w:t>s</w:t>
      </w:r>
      <w:r w:rsidR="009F3541">
        <w:rPr>
          <w:rFonts w:asciiTheme="majorHAnsi" w:hAnsiTheme="majorHAnsi" w:cstheme="majorHAnsi"/>
          <w:sz w:val="20"/>
          <w:szCs w:val="20"/>
        </w:rPr>
        <w:t>emanais</w:t>
      </w:r>
      <w:r>
        <w:rPr>
          <w:rFonts w:asciiTheme="majorHAnsi" w:hAnsiTheme="majorHAnsi" w:cstheme="majorHAnsi"/>
          <w:sz w:val="20"/>
          <w:szCs w:val="20"/>
        </w:rPr>
        <w:t xml:space="preserve"> que o servidor realiza</w:t>
      </w:r>
    </w:p>
    <w:p w14:paraId="3FBA46B8" w14:textId="3E3E8906" w:rsidR="009F3541" w:rsidRDefault="002B162F"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Indicador da quantidade de horas s</w:t>
      </w:r>
      <w:r w:rsidR="009F3541">
        <w:rPr>
          <w:rFonts w:asciiTheme="majorHAnsi" w:hAnsiTheme="majorHAnsi" w:cstheme="majorHAnsi"/>
          <w:sz w:val="20"/>
          <w:szCs w:val="20"/>
        </w:rPr>
        <w:t>emanais</w:t>
      </w:r>
      <w:r>
        <w:rPr>
          <w:rFonts w:asciiTheme="majorHAnsi" w:hAnsiTheme="majorHAnsi" w:cstheme="majorHAnsi"/>
          <w:sz w:val="20"/>
          <w:szCs w:val="20"/>
        </w:rPr>
        <w:t xml:space="preserve"> cadastradas até o determinado momento, com base na escala atribuída a ele e nos dias da semana informados que este servidor irá cumprir</w:t>
      </w:r>
    </w:p>
    <w:p w14:paraId="06D5EA52" w14:textId="55FE8FC1" w:rsidR="009F3541" w:rsidRDefault="002B162F"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Total de h</w:t>
      </w:r>
      <w:r w:rsidR="009F3541">
        <w:rPr>
          <w:rFonts w:asciiTheme="majorHAnsi" w:hAnsiTheme="majorHAnsi" w:cstheme="majorHAnsi"/>
          <w:sz w:val="20"/>
          <w:szCs w:val="20"/>
        </w:rPr>
        <w:t xml:space="preserve">oras </w:t>
      </w:r>
      <w:r>
        <w:rPr>
          <w:rFonts w:asciiTheme="majorHAnsi" w:hAnsiTheme="majorHAnsi" w:cstheme="majorHAnsi"/>
          <w:sz w:val="20"/>
          <w:szCs w:val="20"/>
        </w:rPr>
        <w:t>pendentes para cadastro, ou seja, total de horas semanais a serem cumpridas pelo servidor subtraindo a quantidade de horas semanais já cadastradas</w:t>
      </w:r>
    </w:p>
    <w:p w14:paraId="21DEBF17" w14:textId="1538F4FC" w:rsidR="009010A2" w:rsidRDefault="009010A2"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Escala (</w:t>
      </w:r>
      <w:r w:rsidR="002B162F">
        <w:rPr>
          <w:rFonts w:asciiTheme="majorHAnsi" w:hAnsiTheme="majorHAnsi" w:cstheme="majorHAnsi"/>
          <w:sz w:val="20"/>
          <w:szCs w:val="20"/>
        </w:rPr>
        <w:t>Apresentar a lista com todas as escalas cadas</w:t>
      </w:r>
      <w:r w:rsidR="00481325">
        <w:rPr>
          <w:rFonts w:asciiTheme="majorHAnsi" w:hAnsiTheme="majorHAnsi" w:cstheme="majorHAnsi"/>
          <w:sz w:val="20"/>
          <w:szCs w:val="20"/>
        </w:rPr>
        <w:t>tradas no sistema até o presente momento</w:t>
      </w:r>
      <w:r>
        <w:rPr>
          <w:rFonts w:asciiTheme="majorHAnsi" w:hAnsiTheme="majorHAnsi" w:cstheme="majorHAnsi"/>
          <w:sz w:val="20"/>
          <w:szCs w:val="20"/>
        </w:rPr>
        <w:t>)</w:t>
      </w:r>
    </w:p>
    <w:p w14:paraId="57547CB8" w14:textId="0FC71A19" w:rsidR="009010A2" w:rsidRDefault="009010A2"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Data </w:t>
      </w:r>
      <w:r w:rsidR="00EC3DE0">
        <w:rPr>
          <w:rFonts w:asciiTheme="majorHAnsi" w:hAnsiTheme="majorHAnsi" w:cstheme="majorHAnsi"/>
          <w:sz w:val="20"/>
          <w:szCs w:val="20"/>
        </w:rPr>
        <w:t>i</w:t>
      </w:r>
      <w:r>
        <w:rPr>
          <w:rFonts w:asciiTheme="majorHAnsi" w:hAnsiTheme="majorHAnsi" w:cstheme="majorHAnsi"/>
          <w:sz w:val="20"/>
          <w:szCs w:val="20"/>
        </w:rPr>
        <w:t xml:space="preserve">nício da </w:t>
      </w:r>
      <w:r w:rsidR="00EC3DE0">
        <w:rPr>
          <w:rFonts w:asciiTheme="majorHAnsi" w:hAnsiTheme="majorHAnsi" w:cstheme="majorHAnsi"/>
          <w:sz w:val="20"/>
          <w:szCs w:val="20"/>
        </w:rPr>
        <w:t>v</w:t>
      </w:r>
      <w:r>
        <w:rPr>
          <w:rFonts w:asciiTheme="majorHAnsi" w:hAnsiTheme="majorHAnsi" w:cstheme="majorHAnsi"/>
          <w:sz w:val="20"/>
          <w:szCs w:val="20"/>
        </w:rPr>
        <w:t>igência</w:t>
      </w:r>
    </w:p>
    <w:p w14:paraId="68A0D0D2" w14:textId="2B7871FF" w:rsidR="009010A2" w:rsidRDefault="009010A2"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Data </w:t>
      </w:r>
      <w:r w:rsidR="00EC3DE0">
        <w:rPr>
          <w:rFonts w:asciiTheme="majorHAnsi" w:hAnsiTheme="majorHAnsi" w:cstheme="majorHAnsi"/>
          <w:sz w:val="20"/>
          <w:szCs w:val="20"/>
        </w:rPr>
        <w:t>f</w:t>
      </w:r>
      <w:r>
        <w:rPr>
          <w:rFonts w:asciiTheme="majorHAnsi" w:hAnsiTheme="majorHAnsi" w:cstheme="majorHAnsi"/>
          <w:sz w:val="20"/>
          <w:szCs w:val="20"/>
        </w:rPr>
        <w:t xml:space="preserve">im da </w:t>
      </w:r>
      <w:r w:rsidR="00EC3DE0">
        <w:rPr>
          <w:rFonts w:asciiTheme="majorHAnsi" w:hAnsiTheme="majorHAnsi" w:cstheme="majorHAnsi"/>
          <w:sz w:val="20"/>
          <w:szCs w:val="20"/>
        </w:rPr>
        <w:t>v</w:t>
      </w:r>
      <w:r>
        <w:rPr>
          <w:rFonts w:asciiTheme="majorHAnsi" w:hAnsiTheme="majorHAnsi" w:cstheme="majorHAnsi"/>
          <w:sz w:val="20"/>
          <w:szCs w:val="20"/>
        </w:rPr>
        <w:t>igência</w:t>
      </w:r>
    </w:p>
    <w:p w14:paraId="11763371" w14:textId="261B5B6E" w:rsidR="009010A2" w:rsidRDefault="009010A2"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Dia do DSR</w:t>
      </w:r>
    </w:p>
    <w:p w14:paraId="028F603C" w14:textId="70FB89F7" w:rsidR="009010A2" w:rsidRDefault="009010A2"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Seleção dos </w:t>
      </w:r>
      <w:r w:rsidR="00EC3DE0">
        <w:rPr>
          <w:rFonts w:asciiTheme="majorHAnsi" w:hAnsiTheme="majorHAnsi" w:cstheme="majorHAnsi"/>
          <w:sz w:val="20"/>
          <w:szCs w:val="20"/>
        </w:rPr>
        <w:t>d</w:t>
      </w:r>
      <w:r>
        <w:rPr>
          <w:rFonts w:asciiTheme="majorHAnsi" w:hAnsiTheme="majorHAnsi" w:cstheme="majorHAnsi"/>
          <w:sz w:val="20"/>
          <w:szCs w:val="20"/>
        </w:rPr>
        <w:t xml:space="preserve">ias da </w:t>
      </w:r>
      <w:r w:rsidR="00EC3DE0">
        <w:rPr>
          <w:rFonts w:asciiTheme="majorHAnsi" w:hAnsiTheme="majorHAnsi" w:cstheme="majorHAnsi"/>
          <w:sz w:val="20"/>
          <w:szCs w:val="20"/>
        </w:rPr>
        <w:t>s</w:t>
      </w:r>
      <w:r>
        <w:rPr>
          <w:rFonts w:asciiTheme="majorHAnsi" w:hAnsiTheme="majorHAnsi" w:cstheme="majorHAnsi"/>
          <w:sz w:val="20"/>
          <w:szCs w:val="20"/>
        </w:rPr>
        <w:t xml:space="preserve">emana que será cumprido esta </w:t>
      </w:r>
      <w:r w:rsidR="00481325">
        <w:rPr>
          <w:rFonts w:asciiTheme="majorHAnsi" w:hAnsiTheme="majorHAnsi" w:cstheme="majorHAnsi"/>
          <w:sz w:val="20"/>
          <w:szCs w:val="20"/>
        </w:rPr>
        <w:t>e</w:t>
      </w:r>
      <w:r>
        <w:rPr>
          <w:rFonts w:asciiTheme="majorHAnsi" w:hAnsiTheme="majorHAnsi" w:cstheme="majorHAnsi"/>
          <w:sz w:val="20"/>
          <w:szCs w:val="20"/>
        </w:rPr>
        <w:t>scala</w:t>
      </w:r>
    </w:p>
    <w:p w14:paraId="4CB92956" w14:textId="2D842263" w:rsidR="009010A2" w:rsidRDefault="006C39DF"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Listagem das </w:t>
      </w:r>
      <w:r w:rsidR="00481325">
        <w:rPr>
          <w:rFonts w:asciiTheme="majorHAnsi" w:hAnsiTheme="majorHAnsi" w:cstheme="majorHAnsi"/>
          <w:sz w:val="20"/>
          <w:szCs w:val="20"/>
        </w:rPr>
        <w:t>e</w:t>
      </w:r>
      <w:r>
        <w:rPr>
          <w:rFonts w:asciiTheme="majorHAnsi" w:hAnsiTheme="majorHAnsi" w:cstheme="majorHAnsi"/>
          <w:sz w:val="20"/>
          <w:szCs w:val="20"/>
        </w:rPr>
        <w:t xml:space="preserve">scalas cadastradas para o </w:t>
      </w:r>
      <w:r w:rsidR="00EC3DE0">
        <w:rPr>
          <w:rFonts w:asciiTheme="majorHAnsi" w:hAnsiTheme="majorHAnsi" w:cstheme="majorHAnsi"/>
          <w:sz w:val="20"/>
          <w:szCs w:val="20"/>
        </w:rPr>
        <w:t>c</w:t>
      </w:r>
      <w:r>
        <w:rPr>
          <w:rFonts w:asciiTheme="majorHAnsi" w:hAnsiTheme="majorHAnsi" w:cstheme="majorHAnsi"/>
          <w:sz w:val="20"/>
          <w:szCs w:val="20"/>
        </w:rPr>
        <w:t>olaborador</w:t>
      </w:r>
    </w:p>
    <w:p w14:paraId="6DB2815D" w14:textId="426D09A0" w:rsidR="006C39DF" w:rsidRDefault="006C39DF"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lastRenderedPageBreak/>
        <w:t xml:space="preserve">Nome da </w:t>
      </w:r>
      <w:r w:rsidR="00481325">
        <w:rPr>
          <w:rFonts w:asciiTheme="majorHAnsi" w:hAnsiTheme="majorHAnsi" w:cstheme="majorHAnsi"/>
          <w:sz w:val="20"/>
          <w:szCs w:val="20"/>
        </w:rPr>
        <w:t>e</w:t>
      </w:r>
      <w:r>
        <w:rPr>
          <w:rFonts w:asciiTheme="majorHAnsi" w:hAnsiTheme="majorHAnsi" w:cstheme="majorHAnsi"/>
          <w:sz w:val="20"/>
          <w:szCs w:val="20"/>
        </w:rPr>
        <w:t>scala</w:t>
      </w:r>
    </w:p>
    <w:p w14:paraId="6B8AFBFE" w14:textId="1489C4F6" w:rsidR="006C39DF" w:rsidRDefault="006C39DF"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Data </w:t>
      </w:r>
      <w:r w:rsidR="00481325">
        <w:rPr>
          <w:rFonts w:asciiTheme="majorHAnsi" w:hAnsiTheme="majorHAnsi" w:cstheme="majorHAnsi"/>
          <w:sz w:val="20"/>
          <w:szCs w:val="20"/>
        </w:rPr>
        <w:t>i</w:t>
      </w:r>
      <w:r>
        <w:rPr>
          <w:rFonts w:asciiTheme="majorHAnsi" w:hAnsiTheme="majorHAnsi" w:cstheme="majorHAnsi"/>
          <w:sz w:val="20"/>
          <w:szCs w:val="20"/>
        </w:rPr>
        <w:t xml:space="preserve">nício da </w:t>
      </w:r>
      <w:r w:rsidR="00481325">
        <w:rPr>
          <w:rFonts w:asciiTheme="majorHAnsi" w:hAnsiTheme="majorHAnsi" w:cstheme="majorHAnsi"/>
          <w:sz w:val="20"/>
          <w:szCs w:val="20"/>
        </w:rPr>
        <w:t>v</w:t>
      </w:r>
      <w:r>
        <w:rPr>
          <w:rFonts w:asciiTheme="majorHAnsi" w:hAnsiTheme="majorHAnsi" w:cstheme="majorHAnsi"/>
          <w:sz w:val="20"/>
          <w:szCs w:val="20"/>
        </w:rPr>
        <w:t>igência</w:t>
      </w:r>
    </w:p>
    <w:p w14:paraId="23F93917" w14:textId="52DFABC6" w:rsidR="006C39DF" w:rsidRDefault="006C39DF"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Data </w:t>
      </w:r>
      <w:r w:rsidR="00481325">
        <w:rPr>
          <w:rFonts w:asciiTheme="majorHAnsi" w:hAnsiTheme="majorHAnsi" w:cstheme="majorHAnsi"/>
          <w:sz w:val="20"/>
          <w:szCs w:val="20"/>
        </w:rPr>
        <w:t>f</w:t>
      </w:r>
      <w:r>
        <w:rPr>
          <w:rFonts w:asciiTheme="majorHAnsi" w:hAnsiTheme="majorHAnsi" w:cstheme="majorHAnsi"/>
          <w:sz w:val="20"/>
          <w:szCs w:val="20"/>
        </w:rPr>
        <w:t xml:space="preserve">im da </w:t>
      </w:r>
      <w:r w:rsidR="00481325">
        <w:rPr>
          <w:rFonts w:asciiTheme="majorHAnsi" w:hAnsiTheme="majorHAnsi" w:cstheme="majorHAnsi"/>
          <w:sz w:val="20"/>
          <w:szCs w:val="20"/>
        </w:rPr>
        <w:t>v</w:t>
      </w:r>
      <w:r>
        <w:rPr>
          <w:rFonts w:asciiTheme="majorHAnsi" w:hAnsiTheme="majorHAnsi" w:cstheme="majorHAnsi"/>
          <w:sz w:val="20"/>
          <w:szCs w:val="20"/>
        </w:rPr>
        <w:t>igência</w:t>
      </w:r>
    </w:p>
    <w:p w14:paraId="3E126882" w14:textId="6A871777" w:rsidR="006C39DF" w:rsidRDefault="006C39DF"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Dias da </w:t>
      </w:r>
      <w:r w:rsidR="00481325">
        <w:rPr>
          <w:rFonts w:asciiTheme="majorHAnsi" w:hAnsiTheme="majorHAnsi" w:cstheme="majorHAnsi"/>
          <w:sz w:val="20"/>
          <w:szCs w:val="20"/>
        </w:rPr>
        <w:t>s</w:t>
      </w:r>
      <w:r>
        <w:rPr>
          <w:rFonts w:asciiTheme="majorHAnsi" w:hAnsiTheme="majorHAnsi" w:cstheme="majorHAnsi"/>
          <w:sz w:val="20"/>
          <w:szCs w:val="20"/>
        </w:rPr>
        <w:t>emana em que essa escala se aplica</w:t>
      </w:r>
    </w:p>
    <w:p w14:paraId="3EF3D727" w14:textId="0EE187B1" w:rsidR="006C39DF" w:rsidRDefault="006C39DF"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Status da </w:t>
      </w:r>
      <w:r w:rsidR="00481325">
        <w:rPr>
          <w:rFonts w:asciiTheme="majorHAnsi" w:hAnsiTheme="majorHAnsi" w:cstheme="majorHAnsi"/>
          <w:sz w:val="20"/>
          <w:szCs w:val="20"/>
        </w:rPr>
        <w:t>e</w:t>
      </w:r>
      <w:r>
        <w:rPr>
          <w:rFonts w:asciiTheme="majorHAnsi" w:hAnsiTheme="majorHAnsi" w:cstheme="majorHAnsi"/>
          <w:sz w:val="20"/>
          <w:szCs w:val="20"/>
        </w:rPr>
        <w:t>scala (Ativa ou Inativa)</w:t>
      </w:r>
    </w:p>
    <w:p w14:paraId="4918687C" w14:textId="35D0A53C" w:rsidR="006C39DF" w:rsidRDefault="006C39DF"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Flag para marcar esta escala como válida nos casos em que o colaborador tenha “Compensação” e esta seja um feriado em uma determinada semana</w:t>
      </w:r>
    </w:p>
    <w:p w14:paraId="205FCDA9" w14:textId="54A03F03" w:rsidR="006C39DF" w:rsidRDefault="006C39DF"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Ação para editar </w:t>
      </w:r>
      <w:proofErr w:type="gramStart"/>
      <w:r>
        <w:rPr>
          <w:rFonts w:asciiTheme="majorHAnsi" w:hAnsiTheme="majorHAnsi" w:cstheme="majorHAnsi"/>
          <w:sz w:val="20"/>
          <w:szCs w:val="20"/>
        </w:rPr>
        <w:t>todas informações</w:t>
      </w:r>
      <w:proofErr w:type="gramEnd"/>
      <w:r>
        <w:rPr>
          <w:rFonts w:asciiTheme="majorHAnsi" w:hAnsiTheme="majorHAnsi" w:cstheme="majorHAnsi"/>
          <w:sz w:val="20"/>
          <w:szCs w:val="20"/>
        </w:rPr>
        <w:t xml:space="preserve"> da </w:t>
      </w:r>
      <w:r w:rsidR="00EC3DE0">
        <w:rPr>
          <w:rFonts w:asciiTheme="majorHAnsi" w:hAnsiTheme="majorHAnsi" w:cstheme="majorHAnsi"/>
          <w:sz w:val="20"/>
          <w:szCs w:val="20"/>
        </w:rPr>
        <w:t>e</w:t>
      </w:r>
      <w:r>
        <w:rPr>
          <w:rFonts w:asciiTheme="majorHAnsi" w:hAnsiTheme="majorHAnsi" w:cstheme="majorHAnsi"/>
          <w:sz w:val="20"/>
          <w:szCs w:val="20"/>
        </w:rPr>
        <w:t>scala citadas acima</w:t>
      </w:r>
    </w:p>
    <w:p w14:paraId="6BC7BB02" w14:textId="4CEDE246" w:rsidR="006C39DF" w:rsidRDefault="006C39DF"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Ação para inativar esta referida escala</w:t>
      </w:r>
    </w:p>
    <w:p w14:paraId="189CFAFA" w14:textId="3539B0F5" w:rsidR="00C86E90" w:rsidRDefault="00C86E90"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Documentos</w:t>
      </w:r>
    </w:p>
    <w:p w14:paraId="01468977" w14:textId="15602623" w:rsidR="003252AE" w:rsidRDefault="003252AE"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Listagem de Documentos do Colaborador</w:t>
      </w:r>
    </w:p>
    <w:p w14:paraId="24A3B999" w14:textId="619C94EF" w:rsidR="00EC5E48" w:rsidRDefault="00CF6A06"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Apresentar a lista de todos os documentos cadastrados para um determinado servidor</w:t>
      </w:r>
    </w:p>
    <w:p w14:paraId="70DC6B27" w14:textId="341B7A38" w:rsidR="002D2CD5" w:rsidRDefault="002D2CD5"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Criar Novo Documento</w:t>
      </w:r>
    </w:p>
    <w:p w14:paraId="75C45F01" w14:textId="036C4EA3" w:rsidR="002D2CD5" w:rsidRDefault="002D2CD5"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Selecionar o Tipo de Documento </w:t>
      </w:r>
      <w:r w:rsidR="005607DF">
        <w:rPr>
          <w:rFonts w:asciiTheme="majorHAnsi" w:hAnsiTheme="majorHAnsi" w:cstheme="majorHAnsi"/>
          <w:sz w:val="20"/>
          <w:szCs w:val="20"/>
        </w:rPr>
        <w:t xml:space="preserve">(combo) </w:t>
      </w:r>
      <w:r>
        <w:rPr>
          <w:rFonts w:asciiTheme="majorHAnsi" w:hAnsiTheme="majorHAnsi" w:cstheme="majorHAnsi"/>
          <w:sz w:val="20"/>
          <w:szCs w:val="20"/>
        </w:rPr>
        <w:t>(Pré-Cadastrado</w:t>
      </w:r>
      <w:r w:rsidR="005607DF">
        <w:rPr>
          <w:rFonts w:asciiTheme="majorHAnsi" w:hAnsiTheme="majorHAnsi" w:cstheme="majorHAnsi"/>
          <w:sz w:val="20"/>
          <w:szCs w:val="20"/>
        </w:rPr>
        <w:t>s</w:t>
      </w:r>
      <w:r>
        <w:rPr>
          <w:rFonts w:asciiTheme="majorHAnsi" w:hAnsiTheme="majorHAnsi" w:cstheme="majorHAnsi"/>
          <w:sz w:val="20"/>
          <w:szCs w:val="20"/>
        </w:rPr>
        <w:t>)</w:t>
      </w:r>
    </w:p>
    <w:p w14:paraId="6D1175CA" w14:textId="6066F87D" w:rsidR="005607DF" w:rsidRDefault="005607DF"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Formulário com conjunto de campos específicos pré-cadastrados para esse Tipo de Documento</w:t>
      </w:r>
    </w:p>
    <w:p w14:paraId="32992486" w14:textId="5BA3F3F1" w:rsidR="00C86E90" w:rsidRDefault="00C86E90"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Relação de Máquina x Biometria</w:t>
      </w:r>
    </w:p>
    <w:p w14:paraId="3BD24462" w14:textId="26907612" w:rsidR="002816F5" w:rsidRDefault="00E21D54"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Apresentar em tela a l</w:t>
      </w:r>
      <w:r w:rsidR="002816F5">
        <w:rPr>
          <w:rFonts w:asciiTheme="majorHAnsi" w:hAnsiTheme="majorHAnsi" w:cstheme="majorHAnsi"/>
          <w:sz w:val="20"/>
          <w:szCs w:val="20"/>
        </w:rPr>
        <w:t xml:space="preserve">ista de todas as </w:t>
      </w:r>
      <w:r>
        <w:rPr>
          <w:rFonts w:asciiTheme="majorHAnsi" w:hAnsiTheme="majorHAnsi" w:cstheme="majorHAnsi"/>
          <w:sz w:val="20"/>
          <w:szCs w:val="20"/>
        </w:rPr>
        <w:t>m</w:t>
      </w:r>
      <w:r w:rsidR="002816F5">
        <w:rPr>
          <w:rFonts w:asciiTheme="majorHAnsi" w:hAnsiTheme="majorHAnsi" w:cstheme="majorHAnsi"/>
          <w:sz w:val="20"/>
          <w:szCs w:val="20"/>
        </w:rPr>
        <w:t xml:space="preserve">áquinas de </w:t>
      </w:r>
      <w:r>
        <w:rPr>
          <w:rFonts w:asciiTheme="majorHAnsi" w:hAnsiTheme="majorHAnsi" w:cstheme="majorHAnsi"/>
          <w:sz w:val="20"/>
          <w:szCs w:val="20"/>
        </w:rPr>
        <w:t>p</w:t>
      </w:r>
      <w:r w:rsidR="002816F5">
        <w:rPr>
          <w:rFonts w:asciiTheme="majorHAnsi" w:hAnsiTheme="majorHAnsi" w:cstheme="majorHAnsi"/>
          <w:sz w:val="20"/>
          <w:szCs w:val="20"/>
        </w:rPr>
        <w:t>onto que estão vinculadas ao CNPJ cujo colaborador também está vinculado</w:t>
      </w:r>
      <w:r>
        <w:rPr>
          <w:rFonts w:asciiTheme="majorHAnsi" w:hAnsiTheme="majorHAnsi" w:cstheme="majorHAnsi"/>
          <w:sz w:val="20"/>
          <w:szCs w:val="20"/>
        </w:rPr>
        <w:t>. Esta lista deve conter:</w:t>
      </w:r>
    </w:p>
    <w:p w14:paraId="11302DDC" w14:textId="01B3C753" w:rsidR="00A15A88" w:rsidRDefault="00A653DF"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Número da Máquina</w:t>
      </w:r>
    </w:p>
    <w:p w14:paraId="68F26D0D" w14:textId="3735CE3A" w:rsidR="00A653DF" w:rsidRDefault="00E21D54"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flag para informar se este referido c</w:t>
      </w:r>
      <w:r w:rsidR="00A653DF">
        <w:rPr>
          <w:rFonts w:asciiTheme="majorHAnsi" w:hAnsiTheme="majorHAnsi" w:cstheme="majorHAnsi"/>
          <w:sz w:val="20"/>
          <w:szCs w:val="20"/>
        </w:rPr>
        <w:t xml:space="preserve">olaborador </w:t>
      </w:r>
      <w:r>
        <w:rPr>
          <w:rFonts w:asciiTheme="majorHAnsi" w:hAnsiTheme="majorHAnsi" w:cstheme="majorHAnsi"/>
          <w:sz w:val="20"/>
          <w:szCs w:val="20"/>
        </w:rPr>
        <w:t>está cadas</w:t>
      </w:r>
      <w:r w:rsidR="00A653DF">
        <w:rPr>
          <w:rFonts w:asciiTheme="majorHAnsi" w:hAnsiTheme="majorHAnsi" w:cstheme="majorHAnsi"/>
          <w:sz w:val="20"/>
          <w:szCs w:val="20"/>
        </w:rPr>
        <w:t>trado</w:t>
      </w:r>
      <w:r>
        <w:rPr>
          <w:rFonts w:asciiTheme="majorHAnsi" w:hAnsiTheme="majorHAnsi" w:cstheme="majorHAnsi"/>
          <w:sz w:val="20"/>
          <w:szCs w:val="20"/>
        </w:rPr>
        <w:t xml:space="preserve"> nesta máquina.</w:t>
      </w:r>
    </w:p>
    <w:p w14:paraId="3556E118" w14:textId="74C210FF" w:rsidR="00A653DF" w:rsidRDefault="00E21D54"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flag para informar se este referido colaborador possui b</w:t>
      </w:r>
      <w:r w:rsidR="00A653DF">
        <w:rPr>
          <w:rFonts w:asciiTheme="majorHAnsi" w:hAnsiTheme="majorHAnsi" w:cstheme="majorHAnsi"/>
          <w:sz w:val="20"/>
          <w:szCs w:val="20"/>
        </w:rPr>
        <w:t xml:space="preserve">iometria </w:t>
      </w:r>
      <w:r>
        <w:rPr>
          <w:rFonts w:asciiTheme="majorHAnsi" w:hAnsiTheme="majorHAnsi" w:cstheme="majorHAnsi"/>
          <w:sz w:val="20"/>
          <w:szCs w:val="20"/>
        </w:rPr>
        <w:t>c</w:t>
      </w:r>
      <w:r w:rsidR="00A653DF">
        <w:rPr>
          <w:rFonts w:asciiTheme="majorHAnsi" w:hAnsiTheme="majorHAnsi" w:cstheme="majorHAnsi"/>
          <w:sz w:val="20"/>
          <w:szCs w:val="20"/>
        </w:rPr>
        <w:t>adastrada</w:t>
      </w:r>
      <w:r>
        <w:rPr>
          <w:rFonts w:asciiTheme="majorHAnsi" w:hAnsiTheme="majorHAnsi" w:cstheme="majorHAnsi"/>
          <w:sz w:val="20"/>
          <w:szCs w:val="20"/>
        </w:rPr>
        <w:t xml:space="preserve"> nesta máquina.</w:t>
      </w:r>
    </w:p>
    <w:p w14:paraId="5BA4785A" w14:textId="3D817C2B" w:rsidR="00A653DF" w:rsidRDefault="00E21D54"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Possuir funcionalidade para liberar </w:t>
      </w:r>
      <w:r w:rsidR="00DC5926">
        <w:rPr>
          <w:rFonts w:asciiTheme="majorHAnsi" w:hAnsiTheme="majorHAnsi" w:cstheme="majorHAnsi"/>
          <w:sz w:val="20"/>
          <w:szCs w:val="20"/>
        </w:rPr>
        <w:t>ou não, a qualquer momento, o registro de ponto d</w:t>
      </w:r>
      <w:r>
        <w:rPr>
          <w:rFonts w:asciiTheme="majorHAnsi" w:hAnsiTheme="majorHAnsi" w:cstheme="majorHAnsi"/>
          <w:sz w:val="20"/>
          <w:szCs w:val="20"/>
        </w:rPr>
        <w:t>este referido colaborador está h</w:t>
      </w:r>
      <w:r w:rsidR="00A653DF">
        <w:rPr>
          <w:rFonts w:asciiTheme="majorHAnsi" w:hAnsiTheme="majorHAnsi" w:cstheme="majorHAnsi"/>
          <w:sz w:val="20"/>
          <w:szCs w:val="20"/>
        </w:rPr>
        <w:t>abilitado</w:t>
      </w:r>
      <w:r>
        <w:rPr>
          <w:rFonts w:asciiTheme="majorHAnsi" w:hAnsiTheme="majorHAnsi" w:cstheme="majorHAnsi"/>
          <w:sz w:val="20"/>
          <w:szCs w:val="20"/>
        </w:rPr>
        <w:t xml:space="preserve"> a realizar seu registro de ponto nesta referida máquina de ponto.</w:t>
      </w:r>
    </w:p>
    <w:p w14:paraId="2B8543AE" w14:textId="6DCC1D34" w:rsidR="00904730" w:rsidRDefault="00904730" w:rsidP="00904730">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Controle de férias</w:t>
      </w:r>
    </w:p>
    <w:p w14:paraId="7598CE21" w14:textId="35EAA5E3" w:rsidR="00904730" w:rsidRDefault="00904730" w:rsidP="00904730">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o cadastro e a programação de período de férias.</w:t>
      </w:r>
    </w:p>
    <w:p w14:paraId="05EAC45E" w14:textId="452CE252" w:rsidR="00904730" w:rsidRDefault="00904730" w:rsidP="00904730">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alterar período de férias de um colaborador.</w:t>
      </w:r>
    </w:p>
    <w:p w14:paraId="0D0AD0B4" w14:textId="6CABCFD6" w:rsidR="00904730" w:rsidRDefault="00904730" w:rsidP="00904730">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inativar período de férias de um colaborador.</w:t>
      </w:r>
    </w:p>
    <w:p w14:paraId="16513EE1" w14:textId="41A939C5" w:rsidR="00904730" w:rsidRDefault="00904730" w:rsidP="00904730">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Período de férias cadastrado deve refletir no registro de ponto </w:t>
      </w:r>
      <w:proofErr w:type="gramStart"/>
      <w:r>
        <w:rPr>
          <w:rFonts w:asciiTheme="majorHAnsi" w:hAnsiTheme="majorHAnsi" w:cstheme="majorHAnsi"/>
          <w:sz w:val="20"/>
          <w:szCs w:val="20"/>
        </w:rPr>
        <w:t>do mesmo</w:t>
      </w:r>
      <w:proofErr w:type="gramEnd"/>
      <w:r>
        <w:rPr>
          <w:rFonts w:asciiTheme="majorHAnsi" w:hAnsiTheme="majorHAnsi" w:cstheme="majorHAnsi"/>
          <w:sz w:val="20"/>
          <w:szCs w:val="20"/>
        </w:rPr>
        <w:t>, ficando sinalizado no cartão este evento.</w:t>
      </w:r>
    </w:p>
    <w:p w14:paraId="141A1BE7" w14:textId="5A541DAD" w:rsidR="005321E3" w:rsidRDefault="005321E3" w:rsidP="005321E3">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Controle e restrição de batidas</w:t>
      </w:r>
    </w:p>
    <w:p w14:paraId="680354A1" w14:textId="7F019184" w:rsidR="005321E3" w:rsidRDefault="005321E3" w:rsidP="005321E3">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delimitar área restrita para a batida de ponto</w:t>
      </w:r>
      <w:r w:rsidR="00EC6950">
        <w:rPr>
          <w:rFonts w:asciiTheme="majorHAnsi" w:hAnsiTheme="majorHAnsi" w:cstheme="majorHAnsi"/>
          <w:sz w:val="20"/>
          <w:szCs w:val="20"/>
        </w:rPr>
        <w:t>.</w:t>
      </w:r>
    </w:p>
    <w:p w14:paraId="7A386AF6" w14:textId="50F3168C" w:rsidR="00EC6950" w:rsidRDefault="00EC6950" w:rsidP="005321E3">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delimitar área pelo endereço cadastrado na empresa/entidade.</w:t>
      </w:r>
    </w:p>
    <w:p w14:paraId="18B4CA16" w14:textId="1A189D91" w:rsidR="00EC6950" w:rsidRDefault="00EC6950" w:rsidP="005321E3">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Permitir delimitar </w:t>
      </w:r>
      <w:r w:rsidR="00617DA5">
        <w:rPr>
          <w:rFonts w:asciiTheme="majorHAnsi" w:hAnsiTheme="majorHAnsi" w:cstheme="majorHAnsi"/>
          <w:sz w:val="20"/>
          <w:szCs w:val="20"/>
        </w:rPr>
        <w:t>área</w:t>
      </w:r>
      <w:r>
        <w:rPr>
          <w:rFonts w:asciiTheme="majorHAnsi" w:hAnsiTheme="majorHAnsi" w:cstheme="majorHAnsi"/>
          <w:sz w:val="20"/>
          <w:szCs w:val="20"/>
        </w:rPr>
        <w:t xml:space="preserve"> pelo endereço cadastrado no setor/local de trabalho.</w:t>
      </w:r>
    </w:p>
    <w:p w14:paraId="10C74476" w14:textId="1D1CEC70" w:rsidR="00EC6950" w:rsidRDefault="00617DA5" w:rsidP="005321E3">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delimitar área pelo endereço cadastrado no endereço do colaborador.</w:t>
      </w:r>
    </w:p>
    <w:p w14:paraId="3143B703" w14:textId="62892698" w:rsidR="00617DA5" w:rsidRDefault="00617DA5" w:rsidP="005321E3">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delimitar área informando um endereço manualmente, pelo cep.</w:t>
      </w:r>
    </w:p>
    <w:p w14:paraId="429A7726" w14:textId="061EE7A0" w:rsidR="00617DA5" w:rsidRDefault="00617DA5" w:rsidP="005321E3">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lastRenderedPageBreak/>
        <w:t>Permitir delimitar mais de uma área para o mesmo colaborador.</w:t>
      </w:r>
    </w:p>
    <w:p w14:paraId="6AA8A975" w14:textId="4B46FC8B" w:rsidR="00617DA5" w:rsidRDefault="00617DA5" w:rsidP="005321E3">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alterar uma área delimitada.</w:t>
      </w:r>
    </w:p>
    <w:p w14:paraId="0DA9F189" w14:textId="58A47B72" w:rsidR="00617DA5" w:rsidRDefault="00617DA5" w:rsidP="005321E3">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excluir uma área delimitadora de um colaborador.</w:t>
      </w:r>
    </w:p>
    <w:p w14:paraId="3920A599" w14:textId="16E7E03D" w:rsidR="006C11C5" w:rsidRDefault="006C11C5" w:rsidP="006C11C5">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Dispositivos usuário</w:t>
      </w:r>
    </w:p>
    <w:p w14:paraId="58924F89" w14:textId="1319F027" w:rsidR="006C11C5" w:rsidRDefault="006C11C5" w:rsidP="006C11C5">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Sistema deve manter histórico de dispositivos</w:t>
      </w:r>
      <w:r w:rsidR="00A036AD">
        <w:rPr>
          <w:rFonts w:asciiTheme="majorHAnsi" w:hAnsiTheme="majorHAnsi" w:cstheme="majorHAnsi"/>
          <w:sz w:val="20"/>
          <w:szCs w:val="20"/>
        </w:rPr>
        <w:t xml:space="preserve"> vinculados a um usuário, mesmo que este dispositivo já esteja inativo.</w:t>
      </w:r>
    </w:p>
    <w:p w14:paraId="651EB559" w14:textId="1C4E35B3" w:rsidR="00A036AD" w:rsidRDefault="00A036AD" w:rsidP="006C11C5">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Sistema deve permitir vincul</w:t>
      </w:r>
      <w:r w:rsidR="00B7468C">
        <w:rPr>
          <w:rFonts w:asciiTheme="majorHAnsi" w:hAnsiTheme="majorHAnsi" w:cstheme="majorHAnsi"/>
          <w:sz w:val="20"/>
          <w:szCs w:val="20"/>
        </w:rPr>
        <w:t>ar</w:t>
      </w:r>
      <w:r>
        <w:rPr>
          <w:rFonts w:asciiTheme="majorHAnsi" w:hAnsiTheme="majorHAnsi" w:cstheme="majorHAnsi"/>
          <w:sz w:val="20"/>
          <w:szCs w:val="20"/>
        </w:rPr>
        <w:t>, através de tela de cadastro, um dispositivo</w:t>
      </w:r>
      <w:r w:rsidR="00B7468C">
        <w:rPr>
          <w:rFonts w:asciiTheme="majorHAnsi" w:hAnsiTheme="majorHAnsi" w:cstheme="majorHAnsi"/>
          <w:sz w:val="20"/>
          <w:szCs w:val="20"/>
        </w:rPr>
        <w:t xml:space="preserve"> inserindo o código gerado na tela de apresentação do aplicativo, exibido no momento que o aplicativo é aberto.</w:t>
      </w:r>
    </w:p>
    <w:p w14:paraId="61169EB3" w14:textId="153A7F17" w:rsidR="00B7468C" w:rsidRDefault="00B7468C" w:rsidP="006C11C5">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Sistema deve permitir a inativação manual de um dispositivo.</w:t>
      </w:r>
    </w:p>
    <w:p w14:paraId="6B6C4EE9" w14:textId="0A96F1EA" w:rsidR="00C916DB" w:rsidRPr="00C916DB" w:rsidRDefault="00CB449E"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Importação Colaboradores</w:t>
      </w:r>
    </w:p>
    <w:p w14:paraId="03A62D5E" w14:textId="5BCB4B0A" w:rsidR="00CB449E" w:rsidRPr="00404214" w:rsidRDefault="00CB449E" w:rsidP="00A10F02">
      <w:pPr>
        <w:numPr>
          <w:ilvl w:val="4"/>
          <w:numId w:val="1"/>
        </w:numPr>
        <w:shd w:val="clear" w:color="auto" w:fill="FFFFFF"/>
        <w:spacing w:line="360" w:lineRule="auto"/>
        <w:jc w:val="both"/>
        <w:rPr>
          <w:rFonts w:asciiTheme="majorHAnsi" w:hAnsiTheme="majorHAnsi" w:cstheme="majorHAnsi"/>
          <w:sz w:val="20"/>
          <w:szCs w:val="20"/>
        </w:rPr>
      </w:pPr>
      <w:r w:rsidRPr="00404214">
        <w:rPr>
          <w:rFonts w:asciiTheme="majorHAnsi" w:hAnsiTheme="majorHAnsi" w:cstheme="majorHAnsi"/>
          <w:sz w:val="20"/>
          <w:szCs w:val="20"/>
        </w:rPr>
        <w:t>Seleção de Arquivo</w:t>
      </w:r>
    </w:p>
    <w:p w14:paraId="210A9ED8" w14:textId="61699BB0" w:rsidR="00C916DB" w:rsidRPr="00404214" w:rsidRDefault="00C916DB" w:rsidP="00A10F02">
      <w:pPr>
        <w:numPr>
          <w:ilvl w:val="5"/>
          <w:numId w:val="1"/>
        </w:numPr>
        <w:shd w:val="clear" w:color="auto" w:fill="FFFFFF"/>
        <w:spacing w:line="360" w:lineRule="auto"/>
        <w:jc w:val="both"/>
        <w:rPr>
          <w:rFonts w:asciiTheme="majorHAnsi" w:hAnsiTheme="majorHAnsi" w:cstheme="majorHAnsi"/>
          <w:sz w:val="20"/>
          <w:szCs w:val="20"/>
        </w:rPr>
      </w:pPr>
      <w:r w:rsidRPr="00404214">
        <w:rPr>
          <w:rFonts w:asciiTheme="majorHAnsi" w:hAnsiTheme="majorHAnsi" w:cstheme="majorHAnsi"/>
          <w:sz w:val="20"/>
          <w:szCs w:val="20"/>
        </w:rPr>
        <w:t xml:space="preserve"> Permitir a importação </w:t>
      </w:r>
      <w:r w:rsidR="00404214">
        <w:rPr>
          <w:rFonts w:asciiTheme="majorHAnsi" w:hAnsiTheme="majorHAnsi" w:cstheme="majorHAnsi"/>
          <w:sz w:val="20"/>
          <w:szCs w:val="20"/>
        </w:rPr>
        <w:t xml:space="preserve">via sistema </w:t>
      </w:r>
      <w:r w:rsidRPr="00404214">
        <w:rPr>
          <w:rFonts w:asciiTheme="majorHAnsi" w:hAnsiTheme="majorHAnsi" w:cstheme="majorHAnsi"/>
          <w:sz w:val="20"/>
          <w:szCs w:val="20"/>
        </w:rPr>
        <w:t xml:space="preserve">de arquivo contendo um lote de registro de servidores de forma a facilitar a inserção </w:t>
      </w:r>
      <w:proofErr w:type="gramStart"/>
      <w:r w:rsidRPr="00404214">
        <w:rPr>
          <w:rFonts w:asciiTheme="majorHAnsi" w:hAnsiTheme="majorHAnsi" w:cstheme="majorHAnsi"/>
          <w:sz w:val="20"/>
          <w:szCs w:val="20"/>
        </w:rPr>
        <w:t>dos mesmos</w:t>
      </w:r>
      <w:proofErr w:type="gramEnd"/>
      <w:r w:rsidRPr="00404214">
        <w:rPr>
          <w:rFonts w:asciiTheme="majorHAnsi" w:hAnsiTheme="majorHAnsi" w:cstheme="majorHAnsi"/>
          <w:sz w:val="20"/>
          <w:szCs w:val="20"/>
        </w:rPr>
        <w:t xml:space="preserve"> no sistema</w:t>
      </w:r>
    </w:p>
    <w:p w14:paraId="1AFF4978" w14:textId="112BA0C9" w:rsidR="00C916DB" w:rsidRPr="00404214" w:rsidRDefault="00C916DB" w:rsidP="00A10F02">
      <w:pPr>
        <w:numPr>
          <w:ilvl w:val="5"/>
          <w:numId w:val="1"/>
        </w:numPr>
        <w:shd w:val="clear" w:color="auto" w:fill="FFFFFF"/>
        <w:spacing w:line="360" w:lineRule="auto"/>
        <w:jc w:val="both"/>
        <w:rPr>
          <w:rFonts w:asciiTheme="majorHAnsi" w:hAnsiTheme="majorHAnsi" w:cstheme="majorHAnsi"/>
          <w:sz w:val="20"/>
          <w:szCs w:val="20"/>
        </w:rPr>
      </w:pPr>
      <w:r w:rsidRPr="00404214">
        <w:rPr>
          <w:rFonts w:asciiTheme="majorHAnsi" w:hAnsiTheme="majorHAnsi" w:cstheme="majorHAnsi"/>
          <w:sz w:val="20"/>
          <w:szCs w:val="20"/>
        </w:rPr>
        <w:t>O arquivo deverá estar em formato CSV e seguir um padrão pré-definido, cujos campos</w:t>
      </w:r>
      <w:r w:rsidR="00404214" w:rsidRPr="00404214">
        <w:rPr>
          <w:rFonts w:asciiTheme="majorHAnsi" w:hAnsiTheme="majorHAnsi" w:cstheme="majorHAnsi"/>
          <w:sz w:val="20"/>
          <w:szCs w:val="20"/>
        </w:rPr>
        <w:t xml:space="preserve"> devem estar separados por vírgula e respeitar a seguinte</w:t>
      </w:r>
      <w:r w:rsidRPr="00404214">
        <w:rPr>
          <w:rFonts w:asciiTheme="majorHAnsi" w:hAnsiTheme="majorHAnsi" w:cstheme="majorHAnsi"/>
          <w:sz w:val="20"/>
          <w:szCs w:val="20"/>
        </w:rPr>
        <w:t xml:space="preserve"> orde</w:t>
      </w:r>
      <w:r w:rsidR="00404214" w:rsidRPr="00404214">
        <w:rPr>
          <w:rFonts w:asciiTheme="majorHAnsi" w:hAnsiTheme="majorHAnsi" w:cstheme="majorHAnsi"/>
          <w:sz w:val="20"/>
          <w:szCs w:val="20"/>
        </w:rPr>
        <w:t>m</w:t>
      </w:r>
      <w:r w:rsidRPr="00404214">
        <w:rPr>
          <w:rFonts w:asciiTheme="majorHAnsi" w:hAnsiTheme="majorHAnsi" w:cstheme="majorHAnsi"/>
          <w:sz w:val="20"/>
          <w:szCs w:val="20"/>
        </w:rPr>
        <w:t>:</w:t>
      </w:r>
    </w:p>
    <w:p w14:paraId="7597F5CC" w14:textId="06900D54" w:rsidR="00C916DB" w:rsidRPr="00404214" w:rsidRDefault="00C916DB" w:rsidP="00A10F02">
      <w:pPr>
        <w:numPr>
          <w:ilvl w:val="6"/>
          <w:numId w:val="1"/>
        </w:numPr>
        <w:shd w:val="clear" w:color="auto" w:fill="FFFFFF"/>
        <w:spacing w:line="360" w:lineRule="auto"/>
        <w:jc w:val="both"/>
        <w:rPr>
          <w:rFonts w:asciiTheme="majorHAnsi" w:hAnsiTheme="majorHAnsi" w:cstheme="majorHAnsi"/>
          <w:sz w:val="20"/>
          <w:szCs w:val="20"/>
        </w:rPr>
      </w:pPr>
      <w:r w:rsidRPr="00404214">
        <w:rPr>
          <w:rFonts w:asciiTheme="majorHAnsi" w:hAnsiTheme="majorHAnsi" w:cstheme="majorHAnsi"/>
          <w:sz w:val="20"/>
          <w:szCs w:val="20"/>
        </w:rPr>
        <w:t>Matrícula do servidor</w:t>
      </w:r>
    </w:p>
    <w:p w14:paraId="5F5C06D0" w14:textId="65B533AD" w:rsidR="00C916DB" w:rsidRPr="00404214" w:rsidRDefault="00C916DB" w:rsidP="00A10F02">
      <w:pPr>
        <w:numPr>
          <w:ilvl w:val="6"/>
          <w:numId w:val="1"/>
        </w:numPr>
        <w:shd w:val="clear" w:color="auto" w:fill="FFFFFF"/>
        <w:spacing w:line="360" w:lineRule="auto"/>
        <w:jc w:val="both"/>
        <w:rPr>
          <w:rFonts w:asciiTheme="majorHAnsi" w:hAnsiTheme="majorHAnsi" w:cstheme="majorHAnsi"/>
          <w:sz w:val="20"/>
          <w:szCs w:val="20"/>
        </w:rPr>
      </w:pPr>
      <w:r w:rsidRPr="00404214">
        <w:rPr>
          <w:rFonts w:asciiTheme="majorHAnsi" w:hAnsiTheme="majorHAnsi" w:cstheme="majorHAnsi"/>
          <w:sz w:val="20"/>
          <w:szCs w:val="20"/>
        </w:rPr>
        <w:t>Nome</w:t>
      </w:r>
    </w:p>
    <w:p w14:paraId="738C7206" w14:textId="2B450E8F" w:rsidR="00C916DB" w:rsidRPr="00404214" w:rsidRDefault="00C916DB" w:rsidP="00A10F02">
      <w:pPr>
        <w:numPr>
          <w:ilvl w:val="6"/>
          <w:numId w:val="1"/>
        </w:numPr>
        <w:shd w:val="clear" w:color="auto" w:fill="FFFFFF"/>
        <w:spacing w:line="360" w:lineRule="auto"/>
        <w:jc w:val="both"/>
        <w:rPr>
          <w:rFonts w:asciiTheme="majorHAnsi" w:hAnsiTheme="majorHAnsi" w:cstheme="majorHAnsi"/>
          <w:sz w:val="20"/>
          <w:szCs w:val="20"/>
        </w:rPr>
      </w:pPr>
      <w:r w:rsidRPr="00404214">
        <w:rPr>
          <w:rFonts w:asciiTheme="majorHAnsi" w:hAnsiTheme="majorHAnsi" w:cstheme="majorHAnsi"/>
          <w:sz w:val="20"/>
          <w:szCs w:val="20"/>
        </w:rPr>
        <w:t>Número do PIS</w:t>
      </w:r>
    </w:p>
    <w:p w14:paraId="134C5FBD" w14:textId="37CB36CD" w:rsidR="00C916DB" w:rsidRPr="00404214" w:rsidRDefault="00C916DB" w:rsidP="00A10F02">
      <w:pPr>
        <w:numPr>
          <w:ilvl w:val="6"/>
          <w:numId w:val="1"/>
        </w:numPr>
        <w:shd w:val="clear" w:color="auto" w:fill="FFFFFF"/>
        <w:spacing w:line="360" w:lineRule="auto"/>
        <w:jc w:val="both"/>
        <w:rPr>
          <w:rFonts w:asciiTheme="majorHAnsi" w:hAnsiTheme="majorHAnsi" w:cstheme="majorHAnsi"/>
          <w:sz w:val="20"/>
          <w:szCs w:val="20"/>
        </w:rPr>
      </w:pPr>
      <w:r w:rsidRPr="00404214">
        <w:rPr>
          <w:rFonts w:asciiTheme="majorHAnsi" w:hAnsiTheme="majorHAnsi" w:cstheme="majorHAnsi"/>
          <w:sz w:val="20"/>
          <w:szCs w:val="20"/>
        </w:rPr>
        <w:t>Cargo</w:t>
      </w:r>
    </w:p>
    <w:p w14:paraId="0A022108" w14:textId="59EA90F3" w:rsidR="00404214" w:rsidRPr="00404214" w:rsidRDefault="00404214" w:rsidP="00A10F02">
      <w:pPr>
        <w:numPr>
          <w:ilvl w:val="6"/>
          <w:numId w:val="1"/>
        </w:numPr>
        <w:shd w:val="clear" w:color="auto" w:fill="FFFFFF"/>
        <w:spacing w:line="360" w:lineRule="auto"/>
        <w:jc w:val="both"/>
        <w:rPr>
          <w:rFonts w:asciiTheme="majorHAnsi" w:hAnsiTheme="majorHAnsi" w:cstheme="majorHAnsi"/>
          <w:sz w:val="20"/>
          <w:szCs w:val="20"/>
        </w:rPr>
      </w:pPr>
      <w:r w:rsidRPr="00404214">
        <w:rPr>
          <w:rFonts w:asciiTheme="majorHAnsi" w:hAnsiTheme="majorHAnsi" w:cstheme="majorHAnsi"/>
          <w:sz w:val="20"/>
          <w:szCs w:val="20"/>
        </w:rPr>
        <w:t>Departamento</w:t>
      </w:r>
    </w:p>
    <w:p w14:paraId="16C78DC0" w14:textId="470F21E1" w:rsidR="00404214" w:rsidRPr="00404214" w:rsidRDefault="00404214" w:rsidP="00A10F02">
      <w:pPr>
        <w:numPr>
          <w:ilvl w:val="6"/>
          <w:numId w:val="1"/>
        </w:numPr>
        <w:shd w:val="clear" w:color="auto" w:fill="FFFFFF"/>
        <w:spacing w:line="360" w:lineRule="auto"/>
        <w:jc w:val="both"/>
        <w:rPr>
          <w:rFonts w:asciiTheme="majorHAnsi" w:hAnsiTheme="majorHAnsi" w:cstheme="majorHAnsi"/>
          <w:sz w:val="20"/>
          <w:szCs w:val="20"/>
        </w:rPr>
      </w:pPr>
      <w:r w:rsidRPr="00404214">
        <w:rPr>
          <w:rFonts w:asciiTheme="majorHAnsi" w:hAnsiTheme="majorHAnsi" w:cstheme="majorHAnsi"/>
          <w:sz w:val="20"/>
          <w:szCs w:val="20"/>
        </w:rPr>
        <w:t>CNPJ</w:t>
      </w:r>
    </w:p>
    <w:p w14:paraId="2A939044" w14:textId="247EFAF4" w:rsidR="00404214" w:rsidRPr="00404214" w:rsidRDefault="00404214" w:rsidP="00A10F02">
      <w:pPr>
        <w:numPr>
          <w:ilvl w:val="6"/>
          <w:numId w:val="1"/>
        </w:numPr>
        <w:shd w:val="clear" w:color="auto" w:fill="FFFFFF"/>
        <w:spacing w:line="360" w:lineRule="auto"/>
        <w:jc w:val="both"/>
        <w:rPr>
          <w:rFonts w:asciiTheme="majorHAnsi" w:hAnsiTheme="majorHAnsi" w:cstheme="majorHAnsi"/>
          <w:sz w:val="20"/>
          <w:szCs w:val="20"/>
        </w:rPr>
      </w:pPr>
      <w:r w:rsidRPr="00404214">
        <w:rPr>
          <w:rFonts w:asciiTheme="majorHAnsi" w:hAnsiTheme="majorHAnsi" w:cstheme="majorHAnsi"/>
          <w:sz w:val="20"/>
          <w:szCs w:val="20"/>
        </w:rPr>
        <w:t>Data de admissão</w:t>
      </w:r>
    </w:p>
    <w:p w14:paraId="366E37FC" w14:textId="03F8E038" w:rsidR="00404214" w:rsidRPr="00404214" w:rsidRDefault="00404214" w:rsidP="00A10F02">
      <w:pPr>
        <w:numPr>
          <w:ilvl w:val="6"/>
          <w:numId w:val="1"/>
        </w:numPr>
        <w:shd w:val="clear" w:color="auto" w:fill="FFFFFF"/>
        <w:spacing w:line="360" w:lineRule="auto"/>
        <w:jc w:val="both"/>
        <w:rPr>
          <w:rFonts w:asciiTheme="majorHAnsi" w:hAnsiTheme="majorHAnsi" w:cstheme="majorHAnsi"/>
          <w:sz w:val="20"/>
          <w:szCs w:val="20"/>
        </w:rPr>
      </w:pPr>
      <w:r w:rsidRPr="00404214">
        <w:rPr>
          <w:rFonts w:asciiTheme="majorHAnsi" w:hAnsiTheme="majorHAnsi" w:cstheme="majorHAnsi"/>
          <w:sz w:val="20"/>
          <w:szCs w:val="20"/>
        </w:rPr>
        <w:t>Data de demissão</w:t>
      </w:r>
    </w:p>
    <w:p w14:paraId="7DBE750B" w14:textId="09826D90" w:rsidR="00404214" w:rsidRPr="00404214" w:rsidRDefault="00404214" w:rsidP="00A10F02">
      <w:pPr>
        <w:numPr>
          <w:ilvl w:val="6"/>
          <w:numId w:val="1"/>
        </w:numPr>
        <w:shd w:val="clear" w:color="auto" w:fill="FFFFFF"/>
        <w:spacing w:line="360" w:lineRule="auto"/>
        <w:jc w:val="both"/>
        <w:rPr>
          <w:rFonts w:asciiTheme="majorHAnsi" w:hAnsiTheme="majorHAnsi" w:cstheme="majorHAnsi"/>
          <w:sz w:val="20"/>
          <w:szCs w:val="20"/>
        </w:rPr>
      </w:pPr>
      <w:r w:rsidRPr="00404214">
        <w:rPr>
          <w:rFonts w:asciiTheme="majorHAnsi" w:hAnsiTheme="majorHAnsi" w:cstheme="majorHAnsi"/>
          <w:sz w:val="20"/>
          <w:szCs w:val="20"/>
        </w:rPr>
        <w:t>Setor</w:t>
      </w:r>
    </w:p>
    <w:p w14:paraId="6BB1D433" w14:textId="0F3D9768" w:rsidR="00404214" w:rsidRPr="00404214" w:rsidRDefault="00404214" w:rsidP="00A10F02">
      <w:pPr>
        <w:numPr>
          <w:ilvl w:val="6"/>
          <w:numId w:val="1"/>
        </w:numPr>
        <w:shd w:val="clear" w:color="auto" w:fill="FFFFFF"/>
        <w:spacing w:line="360" w:lineRule="auto"/>
        <w:jc w:val="both"/>
        <w:rPr>
          <w:rFonts w:asciiTheme="majorHAnsi" w:hAnsiTheme="majorHAnsi" w:cstheme="majorHAnsi"/>
          <w:sz w:val="20"/>
          <w:szCs w:val="20"/>
        </w:rPr>
      </w:pPr>
      <w:r w:rsidRPr="00404214">
        <w:rPr>
          <w:rFonts w:asciiTheme="majorHAnsi" w:hAnsiTheme="majorHAnsi" w:cstheme="majorHAnsi"/>
          <w:sz w:val="20"/>
          <w:szCs w:val="20"/>
        </w:rPr>
        <w:t>CPF</w:t>
      </w:r>
    </w:p>
    <w:p w14:paraId="48E63724" w14:textId="488473FC" w:rsidR="00404214" w:rsidRPr="00404214" w:rsidRDefault="00404214" w:rsidP="00A10F02">
      <w:pPr>
        <w:numPr>
          <w:ilvl w:val="6"/>
          <w:numId w:val="1"/>
        </w:numPr>
        <w:shd w:val="clear" w:color="auto" w:fill="FFFFFF"/>
        <w:spacing w:line="360" w:lineRule="auto"/>
        <w:jc w:val="both"/>
        <w:rPr>
          <w:rFonts w:asciiTheme="majorHAnsi" w:hAnsiTheme="majorHAnsi" w:cstheme="majorHAnsi"/>
          <w:sz w:val="20"/>
          <w:szCs w:val="20"/>
        </w:rPr>
      </w:pPr>
      <w:r w:rsidRPr="00404214">
        <w:rPr>
          <w:rFonts w:asciiTheme="majorHAnsi" w:hAnsiTheme="majorHAnsi" w:cstheme="majorHAnsi"/>
          <w:sz w:val="20"/>
          <w:szCs w:val="20"/>
        </w:rPr>
        <w:t>RG</w:t>
      </w:r>
    </w:p>
    <w:p w14:paraId="1C627792" w14:textId="2AB880C8" w:rsidR="00404214" w:rsidRPr="007203E6" w:rsidRDefault="00404214" w:rsidP="00A10F02">
      <w:pPr>
        <w:numPr>
          <w:ilvl w:val="6"/>
          <w:numId w:val="1"/>
        </w:numPr>
        <w:shd w:val="clear" w:color="auto" w:fill="FFFFFF"/>
        <w:spacing w:line="360" w:lineRule="auto"/>
        <w:jc w:val="both"/>
        <w:rPr>
          <w:rFonts w:asciiTheme="majorHAnsi" w:hAnsiTheme="majorHAnsi" w:cstheme="majorHAnsi"/>
          <w:sz w:val="20"/>
          <w:szCs w:val="20"/>
        </w:rPr>
      </w:pPr>
      <w:r w:rsidRPr="007203E6">
        <w:rPr>
          <w:rFonts w:asciiTheme="majorHAnsi" w:hAnsiTheme="majorHAnsi" w:cstheme="majorHAnsi"/>
          <w:sz w:val="20"/>
          <w:szCs w:val="20"/>
        </w:rPr>
        <w:t>Sexo</w:t>
      </w:r>
    </w:p>
    <w:p w14:paraId="2BDB3FA0" w14:textId="09332512" w:rsidR="00C916DB" w:rsidRPr="007203E6" w:rsidRDefault="00404214" w:rsidP="00A10F02">
      <w:pPr>
        <w:numPr>
          <w:ilvl w:val="6"/>
          <w:numId w:val="1"/>
        </w:numPr>
        <w:shd w:val="clear" w:color="auto" w:fill="FFFFFF"/>
        <w:spacing w:line="360" w:lineRule="auto"/>
        <w:jc w:val="both"/>
        <w:rPr>
          <w:rFonts w:asciiTheme="majorHAnsi" w:hAnsiTheme="majorHAnsi" w:cstheme="majorHAnsi"/>
          <w:sz w:val="20"/>
          <w:szCs w:val="20"/>
        </w:rPr>
      </w:pPr>
      <w:r w:rsidRPr="007203E6">
        <w:rPr>
          <w:rFonts w:asciiTheme="majorHAnsi" w:hAnsiTheme="majorHAnsi" w:cstheme="majorHAnsi"/>
          <w:sz w:val="20"/>
          <w:szCs w:val="20"/>
        </w:rPr>
        <w:t>Email</w:t>
      </w:r>
      <w:r w:rsidR="00C916DB" w:rsidRPr="007203E6">
        <w:rPr>
          <w:rFonts w:asciiTheme="majorHAnsi" w:hAnsiTheme="majorHAnsi" w:cstheme="majorHAnsi"/>
          <w:sz w:val="20"/>
          <w:szCs w:val="20"/>
        </w:rPr>
        <w:t xml:space="preserve"> </w:t>
      </w:r>
    </w:p>
    <w:p w14:paraId="6745E01B" w14:textId="540EACB0" w:rsidR="00CB449E" w:rsidRPr="007203E6" w:rsidRDefault="00CB449E" w:rsidP="00A10F02">
      <w:pPr>
        <w:numPr>
          <w:ilvl w:val="4"/>
          <w:numId w:val="1"/>
        </w:numPr>
        <w:shd w:val="clear" w:color="auto" w:fill="FFFFFF"/>
        <w:spacing w:line="360" w:lineRule="auto"/>
        <w:jc w:val="both"/>
        <w:rPr>
          <w:rFonts w:asciiTheme="majorHAnsi" w:hAnsiTheme="majorHAnsi" w:cstheme="majorHAnsi"/>
          <w:sz w:val="20"/>
          <w:szCs w:val="20"/>
        </w:rPr>
      </w:pPr>
      <w:r w:rsidRPr="007203E6">
        <w:rPr>
          <w:rFonts w:asciiTheme="majorHAnsi" w:hAnsiTheme="majorHAnsi" w:cstheme="majorHAnsi"/>
          <w:sz w:val="20"/>
          <w:szCs w:val="20"/>
        </w:rPr>
        <w:t>Confirmação de Importação</w:t>
      </w:r>
    </w:p>
    <w:p w14:paraId="5203AD9C" w14:textId="61254234" w:rsidR="00404214" w:rsidRPr="007203E6" w:rsidRDefault="00404214" w:rsidP="00A10F02">
      <w:pPr>
        <w:numPr>
          <w:ilvl w:val="5"/>
          <w:numId w:val="1"/>
        </w:numPr>
        <w:shd w:val="clear" w:color="auto" w:fill="FFFFFF"/>
        <w:spacing w:line="360" w:lineRule="auto"/>
        <w:jc w:val="both"/>
        <w:rPr>
          <w:rFonts w:asciiTheme="majorHAnsi" w:hAnsiTheme="majorHAnsi" w:cstheme="majorHAnsi"/>
          <w:sz w:val="20"/>
          <w:szCs w:val="20"/>
        </w:rPr>
      </w:pPr>
      <w:r w:rsidRPr="007203E6">
        <w:rPr>
          <w:rFonts w:asciiTheme="majorHAnsi" w:hAnsiTheme="majorHAnsi" w:cstheme="majorHAnsi"/>
          <w:sz w:val="20"/>
          <w:szCs w:val="20"/>
        </w:rPr>
        <w:t xml:space="preserve">Permitir que após o envio do arquivo, antes de realizar a operação de inserção dos dados enviados, os dados sejam exibidos em uma tela </w:t>
      </w:r>
      <w:r w:rsidR="009D6F57" w:rsidRPr="007203E6">
        <w:rPr>
          <w:rFonts w:asciiTheme="majorHAnsi" w:hAnsiTheme="majorHAnsi" w:cstheme="majorHAnsi"/>
          <w:sz w:val="20"/>
          <w:szCs w:val="20"/>
        </w:rPr>
        <w:t>mais bem</w:t>
      </w:r>
      <w:r w:rsidRPr="007203E6">
        <w:rPr>
          <w:rFonts w:asciiTheme="majorHAnsi" w:hAnsiTheme="majorHAnsi" w:cstheme="majorHAnsi"/>
          <w:sz w:val="20"/>
          <w:szCs w:val="20"/>
        </w:rPr>
        <w:t xml:space="preserve"> organizados para que o usuário possa conferir as informações que </w:t>
      </w:r>
      <w:proofErr w:type="gramStart"/>
      <w:r w:rsidRPr="007203E6">
        <w:rPr>
          <w:rFonts w:asciiTheme="majorHAnsi" w:hAnsiTheme="majorHAnsi" w:cstheme="majorHAnsi"/>
          <w:sz w:val="20"/>
          <w:szCs w:val="20"/>
        </w:rPr>
        <w:t>estarão sendo</w:t>
      </w:r>
      <w:proofErr w:type="gramEnd"/>
      <w:r w:rsidRPr="007203E6">
        <w:rPr>
          <w:rFonts w:asciiTheme="majorHAnsi" w:hAnsiTheme="majorHAnsi" w:cstheme="majorHAnsi"/>
          <w:sz w:val="20"/>
          <w:szCs w:val="20"/>
        </w:rPr>
        <w:t xml:space="preserve"> enviadas ao sistema</w:t>
      </w:r>
    </w:p>
    <w:p w14:paraId="73FC564E" w14:textId="3C84FCCE" w:rsidR="00404214" w:rsidRPr="007203E6" w:rsidRDefault="00404214" w:rsidP="00A10F02">
      <w:pPr>
        <w:numPr>
          <w:ilvl w:val="5"/>
          <w:numId w:val="1"/>
        </w:numPr>
        <w:shd w:val="clear" w:color="auto" w:fill="FFFFFF"/>
        <w:spacing w:line="360" w:lineRule="auto"/>
        <w:jc w:val="both"/>
        <w:rPr>
          <w:rFonts w:asciiTheme="majorHAnsi" w:hAnsiTheme="majorHAnsi" w:cstheme="majorHAnsi"/>
          <w:sz w:val="20"/>
          <w:szCs w:val="20"/>
        </w:rPr>
      </w:pPr>
      <w:r w:rsidRPr="007203E6">
        <w:rPr>
          <w:rFonts w:asciiTheme="majorHAnsi" w:hAnsiTheme="majorHAnsi" w:cstheme="majorHAnsi"/>
          <w:sz w:val="20"/>
          <w:szCs w:val="20"/>
        </w:rPr>
        <w:t>Permitir que em caso de divergência ou qualquer outro motivo, o usuário possa voltar e reiniciar o processo ou até mesmo selecionar um arquivo distinto, caso tenha selecionado o arquivo incorreto</w:t>
      </w:r>
    </w:p>
    <w:p w14:paraId="54E34772" w14:textId="48803928" w:rsidR="00404214" w:rsidRPr="00B94A35" w:rsidRDefault="00404214" w:rsidP="00A10F02">
      <w:pPr>
        <w:numPr>
          <w:ilvl w:val="5"/>
          <w:numId w:val="1"/>
        </w:numPr>
        <w:shd w:val="clear" w:color="auto" w:fill="FFFFFF"/>
        <w:spacing w:line="360" w:lineRule="auto"/>
        <w:jc w:val="both"/>
        <w:rPr>
          <w:rFonts w:asciiTheme="majorHAnsi" w:hAnsiTheme="majorHAnsi" w:cstheme="majorHAnsi"/>
          <w:sz w:val="20"/>
          <w:szCs w:val="20"/>
        </w:rPr>
      </w:pPr>
      <w:r w:rsidRPr="00B94A35">
        <w:rPr>
          <w:rFonts w:asciiTheme="majorHAnsi" w:hAnsiTheme="majorHAnsi" w:cstheme="majorHAnsi"/>
          <w:sz w:val="20"/>
          <w:szCs w:val="20"/>
        </w:rPr>
        <w:t xml:space="preserve">Apresentar opção para confirmar a conferência da lista </w:t>
      </w:r>
      <w:r w:rsidR="007203E6" w:rsidRPr="00B94A35">
        <w:rPr>
          <w:rFonts w:asciiTheme="majorHAnsi" w:hAnsiTheme="majorHAnsi" w:cstheme="majorHAnsi"/>
          <w:sz w:val="20"/>
          <w:szCs w:val="20"/>
        </w:rPr>
        <w:t>apresentada com todas as informações do arquivo enviado para que o sistema realize o processo completo de importação dos dados</w:t>
      </w:r>
    </w:p>
    <w:p w14:paraId="36D05AFA" w14:textId="7A1D9396" w:rsidR="00CB449E" w:rsidRPr="00B94A35" w:rsidRDefault="00CB449E" w:rsidP="00A10F02">
      <w:pPr>
        <w:numPr>
          <w:ilvl w:val="2"/>
          <w:numId w:val="1"/>
        </w:numPr>
        <w:shd w:val="clear" w:color="auto" w:fill="FFFFFF"/>
        <w:spacing w:line="360" w:lineRule="auto"/>
        <w:jc w:val="both"/>
        <w:rPr>
          <w:rFonts w:asciiTheme="majorHAnsi" w:hAnsiTheme="majorHAnsi" w:cstheme="majorHAnsi"/>
          <w:sz w:val="20"/>
          <w:szCs w:val="20"/>
        </w:rPr>
      </w:pPr>
      <w:r w:rsidRPr="00B94A35">
        <w:rPr>
          <w:rFonts w:asciiTheme="majorHAnsi" w:hAnsiTheme="majorHAnsi" w:cstheme="majorHAnsi"/>
          <w:sz w:val="20"/>
          <w:szCs w:val="20"/>
        </w:rPr>
        <w:t>Indicadores</w:t>
      </w:r>
    </w:p>
    <w:p w14:paraId="3A1011E5" w14:textId="372BAE0A" w:rsidR="00B94A35" w:rsidRDefault="00B94A35" w:rsidP="00A10F02">
      <w:pPr>
        <w:numPr>
          <w:ilvl w:val="3"/>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lastRenderedPageBreak/>
        <w:t xml:space="preserve">Permitir visualizar </w:t>
      </w:r>
      <w:r>
        <w:rPr>
          <w:rFonts w:asciiTheme="majorHAnsi" w:hAnsiTheme="majorHAnsi" w:cstheme="majorHAnsi"/>
          <w:sz w:val="20"/>
          <w:szCs w:val="20"/>
        </w:rPr>
        <w:t xml:space="preserve">o </w:t>
      </w:r>
      <w:r w:rsidRPr="001D539B">
        <w:rPr>
          <w:rFonts w:asciiTheme="majorHAnsi" w:hAnsiTheme="majorHAnsi" w:cstheme="majorHAnsi"/>
          <w:sz w:val="20"/>
          <w:szCs w:val="20"/>
        </w:rPr>
        <w:t xml:space="preserve">quantitativo de </w:t>
      </w:r>
      <w:r>
        <w:rPr>
          <w:rFonts w:asciiTheme="majorHAnsi" w:hAnsiTheme="majorHAnsi" w:cstheme="majorHAnsi"/>
          <w:sz w:val="20"/>
          <w:szCs w:val="20"/>
        </w:rPr>
        <w:t xml:space="preserve">servidores </w:t>
      </w:r>
      <w:r w:rsidRPr="001D539B">
        <w:rPr>
          <w:rFonts w:asciiTheme="majorHAnsi" w:hAnsiTheme="majorHAnsi" w:cstheme="majorHAnsi"/>
          <w:sz w:val="20"/>
          <w:szCs w:val="20"/>
        </w:rPr>
        <w:t>agrupados por setor</w:t>
      </w:r>
    </w:p>
    <w:p w14:paraId="5BB3E7EA" w14:textId="18B97BA5" w:rsidR="007203E6" w:rsidRDefault="00B94A35" w:rsidP="00A10F02">
      <w:pPr>
        <w:numPr>
          <w:ilvl w:val="3"/>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 xml:space="preserve">Permitir visualizar </w:t>
      </w:r>
      <w:r>
        <w:rPr>
          <w:rFonts w:asciiTheme="majorHAnsi" w:hAnsiTheme="majorHAnsi" w:cstheme="majorHAnsi"/>
          <w:sz w:val="20"/>
          <w:szCs w:val="20"/>
        </w:rPr>
        <w:t xml:space="preserve">o </w:t>
      </w:r>
      <w:r w:rsidRPr="001D539B">
        <w:rPr>
          <w:rFonts w:asciiTheme="majorHAnsi" w:hAnsiTheme="majorHAnsi" w:cstheme="majorHAnsi"/>
          <w:sz w:val="20"/>
          <w:szCs w:val="20"/>
        </w:rPr>
        <w:t xml:space="preserve">quantitativo de </w:t>
      </w:r>
      <w:r>
        <w:rPr>
          <w:rFonts w:asciiTheme="majorHAnsi" w:hAnsiTheme="majorHAnsi" w:cstheme="majorHAnsi"/>
          <w:sz w:val="20"/>
          <w:szCs w:val="20"/>
        </w:rPr>
        <w:t xml:space="preserve">servidores </w:t>
      </w:r>
      <w:r w:rsidRPr="001D539B">
        <w:rPr>
          <w:rFonts w:asciiTheme="majorHAnsi" w:hAnsiTheme="majorHAnsi" w:cstheme="majorHAnsi"/>
          <w:sz w:val="20"/>
          <w:szCs w:val="20"/>
        </w:rPr>
        <w:t xml:space="preserve">agrupados por </w:t>
      </w:r>
      <w:r>
        <w:rPr>
          <w:rFonts w:asciiTheme="majorHAnsi" w:hAnsiTheme="majorHAnsi" w:cstheme="majorHAnsi"/>
          <w:sz w:val="20"/>
          <w:szCs w:val="20"/>
        </w:rPr>
        <w:t>tempo de casa</w:t>
      </w:r>
    </w:p>
    <w:p w14:paraId="78A939A2" w14:textId="56057A76" w:rsidR="00B074AE" w:rsidRDefault="00B94A35" w:rsidP="00A10F02">
      <w:pPr>
        <w:numPr>
          <w:ilvl w:val="3"/>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 xml:space="preserve">Permitir visualizar </w:t>
      </w:r>
      <w:r>
        <w:rPr>
          <w:rFonts w:asciiTheme="majorHAnsi" w:hAnsiTheme="majorHAnsi" w:cstheme="majorHAnsi"/>
          <w:sz w:val="20"/>
          <w:szCs w:val="20"/>
        </w:rPr>
        <w:t xml:space="preserve">o </w:t>
      </w:r>
      <w:r w:rsidRPr="001D539B">
        <w:rPr>
          <w:rFonts w:asciiTheme="majorHAnsi" w:hAnsiTheme="majorHAnsi" w:cstheme="majorHAnsi"/>
          <w:sz w:val="20"/>
          <w:szCs w:val="20"/>
        </w:rPr>
        <w:t xml:space="preserve">quantitativo de </w:t>
      </w:r>
      <w:r>
        <w:rPr>
          <w:rFonts w:asciiTheme="majorHAnsi" w:hAnsiTheme="majorHAnsi" w:cstheme="majorHAnsi"/>
          <w:sz w:val="20"/>
          <w:szCs w:val="20"/>
        </w:rPr>
        <w:t xml:space="preserve">servidores </w:t>
      </w:r>
      <w:r w:rsidRPr="001D539B">
        <w:rPr>
          <w:rFonts w:asciiTheme="majorHAnsi" w:hAnsiTheme="majorHAnsi" w:cstheme="majorHAnsi"/>
          <w:sz w:val="20"/>
          <w:szCs w:val="20"/>
        </w:rPr>
        <w:t xml:space="preserve">agrupados por </w:t>
      </w:r>
      <w:r>
        <w:rPr>
          <w:rFonts w:asciiTheme="majorHAnsi" w:hAnsiTheme="majorHAnsi" w:cstheme="majorHAnsi"/>
          <w:sz w:val="20"/>
          <w:szCs w:val="20"/>
        </w:rPr>
        <w:t>regime de trabalho</w:t>
      </w:r>
    </w:p>
    <w:p w14:paraId="5691D799" w14:textId="44BFD2C1" w:rsidR="00B074AE" w:rsidRDefault="00B94A35" w:rsidP="00A10F02">
      <w:pPr>
        <w:numPr>
          <w:ilvl w:val="3"/>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 xml:space="preserve">Permitir visualizar </w:t>
      </w:r>
      <w:r>
        <w:rPr>
          <w:rFonts w:asciiTheme="majorHAnsi" w:hAnsiTheme="majorHAnsi" w:cstheme="majorHAnsi"/>
          <w:sz w:val="20"/>
          <w:szCs w:val="20"/>
        </w:rPr>
        <w:t xml:space="preserve">o </w:t>
      </w:r>
      <w:r w:rsidRPr="001D539B">
        <w:rPr>
          <w:rFonts w:asciiTheme="majorHAnsi" w:hAnsiTheme="majorHAnsi" w:cstheme="majorHAnsi"/>
          <w:sz w:val="20"/>
          <w:szCs w:val="20"/>
        </w:rPr>
        <w:t xml:space="preserve">quantitativo </w:t>
      </w:r>
      <w:r>
        <w:rPr>
          <w:rFonts w:asciiTheme="majorHAnsi" w:hAnsiTheme="majorHAnsi" w:cstheme="majorHAnsi"/>
          <w:sz w:val="20"/>
          <w:szCs w:val="20"/>
        </w:rPr>
        <w:t xml:space="preserve">de aniversariantes </w:t>
      </w:r>
      <w:r w:rsidRPr="001D539B">
        <w:rPr>
          <w:rFonts w:asciiTheme="majorHAnsi" w:hAnsiTheme="majorHAnsi" w:cstheme="majorHAnsi"/>
          <w:sz w:val="20"/>
          <w:szCs w:val="20"/>
        </w:rPr>
        <w:t xml:space="preserve">agrupados por </w:t>
      </w:r>
      <w:r>
        <w:rPr>
          <w:rFonts w:asciiTheme="majorHAnsi" w:hAnsiTheme="majorHAnsi" w:cstheme="majorHAnsi"/>
          <w:sz w:val="20"/>
          <w:szCs w:val="20"/>
        </w:rPr>
        <w:t>mês</w:t>
      </w:r>
    </w:p>
    <w:p w14:paraId="2A6F47FE" w14:textId="115B7145" w:rsidR="00B074AE" w:rsidRDefault="00B94A35" w:rsidP="00A10F02">
      <w:pPr>
        <w:numPr>
          <w:ilvl w:val="3"/>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 xml:space="preserve">Permitir visualizar </w:t>
      </w:r>
      <w:r>
        <w:rPr>
          <w:rFonts w:asciiTheme="majorHAnsi" w:hAnsiTheme="majorHAnsi" w:cstheme="majorHAnsi"/>
          <w:sz w:val="20"/>
          <w:szCs w:val="20"/>
        </w:rPr>
        <w:t xml:space="preserve">o </w:t>
      </w:r>
      <w:r w:rsidRPr="001D539B">
        <w:rPr>
          <w:rFonts w:asciiTheme="majorHAnsi" w:hAnsiTheme="majorHAnsi" w:cstheme="majorHAnsi"/>
          <w:sz w:val="20"/>
          <w:szCs w:val="20"/>
        </w:rPr>
        <w:t xml:space="preserve">quantitativo de </w:t>
      </w:r>
      <w:r>
        <w:rPr>
          <w:rFonts w:asciiTheme="majorHAnsi" w:hAnsiTheme="majorHAnsi" w:cstheme="majorHAnsi"/>
          <w:sz w:val="20"/>
          <w:szCs w:val="20"/>
        </w:rPr>
        <w:t xml:space="preserve">servidores admitidos </w:t>
      </w:r>
      <w:r w:rsidRPr="001D539B">
        <w:rPr>
          <w:rFonts w:asciiTheme="majorHAnsi" w:hAnsiTheme="majorHAnsi" w:cstheme="majorHAnsi"/>
          <w:sz w:val="20"/>
          <w:szCs w:val="20"/>
        </w:rPr>
        <w:t xml:space="preserve">agrupados por </w:t>
      </w:r>
      <w:r>
        <w:rPr>
          <w:rFonts w:asciiTheme="majorHAnsi" w:hAnsiTheme="majorHAnsi" w:cstheme="majorHAnsi"/>
          <w:sz w:val="20"/>
          <w:szCs w:val="20"/>
        </w:rPr>
        <w:t>mês</w:t>
      </w:r>
    </w:p>
    <w:p w14:paraId="77C83F5A" w14:textId="0DAE9482" w:rsidR="00B94A35" w:rsidRDefault="00B94A35" w:rsidP="00A10F02">
      <w:pPr>
        <w:numPr>
          <w:ilvl w:val="3"/>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 xml:space="preserve">Permitir visualizar </w:t>
      </w:r>
      <w:r>
        <w:rPr>
          <w:rFonts w:asciiTheme="majorHAnsi" w:hAnsiTheme="majorHAnsi" w:cstheme="majorHAnsi"/>
          <w:sz w:val="20"/>
          <w:szCs w:val="20"/>
        </w:rPr>
        <w:t xml:space="preserve">o </w:t>
      </w:r>
      <w:r w:rsidRPr="001D539B">
        <w:rPr>
          <w:rFonts w:asciiTheme="majorHAnsi" w:hAnsiTheme="majorHAnsi" w:cstheme="majorHAnsi"/>
          <w:sz w:val="20"/>
          <w:szCs w:val="20"/>
        </w:rPr>
        <w:t xml:space="preserve">quantitativo de </w:t>
      </w:r>
      <w:r>
        <w:rPr>
          <w:rFonts w:asciiTheme="majorHAnsi" w:hAnsiTheme="majorHAnsi" w:cstheme="majorHAnsi"/>
          <w:sz w:val="20"/>
          <w:szCs w:val="20"/>
        </w:rPr>
        <w:t xml:space="preserve">servidores </w:t>
      </w:r>
      <w:r w:rsidRPr="001D539B">
        <w:rPr>
          <w:rFonts w:asciiTheme="majorHAnsi" w:hAnsiTheme="majorHAnsi" w:cstheme="majorHAnsi"/>
          <w:sz w:val="20"/>
          <w:szCs w:val="20"/>
        </w:rPr>
        <w:t xml:space="preserve">agrupados por </w:t>
      </w:r>
      <w:r>
        <w:rPr>
          <w:rFonts w:asciiTheme="majorHAnsi" w:hAnsiTheme="majorHAnsi" w:cstheme="majorHAnsi"/>
          <w:sz w:val="20"/>
          <w:szCs w:val="20"/>
        </w:rPr>
        <w:t>escala</w:t>
      </w:r>
    </w:p>
    <w:p w14:paraId="6E435855" w14:textId="29B4107D" w:rsidR="003E57DB" w:rsidRDefault="00C20CEA" w:rsidP="00A10F02">
      <w:pPr>
        <w:numPr>
          <w:ilvl w:val="1"/>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Gestão de Escala</w:t>
      </w:r>
    </w:p>
    <w:p w14:paraId="7BE95942" w14:textId="1187BF6D" w:rsidR="004305A4" w:rsidRDefault="004305A4" w:rsidP="00A10F02">
      <w:pPr>
        <w:numPr>
          <w:ilvl w:val="2"/>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Cadastros</w:t>
      </w:r>
    </w:p>
    <w:p w14:paraId="1FC76F99" w14:textId="79B5C695" w:rsidR="004305A4" w:rsidRDefault="004305A4"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Tipo de Plantão</w:t>
      </w:r>
    </w:p>
    <w:p w14:paraId="4D904255" w14:textId="7362ECB0" w:rsidR="00D81F6B" w:rsidRDefault="00D81F6B"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w:t>
      </w:r>
      <w:r w:rsidRPr="001D539B">
        <w:rPr>
          <w:rFonts w:asciiTheme="majorHAnsi" w:hAnsiTheme="majorHAnsi" w:cstheme="majorHAnsi"/>
          <w:sz w:val="20"/>
          <w:szCs w:val="20"/>
        </w:rPr>
        <w:t xml:space="preserve">ermitir que sejam cadastrados os tipos de plantão da agenda de trabalho, contendo o nome e um indicador visual </w:t>
      </w:r>
      <w:r>
        <w:rPr>
          <w:rFonts w:asciiTheme="majorHAnsi" w:hAnsiTheme="majorHAnsi" w:cstheme="majorHAnsi"/>
          <w:sz w:val="20"/>
          <w:szCs w:val="20"/>
        </w:rPr>
        <w:t>distintos po</w:t>
      </w:r>
      <w:r w:rsidRPr="001D539B">
        <w:rPr>
          <w:rFonts w:asciiTheme="majorHAnsi" w:hAnsiTheme="majorHAnsi" w:cstheme="majorHAnsi"/>
          <w:sz w:val="20"/>
          <w:szCs w:val="20"/>
        </w:rPr>
        <w:t>r cor para identificar cada tipo de plantão</w:t>
      </w:r>
    </w:p>
    <w:p w14:paraId="022EC95E" w14:textId="77777777" w:rsidR="00D81F6B" w:rsidRPr="001D539B" w:rsidRDefault="00D81F6B" w:rsidP="00A10F02">
      <w:pPr>
        <w:numPr>
          <w:ilvl w:val="3"/>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Plantão</w:t>
      </w:r>
    </w:p>
    <w:p w14:paraId="57EFD597" w14:textId="12436881" w:rsidR="00D81F6B" w:rsidRPr="001D539B" w:rsidRDefault="00D81F6B" w:rsidP="00A10F02">
      <w:pPr>
        <w:numPr>
          <w:ilvl w:val="4"/>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O cadastro de plantão para a agenda de trabalho deve</w:t>
      </w:r>
      <w:r>
        <w:rPr>
          <w:rFonts w:asciiTheme="majorHAnsi" w:hAnsiTheme="majorHAnsi" w:cstheme="majorHAnsi"/>
          <w:sz w:val="20"/>
          <w:szCs w:val="20"/>
        </w:rPr>
        <w:t>rá</w:t>
      </w:r>
      <w:r w:rsidRPr="001D539B">
        <w:rPr>
          <w:rFonts w:asciiTheme="majorHAnsi" w:hAnsiTheme="majorHAnsi" w:cstheme="majorHAnsi"/>
          <w:sz w:val="20"/>
          <w:szCs w:val="20"/>
        </w:rPr>
        <w:t xml:space="preserve"> conter</w:t>
      </w:r>
      <w:r>
        <w:rPr>
          <w:rFonts w:asciiTheme="majorHAnsi" w:hAnsiTheme="majorHAnsi" w:cstheme="majorHAnsi"/>
          <w:sz w:val="20"/>
          <w:szCs w:val="20"/>
        </w:rPr>
        <w:t>, no mínimo, as seguintes informações</w:t>
      </w:r>
      <w:r w:rsidRPr="001D539B">
        <w:rPr>
          <w:rFonts w:asciiTheme="majorHAnsi" w:hAnsiTheme="majorHAnsi" w:cstheme="majorHAnsi"/>
          <w:sz w:val="20"/>
          <w:szCs w:val="20"/>
        </w:rPr>
        <w:t xml:space="preserve">: </w:t>
      </w:r>
    </w:p>
    <w:p w14:paraId="26E1F5C6" w14:textId="77777777" w:rsidR="00D81F6B" w:rsidRPr="001D539B" w:rsidRDefault="00D81F6B" w:rsidP="00A10F02">
      <w:pPr>
        <w:numPr>
          <w:ilvl w:val="5"/>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Setor em que o plantão vai ser atribuído</w:t>
      </w:r>
    </w:p>
    <w:p w14:paraId="459E7755" w14:textId="68CF94B7" w:rsidR="00D81F6B" w:rsidRPr="001D539B" w:rsidRDefault="00D81F6B" w:rsidP="00A10F02">
      <w:pPr>
        <w:numPr>
          <w:ilvl w:val="5"/>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Tipo do plantão que já deve</w:t>
      </w:r>
      <w:r>
        <w:rPr>
          <w:rFonts w:asciiTheme="majorHAnsi" w:hAnsiTheme="majorHAnsi" w:cstheme="majorHAnsi"/>
          <w:sz w:val="20"/>
          <w:szCs w:val="20"/>
        </w:rPr>
        <w:t>rá</w:t>
      </w:r>
      <w:r w:rsidRPr="001D539B">
        <w:rPr>
          <w:rFonts w:asciiTheme="majorHAnsi" w:hAnsiTheme="majorHAnsi" w:cstheme="majorHAnsi"/>
          <w:sz w:val="20"/>
          <w:szCs w:val="20"/>
        </w:rPr>
        <w:t xml:space="preserve"> estar previamente cadastrado</w:t>
      </w:r>
    </w:p>
    <w:p w14:paraId="6B54DFE1" w14:textId="77777777" w:rsidR="00D81F6B" w:rsidRPr="001D539B" w:rsidRDefault="00D81F6B" w:rsidP="00A10F02">
      <w:pPr>
        <w:numPr>
          <w:ilvl w:val="5"/>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Escala</w:t>
      </w:r>
    </w:p>
    <w:p w14:paraId="321D9913" w14:textId="5C33AEF7" w:rsidR="00D81F6B" w:rsidRPr="001D539B" w:rsidRDefault="00D81F6B" w:rsidP="00A10F02">
      <w:pPr>
        <w:numPr>
          <w:ilvl w:val="5"/>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 xml:space="preserve">Valor em reais do plantão caso </w:t>
      </w:r>
      <w:r>
        <w:rPr>
          <w:rFonts w:asciiTheme="majorHAnsi" w:hAnsiTheme="majorHAnsi" w:cstheme="majorHAnsi"/>
          <w:sz w:val="20"/>
          <w:szCs w:val="20"/>
        </w:rPr>
        <w:t>possua</w:t>
      </w:r>
    </w:p>
    <w:p w14:paraId="34863BC1" w14:textId="4322C22C" w:rsidR="00D81F6B" w:rsidRPr="001D539B" w:rsidRDefault="00D81F6B" w:rsidP="00A10F02">
      <w:pPr>
        <w:numPr>
          <w:ilvl w:val="5"/>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Horário de in</w:t>
      </w:r>
      <w:r>
        <w:rPr>
          <w:rFonts w:asciiTheme="majorHAnsi" w:hAnsiTheme="majorHAnsi" w:cstheme="majorHAnsi"/>
          <w:sz w:val="20"/>
          <w:szCs w:val="20"/>
        </w:rPr>
        <w:t>í</w:t>
      </w:r>
      <w:r w:rsidRPr="001D539B">
        <w:rPr>
          <w:rFonts w:asciiTheme="majorHAnsi" w:hAnsiTheme="majorHAnsi" w:cstheme="majorHAnsi"/>
          <w:sz w:val="20"/>
          <w:szCs w:val="20"/>
        </w:rPr>
        <w:t>cio e fim do plantão</w:t>
      </w:r>
    </w:p>
    <w:p w14:paraId="1CAF2A64" w14:textId="77777777" w:rsidR="00D81F6B" w:rsidRPr="001D539B" w:rsidRDefault="00D81F6B" w:rsidP="00A10F02">
      <w:pPr>
        <w:numPr>
          <w:ilvl w:val="5"/>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Data do plantão</w:t>
      </w:r>
    </w:p>
    <w:p w14:paraId="06F9F88D" w14:textId="77777777" w:rsidR="00D81F6B" w:rsidRPr="001D539B" w:rsidRDefault="00D81F6B" w:rsidP="00A10F02">
      <w:pPr>
        <w:numPr>
          <w:ilvl w:val="5"/>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Observação</w:t>
      </w:r>
    </w:p>
    <w:p w14:paraId="3EC0F1DE" w14:textId="77777777" w:rsidR="00D81F6B" w:rsidRPr="001D539B" w:rsidRDefault="00D81F6B" w:rsidP="00A10F02">
      <w:pPr>
        <w:numPr>
          <w:ilvl w:val="5"/>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Detalhes do plantão</w:t>
      </w:r>
    </w:p>
    <w:p w14:paraId="0B0BB7C7" w14:textId="77777777" w:rsidR="00D81F6B" w:rsidRPr="001D539B" w:rsidRDefault="00D81F6B" w:rsidP="00A10F02">
      <w:pPr>
        <w:numPr>
          <w:ilvl w:val="5"/>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E a possibilidade de repetir o plantão até uma determinada data, definindo o dia da semana em que este plantão se repete</w:t>
      </w:r>
    </w:p>
    <w:p w14:paraId="351F05D0" w14:textId="3893C15C" w:rsidR="00D81F6B" w:rsidRDefault="00D81F6B"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que o</w:t>
      </w:r>
      <w:r w:rsidRPr="001D539B">
        <w:rPr>
          <w:rFonts w:asciiTheme="majorHAnsi" w:hAnsiTheme="majorHAnsi" w:cstheme="majorHAnsi"/>
          <w:sz w:val="20"/>
          <w:szCs w:val="20"/>
        </w:rPr>
        <w:t xml:space="preserve"> plantão </w:t>
      </w:r>
      <w:r>
        <w:rPr>
          <w:rFonts w:asciiTheme="majorHAnsi" w:hAnsiTheme="majorHAnsi" w:cstheme="majorHAnsi"/>
          <w:sz w:val="20"/>
          <w:szCs w:val="20"/>
        </w:rPr>
        <w:t>possa</w:t>
      </w:r>
      <w:r w:rsidRPr="001D539B">
        <w:rPr>
          <w:rFonts w:asciiTheme="majorHAnsi" w:hAnsiTheme="majorHAnsi" w:cstheme="majorHAnsi"/>
          <w:sz w:val="20"/>
          <w:szCs w:val="20"/>
        </w:rPr>
        <w:t xml:space="preserve"> ser anunciado permitindo que os </w:t>
      </w:r>
      <w:r>
        <w:rPr>
          <w:rFonts w:asciiTheme="majorHAnsi" w:hAnsiTheme="majorHAnsi" w:cstheme="majorHAnsi"/>
          <w:sz w:val="20"/>
          <w:szCs w:val="20"/>
        </w:rPr>
        <w:t xml:space="preserve">servidores </w:t>
      </w:r>
      <w:r w:rsidRPr="001D539B">
        <w:rPr>
          <w:rFonts w:asciiTheme="majorHAnsi" w:hAnsiTheme="majorHAnsi" w:cstheme="majorHAnsi"/>
          <w:sz w:val="20"/>
          <w:szCs w:val="20"/>
        </w:rPr>
        <w:t>com acesso se candidatem para cumprir o horário do plantão em questão</w:t>
      </w:r>
    </w:p>
    <w:p w14:paraId="45751D9C" w14:textId="5E952CD8" w:rsidR="004305A4" w:rsidRDefault="004305A4" w:rsidP="00A10F02">
      <w:pPr>
        <w:numPr>
          <w:ilvl w:val="2"/>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Movimentação</w:t>
      </w:r>
    </w:p>
    <w:p w14:paraId="1BE64552" w14:textId="543D8096" w:rsidR="004305A4" w:rsidRDefault="004305A4"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Agenda</w:t>
      </w:r>
    </w:p>
    <w:p w14:paraId="4352B9FB" w14:textId="27C99D83" w:rsidR="00960C11" w:rsidRPr="001D539B" w:rsidRDefault="00960C11"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Possuir </w:t>
      </w:r>
      <w:r w:rsidRPr="001D539B">
        <w:rPr>
          <w:rFonts w:asciiTheme="majorHAnsi" w:hAnsiTheme="majorHAnsi" w:cstheme="majorHAnsi"/>
          <w:sz w:val="20"/>
          <w:szCs w:val="20"/>
        </w:rPr>
        <w:t xml:space="preserve">visualização de todos os plantões em formato de agenda, onde deverá </w:t>
      </w:r>
      <w:r>
        <w:rPr>
          <w:rFonts w:asciiTheme="majorHAnsi" w:hAnsiTheme="majorHAnsi" w:cstheme="majorHAnsi"/>
          <w:sz w:val="20"/>
          <w:szCs w:val="20"/>
        </w:rPr>
        <w:t xml:space="preserve">ser </w:t>
      </w:r>
      <w:r w:rsidRPr="001D539B">
        <w:rPr>
          <w:rFonts w:asciiTheme="majorHAnsi" w:hAnsiTheme="majorHAnsi" w:cstheme="majorHAnsi"/>
          <w:sz w:val="20"/>
          <w:szCs w:val="20"/>
        </w:rPr>
        <w:t>possível alterar sua forma de visualização entre mensal ou semanal</w:t>
      </w:r>
      <w:r>
        <w:rPr>
          <w:rFonts w:asciiTheme="majorHAnsi" w:hAnsiTheme="majorHAnsi" w:cstheme="majorHAnsi"/>
          <w:sz w:val="20"/>
          <w:szCs w:val="20"/>
        </w:rPr>
        <w:t xml:space="preserve"> </w:t>
      </w:r>
      <w:r w:rsidRPr="001D539B">
        <w:rPr>
          <w:rFonts w:asciiTheme="majorHAnsi" w:hAnsiTheme="majorHAnsi" w:cstheme="majorHAnsi"/>
          <w:sz w:val="20"/>
          <w:szCs w:val="20"/>
        </w:rPr>
        <w:t>e ser possível navegar entre estes períodos</w:t>
      </w:r>
    </w:p>
    <w:p w14:paraId="57B59BD6" w14:textId="0AF70F51" w:rsidR="00960C11" w:rsidRPr="001D539B" w:rsidRDefault="00960C11"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Garantir que </w:t>
      </w:r>
      <w:r w:rsidR="00596A40">
        <w:rPr>
          <w:rFonts w:asciiTheme="majorHAnsi" w:hAnsiTheme="majorHAnsi" w:cstheme="majorHAnsi"/>
          <w:sz w:val="20"/>
          <w:szCs w:val="20"/>
        </w:rPr>
        <w:t>nos</w:t>
      </w:r>
      <w:r>
        <w:rPr>
          <w:rFonts w:asciiTheme="majorHAnsi" w:hAnsiTheme="majorHAnsi" w:cstheme="majorHAnsi"/>
          <w:sz w:val="20"/>
          <w:szCs w:val="20"/>
        </w:rPr>
        <w:t xml:space="preserve"> caso</w:t>
      </w:r>
      <w:r w:rsidR="00596A40">
        <w:rPr>
          <w:rFonts w:asciiTheme="majorHAnsi" w:hAnsiTheme="majorHAnsi" w:cstheme="majorHAnsi"/>
          <w:sz w:val="20"/>
          <w:szCs w:val="20"/>
        </w:rPr>
        <w:t>s</w:t>
      </w:r>
      <w:r>
        <w:rPr>
          <w:rFonts w:asciiTheme="majorHAnsi" w:hAnsiTheme="majorHAnsi" w:cstheme="majorHAnsi"/>
          <w:sz w:val="20"/>
          <w:szCs w:val="20"/>
        </w:rPr>
        <w:t xml:space="preserve"> </w:t>
      </w:r>
      <w:r w:rsidR="00596A40">
        <w:rPr>
          <w:rFonts w:asciiTheme="majorHAnsi" w:hAnsiTheme="majorHAnsi" w:cstheme="majorHAnsi"/>
          <w:sz w:val="20"/>
          <w:szCs w:val="20"/>
        </w:rPr>
        <w:t xml:space="preserve">em que </w:t>
      </w:r>
      <w:r>
        <w:rPr>
          <w:rFonts w:asciiTheme="majorHAnsi" w:hAnsiTheme="majorHAnsi" w:cstheme="majorHAnsi"/>
          <w:sz w:val="20"/>
          <w:szCs w:val="20"/>
        </w:rPr>
        <w:t xml:space="preserve">um </w:t>
      </w:r>
      <w:r w:rsidRPr="001D539B">
        <w:rPr>
          <w:rFonts w:asciiTheme="majorHAnsi" w:hAnsiTheme="majorHAnsi" w:cstheme="majorHAnsi"/>
          <w:sz w:val="20"/>
          <w:szCs w:val="20"/>
        </w:rPr>
        <w:t xml:space="preserve">servidor </w:t>
      </w:r>
      <w:r w:rsidR="00596A40">
        <w:rPr>
          <w:rFonts w:asciiTheme="majorHAnsi" w:hAnsiTheme="majorHAnsi" w:cstheme="majorHAnsi"/>
          <w:sz w:val="20"/>
          <w:szCs w:val="20"/>
        </w:rPr>
        <w:t>for</w:t>
      </w:r>
      <w:r w:rsidRPr="001D539B">
        <w:rPr>
          <w:rFonts w:asciiTheme="majorHAnsi" w:hAnsiTheme="majorHAnsi" w:cstheme="majorHAnsi"/>
          <w:sz w:val="20"/>
          <w:szCs w:val="20"/>
        </w:rPr>
        <w:t xml:space="preserve"> um coordenador de algum setor, </w:t>
      </w:r>
      <w:r>
        <w:rPr>
          <w:rFonts w:asciiTheme="majorHAnsi" w:hAnsiTheme="majorHAnsi" w:cstheme="majorHAnsi"/>
          <w:sz w:val="20"/>
          <w:szCs w:val="20"/>
        </w:rPr>
        <w:t xml:space="preserve">somente </w:t>
      </w:r>
      <w:r w:rsidRPr="001D539B">
        <w:rPr>
          <w:rFonts w:asciiTheme="majorHAnsi" w:hAnsiTheme="majorHAnsi" w:cstheme="majorHAnsi"/>
          <w:sz w:val="20"/>
          <w:szCs w:val="20"/>
        </w:rPr>
        <w:t xml:space="preserve">será exibido plantões daqueles respectivos setores e </w:t>
      </w:r>
      <w:r>
        <w:rPr>
          <w:rFonts w:asciiTheme="majorHAnsi" w:hAnsiTheme="majorHAnsi" w:cstheme="majorHAnsi"/>
          <w:sz w:val="20"/>
          <w:szCs w:val="20"/>
        </w:rPr>
        <w:t xml:space="preserve">somente </w:t>
      </w:r>
      <w:r w:rsidRPr="001D539B">
        <w:rPr>
          <w:rFonts w:asciiTheme="majorHAnsi" w:hAnsiTheme="majorHAnsi" w:cstheme="majorHAnsi"/>
          <w:sz w:val="20"/>
          <w:szCs w:val="20"/>
        </w:rPr>
        <w:t xml:space="preserve">sendo possível filtrar </w:t>
      </w:r>
      <w:proofErr w:type="gramStart"/>
      <w:r w:rsidRPr="001D539B">
        <w:rPr>
          <w:rFonts w:asciiTheme="majorHAnsi" w:hAnsiTheme="majorHAnsi" w:cstheme="majorHAnsi"/>
          <w:sz w:val="20"/>
          <w:szCs w:val="20"/>
        </w:rPr>
        <w:t>pelos mesmos</w:t>
      </w:r>
      <w:proofErr w:type="gramEnd"/>
    </w:p>
    <w:p w14:paraId="6D284FC9" w14:textId="0FBC319B" w:rsidR="00960C11" w:rsidRPr="001D539B" w:rsidRDefault="007718E5"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Garantir que se for </w:t>
      </w:r>
      <w:r w:rsidR="00960C11" w:rsidRPr="001D539B">
        <w:rPr>
          <w:rFonts w:asciiTheme="majorHAnsi" w:hAnsiTheme="majorHAnsi" w:cstheme="majorHAnsi"/>
          <w:sz w:val="20"/>
          <w:szCs w:val="20"/>
        </w:rPr>
        <w:t>um servidor logado no sistema</w:t>
      </w:r>
      <w:r>
        <w:rPr>
          <w:rFonts w:asciiTheme="majorHAnsi" w:hAnsiTheme="majorHAnsi" w:cstheme="majorHAnsi"/>
          <w:sz w:val="20"/>
          <w:szCs w:val="20"/>
        </w:rPr>
        <w:t>, que não seja coordenador e que não possua nenhuma permissão extra</w:t>
      </w:r>
      <w:r w:rsidR="00960C11" w:rsidRPr="001D539B">
        <w:rPr>
          <w:rFonts w:asciiTheme="majorHAnsi" w:hAnsiTheme="majorHAnsi" w:cstheme="majorHAnsi"/>
          <w:sz w:val="20"/>
          <w:szCs w:val="20"/>
        </w:rPr>
        <w:t xml:space="preserve">, </w:t>
      </w:r>
      <w:r>
        <w:rPr>
          <w:rFonts w:asciiTheme="majorHAnsi" w:hAnsiTheme="majorHAnsi" w:cstheme="majorHAnsi"/>
          <w:sz w:val="20"/>
          <w:szCs w:val="20"/>
        </w:rPr>
        <w:t xml:space="preserve">o sistema </w:t>
      </w:r>
      <w:r w:rsidR="00960C11" w:rsidRPr="001D539B">
        <w:rPr>
          <w:rFonts w:asciiTheme="majorHAnsi" w:hAnsiTheme="majorHAnsi" w:cstheme="majorHAnsi"/>
          <w:sz w:val="20"/>
          <w:szCs w:val="20"/>
        </w:rPr>
        <w:t>deve</w:t>
      </w:r>
      <w:r>
        <w:rPr>
          <w:rFonts w:asciiTheme="majorHAnsi" w:hAnsiTheme="majorHAnsi" w:cstheme="majorHAnsi"/>
          <w:sz w:val="20"/>
          <w:szCs w:val="20"/>
        </w:rPr>
        <w:t xml:space="preserve">rá </w:t>
      </w:r>
      <w:r w:rsidR="00960C11" w:rsidRPr="001D539B">
        <w:rPr>
          <w:rFonts w:asciiTheme="majorHAnsi" w:hAnsiTheme="majorHAnsi" w:cstheme="majorHAnsi"/>
          <w:sz w:val="20"/>
          <w:szCs w:val="20"/>
        </w:rPr>
        <w:t>exibir somente os seus plantões naquele per</w:t>
      </w:r>
      <w:r>
        <w:rPr>
          <w:rFonts w:asciiTheme="majorHAnsi" w:hAnsiTheme="majorHAnsi" w:cstheme="majorHAnsi"/>
          <w:sz w:val="20"/>
          <w:szCs w:val="20"/>
        </w:rPr>
        <w:t>í</w:t>
      </w:r>
      <w:r w:rsidR="00960C11" w:rsidRPr="001D539B">
        <w:rPr>
          <w:rFonts w:asciiTheme="majorHAnsi" w:hAnsiTheme="majorHAnsi" w:cstheme="majorHAnsi"/>
          <w:sz w:val="20"/>
          <w:szCs w:val="20"/>
        </w:rPr>
        <w:t>odo</w:t>
      </w:r>
    </w:p>
    <w:p w14:paraId="3E89B334" w14:textId="77777777" w:rsidR="00960C11" w:rsidRPr="001D539B" w:rsidRDefault="00960C11" w:rsidP="00A10F02">
      <w:pPr>
        <w:numPr>
          <w:ilvl w:val="5"/>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Permitir filtrar os plantões pelos seguintes campos:</w:t>
      </w:r>
    </w:p>
    <w:p w14:paraId="43AC9BFF" w14:textId="77777777" w:rsidR="00960C11" w:rsidRPr="001D539B" w:rsidRDefault="00960C11"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Setor</w:t>
      </w:r>
    </w:p>
    <w:p w14:paraId="4FE951C3" w14:textId="77777777" w:rsidR="00960C11" w:rsidRPr="001D539B" w:rsidRDefault="00960C11"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Profissional</w:t>
      </w:r>
    </w:p>
    <w:p w14:paraId="44F294A9" w14:textId="232BAB27" w:rsidR="00960C11" w:rsidRPr="001D539B" w:rsidRDefault="00960C11"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lastRenderedPageBreak/>
        <w:t xml:space="preserve">Plantões sem profissional </w:t>
      </w:r>
      <w:r w:rsidR="00A75821" w:rsidRPr="001D539B">
        <w:rPr>
          <w:rFonts w:asciiTheme="majorHAnsi" w:hAnsiTheme="majorHAnsi" w:cstheme="majorHAnsi"/>
          <w:sz w:val="20"/>
          <w:szCs w:val="20"/>
        </w:rPr>
        <w:t>atribuído</w:t>
      </w:r>
    </w:p>
    <w:p w14:paraId="293DE3AC" w14:textId="50CB3313" w:rsidR="00960C11" w:rsidRPr="001D539B" w:rsidRDefault="00960C11"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Plantões ativos</w:t>
      </w:r>
      <w:r w:rsidR="00E85CD3">
        <w:rPr>
          <w:rFonts w:asciiTheme="majorHAnsi" w:hAnsiTheme="majorHAnsi" w:cstheme="majorHAnsi"/>
          <w:sz w:val="20"/>
          <w:szCs w:val="20"/>
        </w:rPr>
        <w:t xml:space="preserve">, </w:t>
      </w:r>
      <w:r w:rsidRPr="001D539B">
        <w:rPr>
          <w:rFonts w:asciiTheme="majorHAnsi" w:hAnsiTheme="majorHAnsi" w:cstheme="majorHAnsi"/>
          <w:sz w:val="20"/>
          <w:szCs w:val="20"/>
        </w:rPr>
        <w:t>inativos</w:t>
      </w:r>
      <w:r w:rsidR="00E85CD3">
        <w:rPr>
          <w:rFonts w:asciiTheme="majorHAnsi" w:hAnsiTheme="majorHAnsi" w:cstheme="majorHAnsi"/>
          <w:sz w:val="20"/>
          <w:szCs w:val="20"/>
        </w:rPr>
        <w:t xml:space="preserve"> ou ambos</w:t>
      </w:r>
    </w:p>
    <w:p w14:paraId="567AE291" w14:textId="32D6300C" w:rsidR="00960C11" w:rsidRDefault="00960C11" w:rsidP="00A10F02">
      <w:pPr>
        <w:numPr>
          <w:ilvl w:val="4"/>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 xml:space="preserve"> Permitir criar ou alterar plantão </w:t>
      </w:r>
      <w:r w:rsidR="00A75821" w:rsidRPr="001D539B">
        <w:rPr>
          <w:rFonts w:asciiTheme="majorHAnsi" w:hAnsiTheme="majorHAnsi" w:cstheme="majorHAnsi"/>
          <w:sz w:val="20"/>
          <w:szCs w:val="20"/>
        </w:rPr>
        <w:t>diretamente</w:t>
      </w:r>
      <w:r w:rsidRPr="001D539B">
        <w:rPr>
          <w:rFonts w:asciiTheme="majorHAnsi" w:hAnsiTheme="majorHAnsi" w:cstheme="majorHAnsi"/>
          <w:sz w:val="20"/>
          <w:szCs w:val="20"/>
        </w:rPr>
        <w:t xml:space="preserve"> na agenda de trabalho</w:t>
      </w:r>
    </w:p>
    <w:p w14:paraId="5DFE100E" w14:textId="0FE1F05C" w:rsidR="00E85CD3" w:rsidRPr="00E85CD3" w:rsidRDefault="00E85CD3" w:rsidP="00A10F02">
      <w:pPr>
        <w:numPr>
          <w:ilvl w:val="4"/>
          <w:numId w:val="1"/>
        </w:numPr>
        <w:shd w:val="clear" w:color="auto" w:fill="FFFFFF"/>
        <w:spacing w:line="360" w:lineRule="auto"/>
        <w:jc w:val="both"/>
        <w:rPr>
          <w:rFonts w:asciiTheme="majorHAnsi" w:hAnsiTheme="majorHAnsi" w:cstheme="majorHAnsi"/>
          <w:sz w:val="20"/>
          <w:szCs w:val="20"/>
        </w:rPr>
      </w:pPr>
      <w:r w:rsidRPr="00E85CD3">
        <w:rPr>
          <w:rFonts w:asciiTheme="majorHAnsi" w:hAnsiTheme="majorHAnsi" w:cstheme="majorHAnsi"/>
          <w:sz w:val="20"/>
          <w:szCs w:val="20"/>
        </w:rPr>
        <w:t>Permitir a visualização dos detalhes de um determinado plantão</w:t>
      </w:r>
    </w:p>
    <w:p w14:paraId="198AE5D8" w14:textId="183FE5FA" w:rsidR="004305A4" w:rsidRPr="00E85CD3" w:rsidRDefault="004305A4" w:rsidP="00A10F02">
      <w:pPr>
        <w:numPr>
          <w:ilvl w:val="3"/>
          <w:numId w:val="1"/>
        </w:numPr>
        <w:shd w:val="clear" w:color="auto" w:fill="FFFFFF"/>
        <w:spacing w:line="360" w:lineRule="auto"/>
        <w:jc w:val="both"/>
        <w:rPr>
          <w:rFonts w:asciiTheme="majorHAnsi" w:hAnsiTheme="majorHAnsi" w:cstheme="majorHAnsi"/>
          <w:sz w:val="20"/>
          <w:szCs w:val="20"/>
        </w:rPr>
      </w:pPr>
      <w:r w:rsidRPr="00E85CD3">
        <w:rPr>
          <w:rFonts w:asciiTheme="majorHAnsi" w:hAnsiTheme="majorHAnsi" w:cstheme="majorHAnsi"/>
          <w:sz w:val="20"/>
          <w:szCs w:val="20"/>
        </w:rPr>
        <w:t>Minha Agenda</w:t>
      </w:r>
    </w:p>
    <w:p w14:paraId="666658AC" w14:textId="1E734642" w:rsidR="00E85CD3" w:rsidRDefault="00E85CD3" w:rsidP="00A10F02">
      <w:pPr>
        <w:numPr>
          <w:ilvl w:val="4"/>
          <w:numId w:val="1"/>
        </w:numPr>
        <w:shd w:val="clear" w:color="auto" w:fill="FFFFFF"/>
        <w:spacing w:line="360" w:lineRule="auto"/>
        <w:jc w:val="both"/>
        <w:rPr>
          <w:rFonts w:asciiTheme="majorHAnsi" w:hAnsiTheme="majorHAnsi" w:cstheme="majorHAnsi"/>
          <w:sz w:val="20"/>
          <w:szCs w:val="20"/>
        </w:rPr>
      </w:pPr>
      <w:r w:rsidRPr="00E85CD3">
        <w:rPr>
          <w:rFonts w:asciiTheme="majorHAnsi" w:hAnsiTheme="majorHAnsi" w:cstheme="majorHAnsi"/>
          <w:sz w:val="20"/>
          <w:szCs w:val="20"/>
        </w:rPr>
        <w:t>Possuir visualização de todos os plantões do usuário logado no sistema em formato de agenda, onde deverá ser</w:t>
      </w:r>
      <w:r>
        <w:rPr>
          <w:rFonts w:asciiTheme="majorHAnsi" w:hAnsiTheme="majorHAnsi" w:cstheme="majorHAnsi"/>
          <w:sz w:val="20"/>
          <w:szCs w:val="20"/>
        </w:rPr>
        <w:t xml:space="preserve"> </w:t>
      </w:r>
      <w:r w:rsidRPr="001D539B">
        <w:rPr>
          <w:rFonts w:asciiTheme="majorHAnsi" w:hAnsiTheme="majorHAnsi" w:cstheme="majorHAnsi"/>
          <w:sz w:val="20"/>
          <w:szCs w:val="20"/>
        </w:rPr>
        <w:t>possível alterar sua forma de visualização entre mensal ou semanal</w:t>
      </w:r>
      <w:r>
        <w:rPr>
          <w:rFonts w:asciiTheme="majorHAnsi" w:hAnsiTheme="majorHAnsi" w:cstheme="majorHAnsi"/>
          <w:sz w:val="20"/>
          <w:szCs w:val="20"/>
        </w:rPr>
        <w:t xml:space="preserve"> </w:t>
      </w:r>
      <w:r w:rsidRPr="001D539B">
        <w:rPr>
          <w:rFonts w:asciiTheme="majorHAnsi" w:hAnsiTheme="majorHAnsi" w:cstheme="majorHAnsi"/>
          <w:sz w:val="20"/>
          <w:szCs w:val="20"/>
        </w:rPr>
        <w:t>e ser possível navegar entre estes períodos</w:t>
      </w:r>
    </w:p>
    <w:p w14:paraId="475B0A19" w14:textId="45467511" w:rsidR="00E85CD3" w:rsidRDefault="00E85CD3" w:rsidP="00A10F02">
      <w:pPr>
        <w:numPr>
          <w:ilvl w:val="4"/>
          <w:numId w:val="1"/>
        </w:numPr>
        <w:shd w:val="clear" w:color="auto" w:fill="FFFFFF"/>
        <w:spacing w:line="360" w:lineRule="auto"/>
        <w:jc w:val="both"/>
        <w:rPr>
          <w:rFonts w:asciiTheme="majorHAnsi" w:hAnsiTheme="majorHAnsi" w:cstheme="majorHAnsi"/>
          <w:sz w:val="20"/>
          <w:szCs w:val="20"/>
        </w:rPr>
      </w:pPr>
      <w:r w:rsidRPr="00E85CD3">
        <w:rPr>
          <w:rFonts w:asciiTheme="majorHAnsi" w:hAnsiTheme="majorHAnsi" w:cstheme="majorHAnsi"/>
          <w:sz w:val="20"/>
          <w:szCs w:val="20"/>
        </w:rPr>
        <w:t xml:space="preserve">Permitir filtrar os plantões </w:t>
      </w:r>
      <w:r>
        <w:rPr>
          <w:rFonts w:asciiTheme="majorHAnsi" w:hAnsiTheme="majorHAnsi" w:cstheme="majorHAnsi"/>
          <w:sz w:val="20"/>
          <w:szCs w:val="20"/>
        </w:rPr>
        <w:t>por</w:t>
      </w:r>
      <w:r w:rsidRPr="00E85CD3">
        <w:rPr>
          <w:rFonts w:asciiTheme="majorHAnsi" w:hAnsiTheme="majorHAnsi" w:cstheme="majorHAnsi"/>
          <w:sz w:val="20"/>
          <w:szCs w:val="20"/>
        </w:rPr>
        <w:t xml:space="preserve"> ativos</w:t>
      </w:r>
      <w:r>
        <w:rPr>
          <w:rFonts w:asciiTheme="majorHAnsi" w:hAnsiTheme="majorHAnsi" w:cstheme="majorHAnsi"/>
          <w:sz w:val="20"/>
          <w:szCs w:val="20"/>
        </w:rPr>
        <w:t xml:space="preserve">, </w:t>
      </w:r>
      <w:r w:rsidRPr="00E85CD3">
        <w:rPr>
          <w:rFonts w:asciiTheme="majorHAnsi" w:hAnsiTheme="majorHAnsi" w:cstheme="majorHAnsi"/>
          <w:sz w:val="20"/>
          <w:szCs w:val="20"/>
        </w:rPr>
        <w:t>inativos</w:t>
      </w:r>
      <w:r>
        <w:rPr>
          <w:rFonts w:asciiTheme="majorHAnsi" w:hAnsiTheme="majorHAnsi" w:cstheme="majorHAnsi"/>
          <w:sz w:val="20"/>
          <w:szCs w:val="20"/>
        </w:rPr>
        <w:t xml:space="preserve"> ou ambos</w:t>
      </w:r>
    </w:p>
    <w:p w14:paraId="3B05F567" w14:textId="7C1BC535" w:rsidR="00E85CD3" w:rsidRPr="00E85CD3" w:rsidRDefault="00E85CD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a visualização dos detalhes de um determinado plantão</w:t>
      </w:r>
    </w:p>
    <w:p w14:paraId="4371BB32" w14:textId="2856A50E" w:rsidR="004305A4" w:rsidRDefault="004305A4"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Anúncios</w:t>
      </w:r>
    </w:p>
    <w:p w14:paraId="1F06C43C" w14:textId="0B57D88A" w:rsidR="004305A4" w:rsidRDefault="004305A4"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Buscar Vagas</w:t>
      </w:r>
    </w:p>
    <w:p w14:paraId="55A50123" w14:textId="03011A6F" w:rsidR="00A75821" w:rsidRPr="001D539B" w:rsidRDefault="00A75821" w:rsidP="00A10F02">
      <w:pPr>
        <w:numPr>
          <w:ilvl w:val="5"/>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Permitir que o servidor busque vagas que possa est</w:t>
      </w:r>
      <w:r>
        <w:rPr>
          <w:rFonts w:asciiTheme="majorHAnsi" w:hAnsiTheme="majorHAnsi" w:cstheme="majorHAnsi"/>
          <w:sz w:val="20"/>
          <w:szCs w:val="20"/>
        </w:rPr>
        <w:t>ar</w:t>
      </w:r>
      <w:r w:rsidRPr="001D539B">
        <w:rPr>
          <w:rFonts w:asciiTheme="majorHAnsi" w:hAnsiTheme="majorHAnsi" w:cstheme="majorHAnsi"/>
          <w:sz w:val="20"/>
          <w:szCs w:val="20"/>
        </w:rPr>
        <w:t xml:space="preserve"> se candidatando, levando em consideração seu setor e tipo de escala, sendo possível filtrar pelos seguintes campos:</w:t>
      </w:r>
    </w:p>
    <w:p w14:paraId="36296F1C" w14:textId="77777777" w:rsidR="00A75821" w:rsidRPr="001D539B" w:rsidRDefault="00A75821"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Matrícula</w:t>
      </w:r>
    </w:p>
    <w:p w14:paraId="6E986561" w14:textId="77777777" w:rsidR="00A75821" w:rsidRPr="001D539B" w:rsidRDefault="00A75821"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Profissional Anunciante</w:t>
      </w:r>
    </w:p>
    <w:p w14:paraId="67761CC4" w14:textId="77777777" w:rsidR="00A75821" w:rsidRPr="001D539B" w:rsidRDefault="00A75821"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Setor</w:t>
      </w:r>
    </w:p>
    <w:p w14:paraId="393A8603" w14:textId="77777777" w:rsidR="00A75821" w:rsidRPr="001D539B" w:rsidRDefault="00A75821"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Escala</w:t>
      </w:r>
    </w:p>
    <w:p w14:paraId="441ADD35" w14:textId="1533EFC4" w:rsidR="00A75821" w:rsidRDefault="00A75821"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Data início e fim</w:t>
      </w:r>
    </w:p>
    <w:p w14:paraId="01932A30" w14:textId="25F8E3D2" w:rsidR="004305A4" w:rsidRDefault="004305A4"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Minhas Candidaturas</w:t>
      </w:r>
    </w:p>
    <w:p w14:paraId="77C3D1E9" w14:textId="189723EA" w:rsidR="00A75821" w:rsidRPr="001D539B" w:rsidRDefault="00A75821" w:rsidP="00A10F02">
      <w:pPr>
        <w:numPr>
          <w:ilvl w:val="5"/>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Pe</w:t>
      </w:r>
      <w:r>
        <w:rPr>
          <w:rFonts w:asciiTheme="majorHAnsi" w:hAnsiTheme="majorHAnsi" w:cstheme="majorHAnsi"/>
          <w:sz w:val="20"/>
          <w:szCs w:val="20"/>
        </w:rPr>
        <w:t>r</w:t>
      </w:r>
      <w:r w:rsidRPr="001D539B">
        <w:rPr>
          <w:rFonts w:asciiTheme="majorHAnsi" w:hAnsiTheme="majorHAnsi" w:cstheme="majorHAnsi"/>
          <w:sz w:val="20"/>
          <w:szCs w:val="20"/>
        </w:rPr>
        <w:t>mitir que o servidor acompanhe candidaturas já solicitadas e que estão pendente</w:t>
      </w:r>
      <w:r>
        <w:rPr>
          <w:rFonts w:asciiTheme="majorHAnsi" w:hAnsiTheme="majorHAnsi" w:cstheme="majorHAnsi"/>
          <w:sz w:val="20"/>
          <w:szCs w:val="20"/>
        </w:rPr>
        <w:t>s</w:t>
      </w:r>
      <w:r w:rsidRPr="001D539B">
        <w:rPr>
          <w:rFonts w:asciiTheme="majorHAnsi" w:hAnsiTheme="majorHAnsi" w:cstheme="majorHAnsi"/>
          <w:sz w:val="20"/>
          <w:szCs w:val="20"/>
        </w:rPr>
        <w:t xml:space="preserve"> de aprovação de seus </w:t>
      </w:r>
      <w:r>
        <w:rPr>
          <w:rFonts w:asciiTheme="majorHAnsi" w:hAnsiTheme="majorHAnsi" w:cstheme="majorHAnsi"/>
          <w:sz w:val="20"/>
          <w:szCs w:val="20"/>
        </w:rPr>
        <w:t xml:space="preserve">respectivos </w:t>
      </w:r>
      <w:r w:rsidRPr="001D539B">
        <w:rPr>
          <w:rFonts w:asciiTheme="majorHAnsi" w:hAnsiTheme="majorHAnsi" w:cstheme="majorHAnsi"/>
          <w:sz w:val="20"/>
          <w:szCs w:val="20"/>
        </w:rPr>
        <w:t>coordenadores, sendo possível filtrar pelos seguintes campos:</w:t>
      </w:r>
    </w:p>
    <w:p w14:paraId="2E58E1AA" w14:textId="77777777" w:rsidR="00A75821" w:rsidRPr="001D539B" w:rsidRDefault="00A75821"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Matrícula</w:t>
      </w:r>
    </w:p>
    <w:p w14:paraId="22D600B7" w14:textId="77777777" w:rsidR="00A75821" w:rsidRPr="001D539B" w:rsidRDefault="00A75821"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Profissional Anunciante</w:t>
      </w:r>
    </w:p>
    <w:p w14:paraId="06E62AAD" w14:textId="77777777" w:rsidR="00A75821" w:rsidRPr="001D539B" w:rsidRDefault="00A75821"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Setor</w:t>
      </w:r>
    </w:p>
    <w:p w14:paraId="46FFD92F" w14:textId="77777777" w:rsidR="00A75821" w:rsidRPr="001D539B" w:rsidRDefault="00A75821"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Escala</w:t>
      </w:r>
    </w:p>
    <w:p w14:paraId="603BAB9A" w14:textId="77777777" w:rsidR="00A75821" w:rsidRPr="001D539B" w:rsidRDefault="00A75821"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Data início e fim</w:t>
      </w:r>
    </w:p>
    <w:p w14:paraId="6C331061" w14:textId="77777777" w:rsidR="00A75821" w:rsidRPr="001D539B" w:rsidRDefault="00A75821"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Status da candidatura, sendo eles:</w:t>
      </w:r>
    </w:p>
    <w:p w14:paraId="7E08467B" w14:textId="77777777" w:rsidR="00A75821" w:rsidRPr="001D539B" w:rsidRDefault="00A75821" w:rsidP="00A10F02">
      <w:pPr>
        <w:numPr>
          <w:ilvl w:val="7"/>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Aprovado</w:t>
      </w:r>
    </w:p>
    <w:p w14:paraId="1E84D698" w14:textId="77777777" w:rsidR="00A75821" w:rsidRPr="001D539B" w:rsidRDefault="00A75821" w:rsidP="00A10F02">
      <w:pPr>
        <w:numPr>
          <w:ilvl w:val="7"/>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Reprovado</w:t>
      </w:r>
    </w:p>
    <w:p w14:paraId="69294D13" w14:textId="77777777" w:rsidR="00A75821" w:rsidRPr="001D539B" w:rsidRDefault="00A75821" w:rsidP="00A10F02">
      <w:pPr>
        <w:numPr>
          <w:ilvl w:val="7"/>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Aguardando</w:t>
      </w:r>
    </w:p>
    <w:p w14:paraId="5848B13A" w14:textId="707EB328" w:rsidR="00A75821" w:rsidRDefault="00A75821" w:rsidP="00A10F02">
      <w:pPr>
        <w:numPr>
          <w:ilvl w:val="7"/>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Cancelado</w:t>
      </w:r>
    </w:p>
    <w:p w14:paraId="2C9D93D0" w14:textId="79498CDD" w:rsidR="004305A4" w:rsidRDefault="004305A4"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Meus Anúncios</w:t>
      </w:r>
    </w:p>
    <w:p w14:paraId="5634EE2C" w14:textId="043A42D1" w:rsidR="00A75821" w:rsidRPr="001D539B" w:rsidRDefault="00A75821" w:rsidP="00A10F02">
      <w:pPr>
        <w:numPr>
          <w:ilvl w:val="5"/>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Permitir que o servidor acompanhe seus próprios anúncios de candida</w:t>
      </w:r>
      <w:r>
        <w:rPr>
          <w:rFonts w:asciiTheme="majorHAnsi" w:hAnsiTheme="majorHAnsi" w:cstheme="majorHAnsi"/>
          <w:sz w:val="20"/>
          <w:szCs w:val="20"/>
        </w:rPr>
        <w:t>t</w:t>
      </w:r>
      <w:r w:rsidRPr="001D539B">
        <w:rPr>
          <w:rFonts w:asciiTheme="majorHAnsi" w:hAnsiTheme="majorHAnsi" w:cstheme="majorHAnsi"/>
          <w:sz w:val="20"/>
          <w:szCs w:val="20"/>
        </w:rPr>
        <w:t>uras, sendo possível filtrar pelos seguintes campos:</w:t>
      </w:r>
    </w:p>
    <w:p w14:paraId="47A2001A" w14:textId="77777777" w:rsidR="00A75821" w:rsidRPr="001D539B" w:rsidRDefault="00A75821" w:rsidP="00A10F02">
      <w:pPr>
        <w:numPr>
          <w:ilvl w:val="6"/>
          <w:numId w:val="1"/>
        </w:numPr>
        <w:shd w:val="clear" w:color="auto" w:fill="FFFFFF"/>
        <w:spacing w:line="360" w:lineRule="auto"/>
        <w:jc w:val="both"/>
        <w:rPr>
          <w:rFonts w:asciiTheme="majorHAnsi" w:hAnsiTheme="majorHAnsi" w:cstheme="majorHAnsi"/>
          <w:sz w:val="20"/>
          <w:szCs w:val="20"/>
        </w:rPr>
      </w:pPr>
      <w:proofErr w:type="gramStart"/>
      <w:r w:rsidRPr="001D539B">
        <w:rPr>
          <w:rFonts w:asciiTheme="majorHAnsi" w:hAnsiTheme="majorHAnsi" w:cstheme="majorHAnsi"/>
          <w:sz w:val="20"/>
          <w:szCs w:val="20"/>
        </w:rPr>
        <w:t>Matricula</w:t>
      </w:r>
      <w:proofErr w:type="gramEnd"/>
    </w:p>
    <w:p w14:paraId="2CEAB16D" w14:textId="77777777" w:rsidR="00A75821" w:rsidRPr="001D539B" w:rsidRDefault="00A75821"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Profissional Anunciante</w:t>
      </w:r>
    </w:p>
    <w:p w14:paraId="42A55D1E" w14:textId="77777777" w:rsidR="00A75821" w:rsidRPr="001D539B" w:rsidRDefault="00A75821"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Setor</w:t>
      </w:r>
    </w:p>
    <w:p w14:paraId="5CF21C6B" w14:textId="77777777" w:rsidR="00A75821" w:rsidRPr="001D539B" w:rsidRDefault="00A75821"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Escala</w:t>
      </w:r>
    </w:p>
    <w:p w14:paraId="4F390A83" w14:textId="77777777" w:rsidR="00A75821" w:rsidRPr="001D539B" w:rsidRDefault="00A75821"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lastRenderedPageBreak/>
        <w:t>Data início e fim</w:t>
      </w:r>
    </w:p>
    <w:p w14:paraId="5A553508" w14:textId="77777777" w:rsidR="00A75821" w:rsidRPr="001D539B" w:rsidRDefault="00A75821"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Status da candidatura, sendo eles:</w:t>
      </w:r>
    </w:p>
    <w:p w14:paraId="11E04DE6" w14:textId="77777777" w:rsidR="00A75821" w:rsidRPr="001D539B" w:rsidRDefault="00A75821" w:rsidP="00A10F02">
      <w:pPr>
        <w:numPr>
          <w:ilvl w:val="7"/>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Aprovado</w:t>
      </w:r>
    </w:p>
    <w:p w14:paraId="651929CC" w14:textId="77777777" w:rsidR="00A75821" w:rsidRPr="001D539B" w:rsidRDefault="00A75821" w:rsidP="00A10F02">
      <w:pPr>
        <w:numPr>
          <w:ilvl w:val="7"/>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Reprovado</w:t>
      </w:r>
    </w:p>
    <w:p w14:paraId="11656EA0" w14:textId="77777777" w:rsidR="00A75821" w:rsidRPr="001D539B" w:rsidRDefault="00A75821" w:rsidP="00A10F02">
      <w:pPr>
        <w:numPr>
          <w:ilvl w:val="7"/>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Aguardando</w:t>
      </w:r>
    </w:p>
    <w:p w14:paraId="15ADF7B8" w14:textId="7B5198BC" w:rsidR="00A75821" w:rsidRDefault="00A75821" w:rsidP="00A10F02">
      <w:pPr>
        <w:numPr>
          <w:ilvl w:val="7"/>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Cancelado</w:t>
      </w:r>
    </w:p>
    <w:p w14:paraId="38A0A018" w14:textId="475E19A6" w:rsidR="004305A4" w:rsidRDefault="004305A4"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Trocas</w:t>
      </w:r>
    </w:p>
    <w:p w14:paraId="000ADA16" w14:textId="63127D4C" w:rsidR="004305A4" w:rsidRDefault="004305A4"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Minhas Solicitações</w:t>
      </w:r>
    </w:p>
    <w:p w14:paraId="575DC7DE" w14:textId="490882B7" w:rsidR="004305A4" w:rsidRDefault="006F32E5" w:rsidP="00A10F02">
      <w:pPr>
        <w:numPr>
          <w:ilvl w:val="5"/>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 xml:space="preserve">Permitir </w:t>
      </w:r>
      <w:r>
        <w:rPr>
          <w:rFonts w:asciiTheme="majorHAnsi" w:hAnsiTheme="majorHAnsi" w:cstheme="majorHAnsi"/>
          <w:sz w:val="20"/>
          <w:szCs w:val="20"/>
        </w:rPr>
        <w:t xml:space="preserve">a </w:t>
      </w:r>
      <w:r w:rsidRPr="001D539B">
        <w:rPr>
          <w:rFonts w:asciiTheme="majorHAnsi" w:hAnsiTheme="majorHAnsi" w:cstheme="majorHAnsi"/>
          <w:sz w:val="20"/>
          <w:szCs w:val="20"/>
        </w:rPr>
        <w:t xml:space="preserve">visualização das </w:t>
      </w:r>
      <w:r>
        <w:rPr>
          <w:rFonts w:asciiTheme="majorHAnsi" w:hAnsiTheme="majorHAnsi" w:cstheme="majorHAnsi"/>
          <w:sz w:val="20"/>
          <w:szCs w:val="20"/>
        </w:rPr>
        <w:t xml:space="preserve">suas </w:t>
      </w:r>
      <w:r w:rsidRPr="001D539B">
        <w:rPr>
          <w:rFonts w:asciiTheme="majorHAnsi" w:hAnsiTheme="majorHAnsi" w:cstheme="majorHAnsi"/>
          <w:sz w:val="20"/>
          <w:szCs w:val="20"/>
        </w:rPr>
        <w:t xml:space="preserve">solicitações de trocas, </w:t>
      </w:r>
      <w:r>
        <w:rPr>
          <w:rFonts w:asciiTheme="majorHAnsi" w:hAnsiTheme="majorHAnsi" w:cstheme="majorHAnsi"/>
          <w:sz w:val="20"/>
          <w:szCs w:val="20"/>
        </w:rPr>
        <w:t xml:space="preserve">devendo ser possível realizar uma pesquisa avançada </w:t>
      </w:r>
      <w:r w:rsidR="00607F86">
        <w:rPr>
          <w:rFonts w:asciiTheme="majorHAnsi" w:hAnsiTheme="majorHAnsi" w:cstheme="majorHAnsi"/>
          <w:sz w:val="20"/>
          <w:szCs w:val="20"/>
        </w:rPr>
        <w:t xml:space="preserve">pelos seguintes </w:t>
      </w:r>
      <w:r w:rsidRPr="001D539B">
        <w:rPr>
          <w:rFonts w:asciiTheme="majorHAnsi" w:hAnsiTheme="majorHAnsi" w:cstheme="majorHAnsi"/>
          <w:sz w:val="20"/>
          <w:szCs w:val="20"/>
        </w:rPr>
        <w:t>campos</w:t>
      </w:r>
      <w:r>
        <w:rPr>
          <w:rFonts w:asciiTheme="majorHAnsi" w:hAnsiTheme="majorHAnsi" w:cstheme="majorHAnsi"/>
          <w:sz w:val="20"/>
          <w:szCs w:val="20"/>
        </w:rPr>
        <w:t xml:space="preserve">: </w:t>
      </w:r>
    </w:p>
    <w:p w14:paraId="6C6AC657" w14:textId="3C1D0958" w:rsidR="004305A4" w:rsidRDefault="004305A4"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Matrícula do Substituto</w:t>
      </w:r>
    </w:p>
    <w:p w14:paraId="40FC58EC" w14:textId="3FB8CBB5" w:rsidR="004305A4" w:rsidRDefault="004305A4"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Profissional Substituto</w:t>
      </w:r>
    </w:p>
    <w:p w14:paraId="2F6BAD0E" w14:textId="74502C8F" w:rsidR="004305A4" w:rsidRDefault="004305A4"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Troca solicitada para uma data específica</w:t>
      </w:r>
    </w:p>
    <w:p w14:paraId="42CA6CA0" w14:textId="4AD515F0" w:rsidR="004305A4" w:rsidRDefault="004305A4"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Escala</w:t>
      </w:r>
    </w:p>
    <w:p w14:paraId="6BB7782B" w14:textId="471DCCF7" w:rsidR="004305A4" w:rsidRDefault="004305A4"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Status (m</w:t>
      </w:r>
      <w:r w:rsidR="00490935">
        <w:rPr>
          <w:rFonts w:asciiTheme="majorHAnsi" w:hAnsiTheme="majorHAnsi" w:cstheme="majorHAnsi"/>
          <w:sz w:val="20"/>
          <w:szCs w:val="20"/>
        </w:rPr>
        <w:t>ú</w:t>
      </w:r>
      <w:r>
        <w:rPr>
          <w:rFonts w:asciiTheme="majorHAnsi" w:hAnsiTheme="majorHAnsi" w:cstheme="majorHAnsi"/>
          <w:sz w:val="20"/>
          <w:szCs w:val="20"/>
        </w:rPr>
        <w:t>lti</w:t>
      </w:r>
      <w:r w:rsidR="00490935">
        <w:rPr>
          <w:rFonts w:asciiTheme="majorHAnsi" w:hAnsiTheme="majorHAnsi" w:cstheme="majorHAnsi"/>
          <w:sz w:val="20"/>
          <w:szCs w:val="20"/>
        </w:rPr>
        <w:t>pla</w:t>
      </w:r>
      <w:r>
        <w:rPr>
          <w:rFonts w:asciiTheme="majorHAnsi" w:hAnsiTheme="majorHAnsi" w:cstheme="majorHAnsi"/>
          <w:sz w:val="20"/>
          <w:szCs w:val="20"/>
        </w:rPr>
        <w:t xml:space="preserve"> seleção)</w:t>
      </w:r>
    </w:p>
    <w:p w14:paraId="56A1A661" w14:textId="21BAC95F" w:rsidR="004305A4" w:rsidRDefault="004305A4"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Aprovado</w:t>
      </w:r>
    </w:p>
    <w:p w14:paraId="15CBF750" w14:textId="7EE5E014" w:rsidR="004305A4" w:rsidRDefault="004305A4"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Cancelado</w:t>
      </w:r>
    </w:p>
    <w:p w14:paraId="53D26011" w14:textId="3E598FAE" w:rsidR="004305A4" w:rsidRDefault="004305A4"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Reprovado</w:t>
      </w:r>
    </w:p>
    <w:p w14:paraId="0CE9E200" w14:textId="2D115525" w:rsidR="004305A4" w:rsidRDefault="004305A4"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Aguardando Colaborador</w:t>
      </w:r>
    </w:p>
    <w:p w14:paraId="0CFC490E" w14:textId="04E35B5B" w:rsidR="004305A4" w:rsidRDefault="004305A4"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Aguardando Gestor</w:t>
      </w:r>
    </w:p>
    <w:p w14:paraId="2EAAD7D9" w14:textId="0893589C" w:rsidR="004305A4" w:rsidRDefault="004305A4"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Pendentes de Aprovação</w:t>
      </w:r>
    </w:p>
    <w:p w14:paraId="7ECDB3F7" w14:textId="5BEDFD78" w:rsidR="00DF15DA" w:rsidRPr="001D539B" w:rsidRDefault="00DF15DA" w:rsidP="00A10F02">
      <w:pPr>
        <w:numPr>
          <w:ilvl w:val="5"/>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 xml:space="preserve">Permitir </w:t>
      </w:r>
      <w:r>
        <w:rPr>
          <w:rFonts w:asciiTheme="majorHAnsi" w:hAnsiTheme="majorHAnsi" w:cstheme="majorHAnsi"/>
          <w:sz w:val="20"/>
          <w:szCs w:val="20"/>
        </w:rPr>
        <w:t xml:space="preserve">a </w:t>
      </w:r>
      <w:r w:rsidRPr="001D539B">
        <w:rPr>
          <w:rFonts w:asciiTheme="majorHAnsi" w:hAnsiTheme="majorHAnsi" w:cstheme="majorHAnsi"/>
          <w:sz w:val="20"/>
          <w:szCs w:val="20"/>
        </w:rPr>
        <w:t xml:space="preserve">visualização das </w:t>
      </w:r>
      <w:r>
        <w:rPr>
          <w:rFonts w:asciiTheme="majorHAnsi" w:hAnsiTheme="majorHAnsi" w:cstheme="majorHAnsi"/>
          <w:sz w:val="20"/>
          <w:szCs w:val="20"/>
        </w:rPr>
        <w:t xml:space="preserve">solicitações </w:t>
      </w:r>
      <w:r w:rsidRPr="001D539B">
        <w:rPr>
          <w:rFonts w:asciiTheme="majorHAnsi" w:hAnsiTheme="majorHAnsi" w:cstheme="majorHAnsi"/>
          <w:sz w:val="20"/>
          <w:szCs w:val="20"/>
        </w:rPr>
        <w:t>que estão pendentes de aprovação, sendo possível filtrar pelos campos:</w:t>
      </w:r>
    </w:p>
    <w:p w14:paraId="347DF4FB" w14:textId="77777777" w:rsidR="00DF15DA" w:rsidRPr="001D539B" w:rsidRDefault="00DF15DA"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Matrícula e profissional solicitante</w:t>
      </w:r>
    </w:p>
    <w:p w14:paraId="5F2C0A89" w14:textId="77777777" w:rsidR="00DF15DA" w:rsidRPr="001D539B" w:rsidRDefault="00DF15DA"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Data da troca solicitada</w:t>
      </w:r>
    </w:p>
    <w:p w14:paraId="379D234E" w14:textId="77777777" w:rsidR="00DF15DA" w:rsidRPr="001D539B" w:rsidRDefault="00DF15DA"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Escala</w:t>
      </w:r>
    </w:p>
    <w:p w14:paraId="226032A4" w14:textId="77777777" w:rsidR="00DF15DA" w:rsidRPr="001D539B" w:rsidRDefault="00DF15DA" w:rsidP="00A10F02">
      <w:pPr>
        <w:numPr>
          <w:ilvl w:val="6"/>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Status, sendo eles:</w:t>
      </w:r>
    </w:p>
    <w:p w14:paraId="5F83861B" w14:textId="77777777" w:rsidR="00DF15DA" w:rsidRPr="001D539B" w:rsidRDefault="00DF15DA" w:rsidP="00A10F02">
      <w:pPr>
        <w:numPr>
          <w:ilvl w:val="7"/>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Aprovado</w:t>
      </w:r>
    </w:p>
    <w:p w14:paraId="53BCB36B" w14:textId="77777777" w:rsidR="00DF15DA" w:rsidRPr="001D539B" w:rsidRDefault="00DF15DA" w:rsidP="00A10F02">
      <w:pPr>
        <w:numPr>
          <w:ilvl w:val="7"/>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Cancelado</w:t>
      </w:r>
    </w:p>
    <w:p w14:paraId="093BE225" w14:textId="77777777" w:rsidR="00DF15DA" w:rsidRPr="001D539B" w:rsidRDefault="00DF15DA" w:rsidP="00A10F02">
      <w:pPr>
        <w:numPr>
          <w:ilvl w:val="7"/>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Reprovado</w:t>
      </w:r>
    </w:p>
    <w:p w14:paraId="595F69DA" w14:textId="77777777" w:rsidR="00DF15DA" w:rsidRPr="001D539B" w:rsidRDefault="00DF15DA" w:rsidP="00A10F02">
      <w:pPr>
        <w:numPr>
          <w:ilvl w:val="7"/>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Aguardando Colaborador</w:t>
      </w:r>
    </w:p>
    <w:p w14:paraId="17BB12D2" w14:textId="3C6CA3D1" w:rsidR="00DF15DA" w:rsidRDefault="00DF15DA" w:rsidP="00A10F02">
      <w:pPr>
        <w:numPr>
          <w:ilvl w:val="7"/>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Aguardando Gestor</w:t>
      </w:r>
    </w:p>
    <w:p w14:paraId="78C5FAF6" w14:textId="160A65A7" w:rsidR="004305A4" w:rsidRDefault="004305A4"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Aprovações</w:t>
      </w:r>
    </w:p>
    <w:p w14:paraId="27EA6886" w14:textId="09C32F8B" w:rsidR="000F3E66" w:rsidRDefault="000F3E66"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Aprovação de Candidaturas</w:t>
      </w:r>
    </w:p>
    <w:p w14:paraId="20039D26" w14:textId="386C61BD" w:rsidR="000F3E66" w:rsidRDefault="005D7FC6"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w:t>
      </w:r>
      <w:r w:rsidRPr="001D539B">
        <w:rPr>
          <w:rFonts w:asciiTheme="majorHAnsi" w:hAnsiTheme="majorHAnsi" w:cstheme="majorHAnsi"/>
          <w:sz w:val="20"/>
          <w:szCs w:val="20"/>
        </w:rPr>
        <w:t>ossuir forma para visualizar todas as candidaturas que estão pendentes de aprovação pelo coordenador,</w:t>
      </w:r>
      <w:r>
        <w:rPr>
          <w:rFonts w:asciiTheme="majorHAnsi" w:hAnsiTheme="majorHAnsi" w:cstheme="majorHAnsi"/>
          <w:sz w:val="20"/>
          <w:szCs w:val="20"/>
        </w:rPr>
        <w:t xml:space="preserve"> assim como</w:t>
      </w:r>
      <w:r w:rsidRPr="001D539B">
        <w:rPr>
          <w:rFonts w:asciiTheme="majorHAnsi" w:hAnsiTheme="majorHAnsi" w:cstheme="majorHAnsi"/>
          <w:sz w:val="20"/>
          <w:szCs w:val="20"/>
        </w:rPr>
        <w:t xml:space="preserve"> visualizar histórico de candidaturas, sendo possível filtrar pelos </w:t>
      </w:r>
      <w:r>
        <w:rPr>
          <w:rFonts w:asciiTheme="majorHAnsi" w:hAnsiTheme="majorHAnsi" w:cstheme="majorHAnsi"/>
          <w:sz w:val="20"/>
          <w:szCs w:val="20"/>
        </w:rPr>
        <w:t xml:space="preserve">seguintes </w:t>
      </w:r>
      <w:r w:rsidRPr="001D539B">
        <w:rPr>
          <w:rFonts w:asciiTheme="majorHAnsi" w:hAnsiTheme="majorHAnsi" w:cstheme="majorHAnsi"/>
          <w:sz w:val="20"/>
          <w:szCs w:val="20"/>
        </w:rPr>
        <w:t>campos:</w:t>
      </w:r>
    </w:p>
    <w:p w14:paraId="2F11F4AD" w14:textId="46B8755B" w:rsidR="000F3E66" w:rsidRDefault="000F3E66"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Matrícula Solicitante</w:t>
      </w:r>
    </w:p>
    <w:p w14:paraId="2D7AFE33" w14:textId="6F7F1B85" w:rsidR="000F3E66" w:rsidRDefault="000F3E66"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Profissional Solicitante</w:t>
      </w:r>
    </w:p>
    <w:p w14:paraId="7A4FA96F" w14:textId="7E4C16C6" w:rsidR="000F3E66" w:rsidRDefault="000F3E66"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Matrícula Substituto</w:t>
      </w:r>
    </w:p>
    <w:p w14:paraId="4812A3EA" w14:textId="31289B83" w:rsidR="000F3E66" w:rsidRDefault="000F3E66"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lastRenderedPageBreak/>
        <w:t>Profissional Substituto</w:t>
      </w:r>
    </w:p>
    <w:p w14:paraId="7DE2B4EC" w14:textId="61C29D7B" w:rsidR="000F3E66" w:rsidRDefault="000F3E66"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Data Início</w:t>
      </w:r>
    </w:p>
    <w:p w14:paraId="022071F8" w14:textId="0C718C08" w:rsidR="000F3E66" w:rsidRDefault="000F3E66"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Data Fim</w:t>
      </w:r>
    </w:p>
    <w:p w14:paraId="7B15CD78" w14:textId="29104949" w:rsidR="000F3E66" w:rsidRDefault="000F3E66"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Setor</w:t>
      </w:r>
    </w:p>
    <w:p w14:paraId="70D845C4" w14:textId="6E5AA1DC" w:rsidR="000F3E66" w:rsidRDefault="000F3E66"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Escala</w:t>
      </w:r>
    </w:p>
    <w:p w14:paraId="26006E89" w14:textId="00CCA6EB" w:rsidR="000F3E66" w:rsidRDefault="000F3E66"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Status (m</w:t>
      </w:r>
      <w:r w:rsidR="005D7FC6">
        <w:rPr>
          <w:rFonts w:asciiTheme="majorHAnsi" w:hAnsiTheme="majorHAnsi" w:cstheme="majorHAnsi"/>
          <w:sz w:val="20"/>
          <w:szCs w:val="20"/>
        </w:rPr>
        <w:t>ú</w:t>
      </w:r>
      <w:r>
        <w:rPr>
          <w:rFonts w:asciiTheme="majorHAnsi" w:hAnsiTheme="majorHAnsi" w:cstheme="majorHAnsi"/>
          <w:sz w:val="20"/>
          <w:szCs w:val="20"/>
        </w:rPr>
        <w:t>lti</w:t>
      </w:r>
      <w:r w:rsidR="005D7FC6">
        <w:rPr>
          <w:rFonts w:asciiTheme="majorHAnsi" w:hAnsiTheme="majorHAnsi" w:cstheme="majorHAnsi"/>
          <w:sz w:val="20"/>
          <w:szCs w:val="20"/>
        </w:rPr>
        <w:t>pla</w:t>
      </w:r>
      <w:r>
        <w:rPr>
          <w:rFonts w:asciiTheme="majorHAnsi" w:hAnsiTheme="majorHAnsi" w:cstheme="majorHAnsi"/>
          <w:sz w:val="20"/>
          <w:szCs w:val="20"/>
        </w:rPr>
        <w:t xml:space="preserve"> seleção)</w:t>
      </w:r>
    </w:p>
    <w:p w14:paraId="7FAC919B" w14:textId="7937FEA7" w:rsidR="000F3E66" w:rsidRDefault="000F3E66"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Aprovado</w:t>
      </w:r>
    </w:p>
    <w:p w14:paraId="7431465A" w14:textId="179E4245" w:rsidR="000F3E66" w:rsidRDefault="000F3E66"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Reprovado</w:t>
      </w:r>
    </w:p>
    <w:p w14:paraId="2D610F69" w14:textId="0295A2F4" w:rsidR="000F3E66" w:rsidRDefault="000F3E66"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Aguardando</w:t>
      </w:r>
    </w:p>
    <w:p w14:paraId="41992B3B" w14:textId="369AFFFD" w:rsidR="000F3E66" w:rsidRDefault="000F3E66"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Cancelado</w:t>
      </w:r>
    </w:p>
    <w:p w14:paraId="1FF9646C" w14:textId="392638AA" w:rsidR="000F3E66" w:rsidRDefault="000F3E66"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Aprovação de Troca de Plantões</w:t>
      </w:r>
    </w:p>
    <w:p w14:paraId="0A58B484" w14:textId="2DF1BE5D" w:rsidR="00542C89" w:rsidRDefault="00542C89"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w:t>
      </w:r>
      <w:r w:rsidRPr="001D539B">
        <w:rPr>
          <w:rFonts w:asciiTheme="majorHAnsi" w:hAnsiTheme="majorHAnsi" w:cstheme="majorHAnsi"/>
          <w:sz w:val="20"/>
          <w:szCs w:val="20"/>
        </w:rPr>
        <w:t xml:space="preserve">ossuir forma para visualizar todas as </w:t>
      </w:r>
      <w:r>
        <w:rPr>
          <w:rFonts w:asciiTheme="majorHAnsi" w:hAnsiTheme="majorHAnsi" w:cstheme="majorHAnsi"/>
          <w:sz w:val="20"/>
          <w:szCs w:val="20"/>
        </w:rPr>
        <w:t>trocas de plantões</w:t>
      </w:r>
      <w:r w:rsidRPr="001D539B">
        <w:rPr>
          <w:rFonts w:asciiTheme="majorHAnsi" w:hAnsiTheme="majorHAnsi" w:cstheme="majorHAnsi"/>
          <w:sz w:val="20"/>
          <w:szCs w:val="20"/>
        </w:rPr>
        <w:t xml:space="preserve"> que estão pendentes de aprovação pelo coordenador,</w:t>
      </w:r>
      <w:r>
        <w:rPr>
          <w:rFonts w:asciiTheme="majorHAnsi" w:hAnsiTheme="majorHAnsi" w:cstheme="majorHAnsi"/>
          <w:sz w:val="20"/>
          <w:szCs w:val="20"/>
        </w:rPr>
        <w:t xml:space="preserve"> assim como</w:t>
      </w:r>
      <w:r w:rsidRPr="001D539B">
        <w:rPr>
          <w:rFonts w:asciiTheme="majorHAnsi" w:hAnsiTheme="majorHAnsi" w:cstheme="majorHAnsi"/>
          <w:sz w:val="20"/>
          <w:szCs w:val="20"/>
        </w:rPr>
        <w:t xml:space="preserve"> visualizar histórico de </w:t>
      </w:r>
      <w:r>
        <w:rPr>
          <w:rFonts w:asciiTheme="majorHAnsi" w:hAnsiTheme="majorHAnsi" w:cstheme="majorHAnsi"/>
          <w:sz w:val="20"/>
          <w:szCs w:val="20"/>
        </w:rPr>
        <w:t>trocas</w:t>
      </w:r>
      <w:r w:rsidRPr="001D539B">
        <w:rPr>
          <w:rFonts w:asciiTheme="majorHAnsi" w:hAnsiTheme="majorHAnsi" w:cstheme="majorHAnsi"/>
          <w:sz w:val="20"/>
          <w:szCs w:val="20"/>
        </w:rPr>
        <w:t xml:space="preserve">, sendo possível filtrar pelos </w:t>
      </w:r>
      <w:r>
        <w:rPr>
          <w:rFonts w:asciiTheme="majorHAnsi" w:hAnsiTheme="majorHAnsi" w:cstheme="majorHAnsi"/>
          <w:sz w:val="20"/>
          <w:szCs w:val="20"/>
        </w:rPr>
        <w:t xml:space="preserve">seguintes </w:t>
      </w:r>
      <w:r w:rsidRPr="001D539B">
        <w:rPr>
          <w:rFonts w:asciiTheme="majorHAnsi" w:hAnsiTheme="majorHAnsi" w:cstheme="majorHAnsi"/>
          <w:sz w:val="20"/>
          <w:szCs w:val="20"/>
        </w:rPr>
        <w:t>campos:</w:t>
      </w:r>
    </w:p>
    <w:p w14:paraId="2CB48261" w14:textId="77777777" w:rsidR="00030E44" w:rsidRDefault="00030E44"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Matrícula Solicitante</w:t>
      </w:r>
    </w:p>
    <w:p w14:paraId="23FA89D3" w14:textId="77777777" w:rsidR="00030E44" w:rsidRDefault="00030E44"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Profissional Solicitante</w:t>
      </w:r>
    </w:p>
    <w:p w14:paraId="5D861B2C" w14:textId="77777777" w:rsidR="00030E44" w:rsidRDefault="00030E44"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Matrícula Substituto</w:t>
      </w:r>
    </w:p>
    <w:p w14:paraId="2CFE23EA" w14:textId="60ABC582" w:rsidR="00030E44" w:rsidRDefault="00030E44"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Profissional Substituto</w:t>
      </w:r>
    </w:p>
    <w:p w14:paraId="38C50144" w14:textId="1FCEE389" w:rsidR="00030E44" w:rsidRDefault="00030E44"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Troca solicitada para uma data específica</w:t>
      </w:r>
    </w:p>
    <w:p w14:paraId="5EFBBB89" w14:textId="6952B747" w:rsidR="00030E44" w:rsidRDefault="00030E44"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Escala</w:t>
      </w:r>
    </w:p>
    <w:p w14:paraId="254E01C6" w14:textId="6A7C4086" w:rsidR="00030E44" w:rsidRDefault="00030E44"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Status (m</w:t>
      </w:r>
      <w:r w:rsidR="00542C89">
        <w:rPr>
          <w:rFonts w:asciiTheme="majorHAnsi" w:hAnsiTheme="majorHAnsi" w:cstheme="majorHAnsi"/>
          <w:sz w:val="20"/>
          <w:szCs w:val="20"/>
        </w:rPr>
        <w:t>ú</w:t>
      </w:r>
      <w:r>
        <w:rPr>
          <w:rFonts w:asciiTheme="majorHAnsi" w:hAnsiTheme="majorHAnsi" w:cstheme="majorHAnsi"/>
          <w:sz w:val="20"/>
          <w:szCs w:val="20"/>
        </w:rPr>
        <w:t>lti</w:t>
      </w:r>
      <w:r w:rsidR="00542C89">
        <w:rPr>
          <w:rFonts w:asciiTheme="majorHAnsi" w:hAnsiTheme="majorHAnsi" w:cstheme="majorHAnsi"/>
          <w:sz w:val="20"/>
          <w:szCs w:val="20"/>
        </w:rPr>
        <w:t>pla</w:t>
      </w:r>
      <w:r>
        <w:rPr>
          <w:rFonts w:asciiTheme="majorHAnsi" w:hAnsiTheme="majorHAnsi" w:cstheme="majorHAnsi"/>
          <w:sz w:val="20"/>
          <w:szCs w:val="20"/>
        </w:rPr>
        <w:t xml:space="preserve"> seleção)</w:t>
      </w:r>
    </w:p>
    <w:p w14:paraId="168D736E" w14:textId="3110B782" w:rsidR="00030E44" w:rsidRDefault="00030E44"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Aprovado</w:t>
      </w:r>
    </w:p>
    <w:p w14:paraId="695CB41D" w14:textId="48D28469" w:rsidR="00030E44" w:rsidRDefault="00030E44"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Reprovado</w:t>
      </w:r>
    </w:p>
    <w:p w14:paraId="4F2E9034" w14:textId="3A92E12F" w:rsidR="00030E44" w:rsidRDefault="00030E44"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Cancelado</w:t>
      </w:r>
    </w:p>
    <w:p w14:paraId="2FD5A92F" w14:textId="3176F402" w:rsidR="00030E44" w:rsidRDefault="00030E44"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Aguardando Colaborador</w:t>
      </w:r>
    </w:p>
    <w:p w14:paraId="3B7BC94B" w14:textId="1B3667BC" w:rsidR="00030E44" w:rsidRDefault="00030E44"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Aguardando Gestor</w:t>
      </w:r>
    </w:p>
    <w:p w14:paraId="11366886" w14:textId="3BC44659" w:rsidR="00030E44" w:rsidRDefault="00030E44" w:rsidP="00A10F02">
      <w:pPr>
        <w:numPr>
          <w:ilvl w:val="2"/>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Indicadores</w:t>
      </w:r>
    </w:p>
    <w:p w14:paraId="654D952A" w14:textId="57851918" w:rsidR="00542C89" w:rsidRPr="001D539B" w:rsidRDefault="00542C89" w:rsidP="00A10F02">
      <w:pPr>
        <w:numPr>
          <w:ilvl w:val="3"/>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 xml:space="preserve">Permitir visualizar </w:t>
      </w:r>
      <w:r>
        <w:rPr>
          <w:rFonts w:asciiTheme="majorHAnsi" w:hAnsiTheme="majorHAnsi" w:cstheme="majorHAnsi"/>
          <w:sz w:val="20"/>
          <w:szCs w:val="20"/>
        </w:rPr>
        <w:t xml:space="preserve">graficamente o </w:t>
      </w:r>
      <w:r w:rsidRPr="001D539B">
        <w:rPr>
          <w:rFonts w:asciiTheme="majorHAnsi" w:hAnsiTheme="majorHAnsi" w:cstheme="majorHAnsi"/>
          <w:sz w:val="20"/>
          <w:szCs w:val="20"/>
        </w:rPr>
        <w:t>quantitativo de plantões por dia, agrupados por setor e competência</w:t>
      </w:r>
    </w:p>
    <w:p w14:paraId="6C6051A2" w14:textId="72D4E980" w:rsidR="00542C89" w:rsidRPr="001D539B" w:rsidRDefault="00542C89" w:rsidP="00A10F02">
      <w:pPr>
        <w:numPr>
          <w:ilvl w:val="3"/>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Permitir visualizar</w:t>
      </w:r>
      <w:r>
        <w:rPr>
          <w:rFonts w:asciiTheme="majorHAnsi" w:hAnsiTheme="majorHAnsi" w:cstheme="majorHAnsi"/>
          <w:sz w:val="20"/>
          <w:szCs w:val="20"/>
        </w:rPr>
        <w:t xml:space="preserve"> graficamente o</w:t>
      </w:r>
      <w:r w:rsidRPr="001D539B">
        <w:rPr>
          <w:rFonts w:asciiTheme="majorHAnsi" w:hAnsiTheme="majorHAnsi" w:cstheme="majorHAnsi"/>
          <w:sz w:val="20"/>
          <w:szCs w:val="20"/>
        </w:rPr>
        <w:t xml:space="preserve"> quantitativo de plantões aguardando aprovação, agrupados por setor e competência</w:t>
      </w:r>
    </w:p>
    <w:p w14:paraId="4628AAD6" w14:textId="2C12FA19" w:rsidR="00542C89" w:rsidRPr="001D539B" w:rsidRDefault="00542C89" w:rsidP="00A10F02">
      <w:pPr>
        <w:numPr>
          <w:ilvl w:val="3"/>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 xml:space="preserve">Permitir visualizar </w:t>
      </w:r>
      <w:r>
        <w:rPr>
          <w:rFonts w:asciiTheme="majorHAnsi" w:hAnsiTheme="majorHAnsi" w:cstheme="majorHAnsi"/>
          <w:sz w:val="20"/>
          <w:szCs w:val="20"/>
        </w:rPr>
        <w:t xml:space="preserve">graficamente o </w:t>
      </w:r>
      <w:r w:rsidRPr="001D539B">
        <w:rPr>
          <w:rFonts w:asciiTheme="majorHAnsi" w:hAnsiTheme="majorHAnsi" w:cstheme="majorHAnsi"/>
          <w:sz w:val="20"/>
          <w:szCs w:val="20"/>
        </w:rPr>
        <w:t>quantitativo de escalas sem servidor, agrupados por dia</w:t>
      </w:r>
    </w:p>
    <w:p w14:paraId="212EBEAB" w14:textId="573B067D" w:rsidR="00542C89" w:rsidRPr="001D539B" w:rsidRDefault="00542C89" w:rsidP="00A10F02">
      <w:pPr>
        <w:numPr>
          <w:ilvl w:val="3"/>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 xml:space="preserve">Permitir visualizar </w:t>
      </w:r>
      <w:r>
        <w:rPr>
          <w:rFonts w:asciiTheme="majorHAnsi" w:hAnsiTheme="majorHAnsi" w:cstheme="majorHAnsi"/>
          <w:sz w:val="20"/>
          <w:szCs w:val="20"/>
        </w:rPr>
        <w:t xml:space="preserve">graficamente o </w:t>
      </w:r>
      <w:r w:rsidRPr="001D539B">
        <w:rPr>
          <w:rFonts w:asciiTheme="majorHAnsi" w:hAnsiTheme="majorHAnsi" w:cstheme="majorHAnsi"/>
          <w:sz w:val="20"/>
          <w:szCs w:val="20"/>
        </w:rPr>
        <w:t>quantitativo de trocas aguardando aprovação pelo gestor</w:t>
      </w:r>
    </w:p>
    <w:p w14:paraId="73CB8CDC" w14:textId="4FFFD18A" w:rsidR="00542C89" w:rsidRPr="005D223A" w:rsidRDefault="00542C89" w:rsidP="00A10F02">
      <w:pPr>
        <w:numPr>
          <w:ilvl w:val="3"/>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 xml:space="preserve">Permitir visualizar </w:t>
      </w:r>
      <w:r>
        <w:rPr>
          <w:rFonts w:asciiTheme="majorHAnsi" w:hAnsiTheme="majorHAnsi" w:cstheme="majorHAnsi"/>
          <w:sz w:val="20"/>
          <w:szCs w:val="20"/>
        </w:rPr>
        <w:t xml:space="preserve">graficamente o </w:t>
      </w:r>
      <w:r w:rsidRPr="001D539B">
        <w:rPr>
          <w:rFonts w:asciiTheme="majorHAnsi" w:hAnsiTheme="majorHAnsi" w:cstheme="majorHAnsi"/>
          <w:sz w:val="20"/>
          <w:szCs w:val="20"/>
        </w:rPr>
        <w:t>quantitativo de plantões anunciados em aberto</w:t>
      </w:r>
    </w:p>
    <w:p w14:paraId="02F7E3E9" w14:textId="5513DACA" w:rsidR="00C20CEA" w:rsidRDefault="00C20CEA" w:rsidP="00A10F02">
      <w:pPr>
        <w:numPr>
          <w:ilvl w:val="1"/>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Gestão de Ponto</w:t>
      </w:r>
    </w:p>
    <w:p w14:paraId="75BD6812" w14:textId="5929E51C" w:rsidR="006510EC" w:rsidRDefault="006510EC" w:rsidP="00A10F02">
      <w:pPr>
        <w:numPr>
          <w:ilvl w:val="2"/>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Cadastros</w:t>
      </w:r>
    </w:p>
    <w:p w14:paraId="37474F12" w14:textId="3C749AA9" w:rsidR="006510EC" w:rsidRDefault="006510EC"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Motivo de Afastamento</w:t>
      </w:r>
    </w:p>
    <w:p w14:paraId="42A38AFA" w14:textId="4F70C273" w:rsidR="007E0486" w:rsidRDefault="005F046D"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um cadastro de motivos de afastamento e conter</w:t>
      </w:r>
      <w:r w:rsidR="007E0486">
        <w:rPr>
          <w:rFonts w:asciiTheme="majorHAnsi" w:hAnsiTheme="majorHAnsi" w:cstheme="majorHAnsi"/>
          <w:sz w:val="20"/>
          <w:szCs w:val="20"/>
        </w:rPr>
        <w:t xml:space="preserve"> minimamente os seguintes campos:</w:t>
      </w:r>
    </w:p>
    <w:p w14:paraId="46887DFB" w14:textId="150D3AEF" w:rsidR="007E0486" w:rsidRDefault="007E0486"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Nome</w:t>
      </w:r>
    </w:p>
    <w:p w14:paraId="379A9CD2" w14:textId="295C3BAB" w:rsidR="007E0486" w:rsidRDefault="007E0486"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Código Contábil</w:t>
      </w:r>
    </w:p>
    <w:p w14:paraId="5269E3DD" w14:textId="4D6E1629" w:rsidR="007E0486" w:rsidRDefault="007E0486"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lastRenderedPageBreak/>
        <w:t>Código e-Social</w:t>
      </w:r>
    </w:p>
    <w:p w14:paraId="13550E1F" w14:textId="456C72BF" w:rsidR="007E0486" w:rsidRDefault="007E0486"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Indicador de Ativo/Inativo</w:t>
      </w:r>
    </w:p>
    <w:p w14:paraId="6C7AD403" w14:textId="5FFCD5A2" w:rsidR="007E0486" w:rsidRDefault="007E0486"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Indicador de exigência de documentação</w:t>
      </w:r>
    </w:p>
    <w:p w14:paraId="019C85F7" w14:textId="0ADC4E28" w:rsidR="007E0486" w:rsidRDefault="007E0486"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No cadastro de motivos de afastamento deve ser possível indicar se o motivo de afastamento exige comprovação documental</w:t>
      </w:r>
      <w:r w:rsidR="005F046D">
        <w:rPr>
          <w:rFonts w:asciiTheme="majorHAnsi" w:hAnsiTheme="majorHAnsi" w:cstheme="majorHAnsi"/>
          <w:sz w:val="20"/>
          <w:szCs w:val="20"/>
        </w:rPr>
        <w:t>, porém não é obrigatório</w:t>
      </w:r>
    </w:p>
    <w:p w14:paraId="40AF0FE0" w14:textId="6FF940A8" w:rsidR="005F046D" w:rsidRDefault="005F046D"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Deve ser possível inativar um motivo de afastamento</w:t>
      </w:r>
    </w:p>
    <w:p w14:paraId="483260A5" w14:textId="2CF52666" w:rsidR="005F046D" w:rsidRDefault="005F046D"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Não deve permitir exclusão de registros deste cadastro de forma a garantir que nenhum dado será perdido</w:t>
      </w:r>
    </w:p>
    <w:p w14:paraId="7D41DFDA" w14:textId="1196151B" w:rsidR="005F046D" w:rsidRPr="005F046D" w:rsidRDefault="005F046D"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Deve possuir marcador para indicar se o motivo do afastamento deve enviar alerta ao ser utilizado</w:t>
      </w:r>
    </w:p>
    <w:p w14:paraId="6FAB71D8" w14:textId="3E4C6A2E" w:rsidR="006510EC" w:rsidRDefault="006510EC"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Tipo de Justificativa</w:t>
      </w:r>
      <w:r w:rsidR="00E70696">
        <w:rPr>
          <w:rFonts w:asciiTheme="majorHAnsi" w:hAnsiTheme="majorHAnsi" w:cstheme="majorHAnsi"/>
          <w:sz w:val="20"/>
          <w:szCs w:val="20"/>
        </w:rPr>
        <w:t xml:space="preserve"> (Reprovação, Aprovação e Exclusão)</w:t>
      </w:r>
    </w:p>
    <w:p w14:paraId="14923BFB" w14:textId="283283CB" w:rsidR="007955DE" w:rsidRDefault="007955DE"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Sistema deve permitir o cadastro e manutenção de um motivo de justificativa para inclusão de ajustes de ponto, tais como: esquecimento, equipamento fora de operação, trabalho externo, entre outros</w:t>
      </w:r>
    </w:p>
    <w:p w14:paraId="34F6D58B" w14:textId="0687363D" w:rsidR="007955DE" w:rsidRDefault="007955DE"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Sistema deve permitir o cadastro e manutenção de um motivo de justificativa para reprovação de solicitação de ajustes de ponto, tais como: fora de regras da empresa, falta de comprovação documental, falta de solicitação prévia, entre outros</w:t>
      </w:r>
    </w:p>
    <w:p w14:paraId="26288D6C" w14:textId="368A6AFB" w:rsidR="007955DE" w:rsidRPr="007955DE" w:rsidRDefault="007955DE"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Sistema deve permitir o cadastro e manutenção de um motivo de justificativas para exclusão de solicitação de ajustes de ponto, tais como: batida duplicada, batida de teste nos equipamentos, entre outros</w:t>
      </w:r>
    </w:p>
    <w:p w14:paraId="3C072150" w14:textId="45C9A1D6" w:rsidR="006510EC" w:rsidRDefault="00E70696"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Competência</w:t>
      </w:r>
    </w:p>
    <w:p w14:paraId="635261E9" w14:textId="676DDC88" w:rsidR="00EC577D" w:rsidRDefault="00EC577D"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Sistema deve permitir o cadastro de competências para fechamento de folha. Deverá ser possível informar data de início e fim para que os registros de ponto sejam considerados dentro da folha/competência. Este cadastro deverá possuir, no mínimo, os seguintes campos:</w:t>
      </w:r>
    </w:p>
    <w:p w14:paraId="7CB24297" w14:textId="07D66D4C" w:rsidR="00EC577D" w:rsidRDefault="00EC577D"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Código da competência</w:t>
      </w:r>
    </w:p>
    <w:p w14:paraId="482BC165" w14:textId="727D4F00" w:rsidR="00EC577D" w:rsidRDefault="00EC577D"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Nome </w:t>
      </w:r>
      <w:r w:rsidR="000E5199">
        <w:rPr>
          <w:rFonts w:asciiTheme="majorHAnsi" w:hAnsiTheme="majorHAnsi" w:cstheme="majorHAnsi"/>
          <w:sz w:val="20"/>
          <w:szCs w:val="20"/>
        </w:rPr>
        <w:t>(descrição)</w:t>
      </w:r>
      <w:r>
        <w:rPr>
          <w:rFonts w:asciiTheme="majorHAnsi" w:hAnsiTheme="majorHAnsi" w:cstheme="majorHAnsi"/>
          <w:sz w:val="20"/>
          <w:szCs w:val="20"/>
        </w:rPr>
        <w:t xml:space="preserve"> </w:t>
      </w:r>
    </w:p>
    <w:p w14:paraId="0E3C445A" w14:textId="0CFD43EE" w:rsidR="00EC577D" w:rsidRDefault="00EC577D"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Data de </w:t>
      </w:r>
      <w:r w:rsidR="009D6F57">
        <w:rPr>
          <w:rFonts w:asciiTheme="majorHAnsi" w:hAnsiTheme="majorHAnsi" w:cstheme="majorHAnsi"/>
          <w:sz w:val="20"/>
          <w:szCs w:val="20"/>
        </w:rPr>
        <w:t>início</w:t>
      </w:r>
    </w:p>
    <w:p w14:paraId="6AC7BDF6" w14:textId="080FF221" w:rsidR="000E5199" w:rsidRDefault="000E5199"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Data fim </w:t>
      </w:r>
    </w:p>
    <w:p w14:paraId="4B5483B0" w14:textId="12BBE91F" w:rsidR="00EC577D" w:rsidRPr="000E5199" w:rsidRDefault="000E5199"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Indicador de ativo/inativo</w:t>
      </w:r>
    </w:p>
    <w:p w14:paraId="7E09977D" w14:textId="3A82BAF5" w:rsidR="000C2CEA" w:rsidRPr="000C2CEA" w:rsidRDefault="0032169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N</w:t>
      </w:r>
      <w:r w:rsidR="00EC577D" w:rsidRPr="000C2CEA">
        <w:rPr>
          <w:rFonts w:asciiTheme="majorHAnsi" w:hAnsiTheme="majorHAnsi" w:cstheme="majorHAnsi"/>
          <w:sz w:val="20"/>
          <w:szCs w:val="20"/>
        </w:rPr>
        <w:t xml:space="preserve">ão </w:t>
      </w:r>
      <w:r>
        <w:rPr>
          <w:rFonts w:asciiTheme="majorHAnsi" w:hAnsiTheme="majorHAnsi" w:cstheme="majorHAnsi"/>
          <w:sz w:val="20"/>
          <w:szCs w:val="20"/>
        </w:rPr>
        <w:t>p</w:t>
      </w:r>
      <w:r w:rsidR="00EC577D" w:rsidRPr="000C2CEA">
        <w:rPr>
          <w:rFonts w:asciiTheme="majorHAnsi" w:hAnsiTheme="majorHAnsi" w:cstheme="majorHAnsi"/>
          <w:sz w:val="20"/>
          <w:szCs w:val="20"/>
        </w:rPr>
        <w:t xml:space="preserve">ermitir </w:t>
      </w:r>
      <w:r w:rsidR="000C2CEA" w:rsidRPr="000C2CEA">
        <w:rPr>
          <w:rFonts w:asciiTheme="majorHAnsi" w:hAnsiTheme="majorHAnsi" w:cstheme="majorHAnsi"/>
          <w:sz w:val="20"/>
          <w:szCs w:val="20"/>
        </w:rPr>
        <w:t xml:space="preserve">a </w:t>
      </w:r>
      <w:r w:rsidR="00EC577D" w:rsidRPr="000C2CEA">
        <w:rPr>
          <w:rFonts w:asciiTheme="majorHAnsi" w:hAnsiTheme="majorHAnsi" w:cstheme="majorHAnsi"/>
          <w:sz w:val="20"/>
          <w:szCs w:val="20"/>
        </w:rPr>
        <w:t xml:space="preserve">criação de </w:t>
      </w:r>
      <w:r w:rsidR="000C2CEA" w:rsidRPr="000C2CEA">
        <w:rPr>
          <w:rFonts w:asciiTheme="majorHAnsi" w:hAnsiTheme="majorHAnsi" w:cstheme="majorHAnsi"/>
          <w:sz w:val="20"/>
          <w:szCs w:val="20"/>
        </w:rPr>
        <w:t xml:space="preserve">uma ou </w:t>
      </w:r>
      <w:r w:rsidR="00EC577D" w:rsidRPr="000C2CEA">
        <w:rPr>
          <w:rFonts w:asciiTheme="majorHAnsi" w:hAnsiTheme="majorHAnsi" w:cstheme="majorHAnsi"/>
          <w:sz w:val="20"/>
          <w:szCs w:val="20"/>
        </w:rPr>
        <w:t>mais</w:t>
      </w:r>
      <w:r w:rsidR="000C2CEA" w:rsidRPr="000C2CEA">
        <w:rPr>
          <w:rFonts w:asciiTheme="majorHAnsi" w:hAnsiTheme="majorHAnsi" w:cstheme="majorHAnsi"/>
          <w:sz w:val="20"/>
          <w:szCs w:val="20"/>
        </w:rPr>
        <w:t xml:space="preserve"> </w:t>
      </w:r>
      <w:r w:rsidR="00EC577D" w:rsidRPr="000C2CEA">
        <w:rPr>
          <w:rFonts w:asciiTheme="majorHAnsi" w:hAnsiTheme="majorHAnsi" w:cstheme="majorHAnsi"/>
          <w:sz w:val="20"/>
          <w:szCs w:val="20"/>
        </w:rPr>
        <w:t>competência</w:t>
      </w:r>
      <w:r w:rsidR="000C2CEA" w:rsidRPr="000C2CEA">
        <w:rPr>
          <w:rFonts w:asciiTheme="majorHAnsi" w:hAnsiTheme="majorHAnsi" w:cstheme="majorHAnsi"/>
          <w:sz w:val="20"/>
          <w:szCs w:val="20"/>
        </w:rPr>
        <w:t>s</w:t>
      </w:r>
      <w:r w:rsidR="00EC577D" w:rsidRPr="000C2CEA">
        <w:rPr>
          <w:rFonts w:asciiTheme="majorHAnsi" w:hAnsiTheme="majorHAnsi" w:cstheme="majorHAnsi"/>
          <w:sz w:val="20"/>
          <w:szCs w:val="20"/>
        </w:rPr>
        <w:t xml:space="preserve"> com as mesmas características ou períodos que possam ser conflitantes entre competências já cadastradas</w:t>
      </w:r>
    </w:p>
    <w:p w14:paraId="42560BF0" w14:textId="55950DC4" w:rsidR="00E70696" w:rsidRDefault="00E70696"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Escalas</w:t>
      </w:r>
    </w:p>
    <w:p w14:paraId="523E05F9" w14:textId="69BA155A" w:rsidR="000C2CEA" w:rsidRDefault="00917DD8"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o</w:t>
      </w:r>
      <w:r w:rsidR="000C2CEA">
        <w:rPr>
          <w:rFonts w:asciiTheme="majorHAnsi" w:hAnsiTheme="majorHAnsi" w:cstheme="majorHAnsi"/>
          <w:sz w:val="20"/>
          <w:szCs w:val="20"/>
        </w:rPr>
        <w:t xml:space="preserve"> cadastro de escalas para que </w:t>
      </w:r>
      <w:r>
        <w:rPr>
          <w:rFonts w:asciiTheme="majorHAnsi" w:hAnsiTheme="majorHAnsi" w:cstheme="majorHAnsi"/>
          <w:sz w:val="20"/>
          <w:szCs w:val="20"/>
        </w:rPr>
        <w:t xml:space="preserve">possam ser </w:t>
      </w:r>
      <w:r w:rsidR="000C2CEA">
        <w:rPr>
          <w:rFonts w:asciiTheme="majorHAnsi" w:hAnsiTheme="majorHAnsi" w:cstheme="majorHAnsi"/>
          <w:sz w:val="20"/>
          <w:szCs w:val="20"/>
        </w:rPr>
        <w:t xml:space="preserve">vinculadas a um servidor para a </w:t>
      </w:r>
      <w:r>
        <w:rPr>
          <w:rFonts w:asciiTheme="majorHAnsi" w:hAnsiTheme="majorHAnsi" w:cstheme="majorHAnsi"/>
          <w:sz w:val="20"/>
          <w:szCs w:val="20"/>
        </w:rPr>
        <w:t xml:space="preserve">correta </w:t>
      </w:r>
      <w:r w:rsidR="000C2CEA">
        <w:rPr>
          <w:rFonts w:asciiTheme="majorHAnsi" w:hAnsiTheme="majorHAnsi" w:cstheme="majorHAnsi"/>
          <w:sz w:val="20"/>
          <w:szCs w:val="20"/>
        </w:rPr>
        <w:t xml:space="preserve">apuração </w:t>
      </w:r>
      <w:r>
        <w:rPr>
          <w:rFonts w:asciiTheme="majorHAnsi" w:hAnsiTheme="majorHAnsi" w:cstheme="majorHAnsi"/>
          <w:sz w:val="20"/>
          <w:szCs w:val="20"/>
        </w:rPr>
        <w:t xml:space="preserve">das respectivas </w:t>
      </w:r>
      <w:r w:rsidR="000C2CEA">
        <w:rPr>
          <w:rFonts w:asciiTheme="majorHAnsi" w:hAnsiTheme="majorHAnsi" w:cstheme="majorHAnsi"/>
          <w:sz w:val="20"/>
          <w:szCs w:val="20"/>
        </w:rPr>
        <w:t>horas trabalhadas</w:t>
      </w:r>
    </w:p>
    <w:p w14:paraId="4EE0FA56" w14:textId="4EEC628A" w:rsidR="000C2CEA" w:rsidRDefault="00917DD8"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w:t>
      </w:r>
      <w:r w:rsidR="000C2CEA">
        <w:rPr>
          <w:rFonts w:asciiTheme="majorHAnsi" w:hAnsiTheme="majorHAnsi" w:cstheme="majorHAnsi"/>
          <w:sz w:val="20"/>
          <w:szCs w:val="20"/>
        </w:rPr>
        <w:t xml:space="preserve">ermitir </w:t>
      </w:r>
      <w:r w:rsidR="006A235E">
        <w:rPr>
          <w:rFonts w:asciiTheme="majorHAnsi" w:hAnsiTheme="majorHAnsi" w:cstheme="majorHAnsi"/>
          <w:sz w:val="20"/>
          <w:szCs w:val="20"/>
        </w:rPr>
        <w:t>o cadastro de escalas que se enquadram nos seguintes tipos:</w:t>
      </w:r>
    </w:p>
    <w:p w14:paraId="534C362B" w14:textId="77777777" w:rsidR="006A235E" w:rsidRDefault="006A235E"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Fixo Por semana</w:t>
      </w:r>
    </w:p>
    <w:p w14:paraId="144BC0FC" w14:textId="77777777" w:rsidR="006A235E" w:rsidRDefault="006A235E"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O servidor terá um horário fixo de entrada, intervalo de almoço e saída. Os horários serão atribuídos a cada dia da semana. </w:t>
      </w:r>
    </w:p>
    <w:p w14:paraId="5D8D1528" w14:textId="1A68D417" w:rsidR="006A235E" w:rsidRPr="006A235E" w:rsidRDefault="006A235E"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O cadastro de uma escala com este tipo deverá conter, no mínimo, os seguintes </w:t>
      </w:r>
      <w:r w:rsidRPr="006A235E">
        <w:rPr>
          <w:rFonts w:asciiTheme="majorHAnsi" w:hAnsiTheme="majorHAnsi" w:cstheme="majorHAnsi"/>
          <w:sz w:val="20"/>
          <w:szCs w:val="20"/>
        </w:rPr>
        <w:t xml:space="preserve">campos: </w:t>
      </w:r>
    </w:p>
    <w:p w14:paraId="21D66800" w14:textId="77777777" w:rsidR="006A235E" w:rsidRPr="006A235E" w:rsidRDefault="006A235E" w:rsidP="00A10F02">
      <w:pPr>
        <w:numPr>
          <w:ilvl w:val="7"/>
          <w:numId w:val="1"/>
        </w:numPr>
        <w:shd w:val="clear" w:color="auto" w:fill="FFFFFF"/>
        <w:spacing w:line="360" w:lineRule="auto"/>
        <w:jc w:val="both"/>
        <w:rPr>
          <w:rFonts w:asciiTheme="majorHAnsi" w:hAnsiTheme="majorHAnsi" w:cstheme="majorHAnsi"/>
          <w:sz w:val="20"/>
          <w:szCs w:val="20"/>
        </w:rPr>
      </w:pPr>
      <w:r w:rsidRPr="006A235E">
        <w:rPr>
          <w:rFonts w:asciiTheme="majorHAnsi" w:hAnsiTheme="majorHAnsi" w:cstheme="majorHAnsi"/>
          <w:sz w:val="20"/>
          <w:szCs w:val="20"/>
        </w:rPr>
        <w:lastRenderedPageBreak/>
        <w:t>Código da escala</w:t>
      </w:r>
    </w:p>
    <w:p w14:paraId="39609F24" w14:textId="77777777" w:rsidR="006A235E" w:rsidRPr="006A235E" w:rsidRDefault="006A235E" w:rsidP="00A10F02">
      <w:pPr>
        <w:numPr>
          <w:ilvl w:val="7"/>
          <w:numId w:val="1"/>
        </w:numPr>
        <w:shd w:val="clear" w:color="auto" w:fill="FFFFFF"/>
        <w:spacing w:line="360" w:lineRule="auto"/>
        <w:jc w:val="both"/>
        <w:rPr>
          <w:rFonts w:asciiTheme="majorHAnsi" w:hAnsiTheme="majorHAnsi" w:cstheme="majorHAnsi"/>
          <w:sz w:val="20"/>
          <w:szCs w:val="20"/>
        </w:rPr>
      </w:pPr>
      <w:r w:rsidRPr="006A235E">
        <w:rPr>
          <w:rFonts w:asciiTheme="majorHAnsi" w:hAnsiTheme="majorHAnsi" w:cstheme="majorHAnsi"/>
          <w:sz w:val="20"/>
          <w:szCs w:val="20"/>
        </w:rPr>
        <w:t>Nome da escala</w:t>
      </w:r>
    </w:p>
    <w:p w14:paraId="4AC60B6F" w14:textId="53ACEB6E" w:rsidR="006A235E" w:rsidRPr="006A235E" w:rsidRDefault="006A235E" w:rsidP="00A10F02">
      <w:pPr>
        <w:numPr>
          <w:ilvl w:val="7"/>
          <w:numId w:val="1"/>
        </w:numPr>
        <w:shd w:val="clear" w:color="auto" w:fill="FFFFFF"/>
        <w:spacing w:line="360" w:lineRule="auto"/>
        <w:jc w:val="both"/>
        <w:rPr>
          <w:rFonts w:asciiTheme="majorHAnsi" w:hAnsiTheme="majorHAnsi" w:cstheme="majorHAnsi"/>
          <w:sz w:val="20"/>
          <w:szCs w:val="20"/>
        </w:rPr>
      </w:pPr>
      <w:r w:rsidRPr="006A235E">
        <w:rPr>
          <w:rFonts w:asciiTheme="majorHAnsi" w:hAnsiTheme="majorHAnsi" w:cstheme="majorHAnsi"/>
          <w:sz w:val="20"/>
          <w:szCs w:val="20"/>
        </w:rPr>
        <w:t xml:space="preserve">Tempo de tolerância: </w:t>
      </w:r>
      <w:r>
        <w:rPr>
          <w:rFonts w:asciiTheme="majorHAnsi" w:hAnsiTheme="majorHAnsi" w:cstheme="majorHAnsi"/>
          <w:sz w:val="20"/>
          <w:szCs w:val="20"/>
        </w:rPr>
        <w:t xml:space="preserve">Total de </w:t>
      </w:r>
      <w:r w:rsidRPr="006A235E">
        <w:rPr>
          <w:rFonts w:asciiTheme="majorHAnsi" w:hAnsiTheme="majorHAnsi" w:cstheme="majorHAnsi"/>
          <w:sz w:val="20"/>
          <w:szCs w:val="20"/>
        </w:rPr>
        <w:t xml:space="preserve">minutos aceitos como tolerância para batida de ponto fora do </w:t>
      </w:r>
      <w:r>
        <w:rPr>
          <w:rFonts w:asciiTheme="majorHAnsi" w:hAnsiTheme="majorHAnsi" w:cstheme="majorHAnsi"/>
          <w:sz w:val="20"/>
          <w:szCs w:val="20"/>
        </w:rPr>
        <w:t>horário pré-estabelecido</w:t>
      </w:r>
      <w:r w:rsidRPr="006A235E">
        <w:rPr>
          <w:rFonts w:asciiTheme="majorHAnsi" w:hAnsiTheme="majorHAnsi" w:cstheme="majorHAnsi"/>
          <w:sz w:val="20"/>
          <w:szCs w:val="20"/>
        </w:rPr>
        <w:t xml:space="preserve"> </w:t>
      </w:r>
      <w:r>
        <w:rPr>
          <w:rFonts w:asciiTheme="majorHAnsi" w:hAnsiTheme="majorHAnsi" w:cstheme="majorHAnsi"/>
          <w:sz w:val="20"/>
          <w:szCs w:val="20"/>
        </w:rPr>
        <w:t xml:space="preserve">se enquadrando ainda </w:t>
      </w:r>
      <w:r w:rsidRPr="006A235E">
        <w:rPr>
          <w:rFonts w:asciiTheme="majorHAnsi" w:hAnsiTheme="majorHAnsi" w:cstheme="majorHAnsi"/>
          <w:sz w:val="20"/>
          <w:szCs w:val="20"/>
        </w:rPr>
        <w:t xml:space="preserve">como horário de entrada e saída para a </w:t>
      </w:r>
      <w:r>
        <w:rPr>
          <w:rFonts w:asciiTheme="majorHAnsi" w:hAnsiTheme="majorHAnsi" w:cstheme="majorHAnsi"/>
          <w:sz w:val="20"/>
          <w:szCs w:val="20"/>
        </w:rPr>
        <w:t xml:space="preserve">respectiva </w:t>
      </w:r>
      <w:r w:rsidRPr="006A235E">
        <w:rPr>
          <w:rFonts w:asciiTheme="majorHAnsi" w:hAnsiTheme="majorHAnsi" w:cstheme="majorHAnsi"/>
          <w:sz w:val="20"/>
          <w:szCs w:val="20"/>
        </w:rPr>
        <w:t>escala</w:t>
      </w:r>
    </w:p>
    <w:p w14:paraId="2AB1759F" w14:textId="77777777" w:rsidR="006A235E" w:rsidRPr="006A235E" w:rsidRDefault="006A235E" w:rsidP="00A10F02">
      <w:pPr>
        <w:numPr>
          <w:ilvl w:val="7"/>
          <w:numId w:val="1"/>
        </w:numPr>
        <w:shd w:val="clear" w:color="auto" w:fill="FFFFFF"/>
        <w:spacing w:line="360" w:lineRule="auto"/>
        <w:jc w:val="both"/>
        <w:rPr>
          <w:rFonts w:asciiTheme="majorHAnsi" w:hAnsiTheme="majorHAnsi" w:cstheme="majorHAnsi"/>
          <w:sz w:val="20"/>
          <w:szCs w:val="20"/>
        </w:rPr>
      </w:pPr>
      <w:r w:rsidRPr="006A235E">
        <w:rPr>
          <w:rFonts w:asciiTheme="majorHAnsi" w:hAnsiTheme="majorHAnsi" w:cstheme="majorHAnsi"/>
          <w:sz w:val="20"/>
          <w:szCs w:val="20"/>
        </w:rPr>
        <w:t xml:space="preserve">Mínimo de horas de intervalo </w:t>
      </w:r>
    </w:p>
    <w:p w14:paraId="74FA157F" w14:textId="0367D277" w:rsidR="006A235E" w:rsidRPr="006A235E" w:rsidRDefault="006A235E" w:rsidP="00A10F02">
      <w:pPr>
        <w:numPr>
          <w:ilvl w:val="7"/>
          <w:numId w:val="1"/>
        </w:numPr>
        <w:shd w:val="clear" w:color="auto" w:fill="FFFFFF"/>
        <w:spacing w:line="360" w:lineRule="auto"/>
        <w:jc w:val="both"/>
        <w:rPr>
          <w:rFonts w:asciiTheme="majorHAnsi" w:hAnsiTheme="majorHAnsi" w:cstheme="majorHAnsi"/>
          <w:sz w:val="20"/>
          <w:szCs w:val="20"/>
        </w:rPr>
      </w:pPr>
      <w:r w:rsidRPr="006A235E">
        <w:rPr>
          <w:rFonts w:asciiTheme="majorHAnsi" w:hAnsiTheme="majorHAnsi" w:cstheme="majorHAnsi"/>
          <w:sz w:val="20"/>
          <w:szCs w:val="20"/>
        </w:rPr>
        <w:t xml:space="preserve">Tolerância de intervalo: </w:t>
      </w:r>
      <w:r>
        <w:rPr>
          <w:rFonts w:asciiTheme="majorHAnsi" w:hAnsiTheme="majorHAnsi" w:cstheme="majorHAnsi"/>
          <w:sz w:val="20"/>
          <w:szCs w:val="20"/>
        </w:rPr>
        <w:t xml:space="preserve">Total de </w:t>
      </w:r>
      <w:r w:rsidRPr="006A235E">
        <w:rPr>
          <w:rFonts w:asciiTheme="majorHAnsi" w:hAnsiTheme="majorHAnsi" w:cstheme="majorHAnsi"/>
          <w:sz w:val="20"/>
          <w:szCs w:val="20"/>
        </w:rPr>
        <w:t xml:space="preserve">minutos aceitos como tolerância para batida de ponto fora do </w:t>
      </w:r>
      <w:r>
        <w:rPr>
          <w:rFonts w:asciiTheme="majorHAnsi" w:hAnsiTheme="majorHAnsi" w:cstheme="majorHAnsi"/>
          <w:sz w:val="20"/>
          <w:szCs w:val="20"/>
        </w:rPr>
        <w:t>horário pré-estabelecido</w:t>
      </w:r>
      <w:r w:rsidRPr="006A235E">
        <w:rPr>
          <w:rFonts w:asciiTheme="majorHAnsi" w:hAnsiTheme="majorHAnsi" w:cstheme="majorHAnsi"/>
          <w:sz w:val="20"/>
          <w:szCs w:val="20"/>
        </w:rPr>
        <w:t xml:space="preserve"> </w:t>
      </w:r>
      <w:r>
        <w:rPr>
          <w:rFonts w:asciiTheme="majorHAnsi" w:hAnsiTheme="majorHAnsi" w:cstheme="majorHAnsi"/>
          <w:sz w:val="20"/>
          <w:szCs w:val="20"/>
        </w:rPr>
        <w:t>se enquadrando ainda como horário de intervalo</w:t>
      </w:r>
      <w:r w:rsidRPr="006A235E">
        <w:rPr>
          <w:rFonts w:asciiTheme="majorHAnsi" w:hAnsiTheme="majorHAnsi" w:cstheme="majorHAnsi"/>
          <w:sz w:val="20"/>
          <w:szCs w:val="20"/>
        </w:rPr>
        <w:t xml:space="preserve"> </w:t>
      </w:r>
    </w:p>
    <w:p w14:paraId="5B6C447D" w14:textId="54555C12" w:rsidR="006A235E" w:rsidRPr="006A235E" w:rsidRDefault="006A235E"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Permitir configurar intervalos de horários para </w:t>
      </w:r>
      <w:r w:rsidRPr="006A235E">
        <w:rPr>
          <w:rFonts w:asciiTheme="majorHAnsi" w:hAnsiTheme="majorHAnsi" w:cstheme="majorHAnsi"/>
          <w:sz w:val="20"/>
          <w:szCs w:val="20"/>
        </w:rPr>
        <w:t>entrada e saída</w:t>
      </w:r>
    </w:p>
    <w:p w14:paraId="638C608D" w14:textId="69BA003E" w:rsidR="006A235E" w:rsidRPr="006A235E" w:rsidRDefault="006A235E" w:rsidP="00A10F02">
      <w:pPr>
        <w:numPr>
          <w:ilvl w:val="7"/>
          <w:numId w:val="1"/>
        </w:numPr>
        <w:shd w:val="clear" w:color="auto" w:fill="FFFFFF"/>
        <w:spacing w:line="360" w:lineRule="auto"/>
        <w:jc w:val="both"/>
        <w:rPr>
          <w:rFonts w:asciiTheme="majorHAnsi" w:hAnsiTheme="majorHAnsi" w:cstheme="majorHAnsi"/>
          <w:sz w:val="20"/>
          <w:szCs w:val="20"/>
        </w:rPr>
      </w:pPr>
      <w:r w:rsidRPr="006A235E">
        <w:rPr>
          <w:rFonts w:asciiTheme="majorHAnsi" w:hAnsiTheme="majorHAnsi" w:cstheme="majorHAnsi"/>
          <w:sz w:val="20"/>
          <w:szCs w:val="20"/>
        </w:rPr>
        <w:t>Permitir identificar se a escala possui compensação, como por exemplo, trabalha</w:t>
      </w:r>
      <w:r>
        <w:rPr>
          <w:rFonts w:asciiTheme="majorHAnsi" w:hAnsiTheme="majorHAnsi" w:cstheme="majorHAnsi"/>
          <w:sz w:val="20"/>
          <w:szCs w:val="20"/>
        </w:rPr>
        <w:t>r</w:t>
      </w:r>
      <w:r w:rsidRPr="006A235E">
        <w:rPr>
          <w:rFonts w:asciiTheme="majorHAnsi" w:hAnsiTheme="majorHAnsi" w:cstheme="majorHAnsi"/>
          <w:sz w:val="20"/>
          <w:szCs w:val="20"/>
        </w:rPr>
        <w:t xml:space="preserve"> algumas horas a mais durante a semana para compensar o sábado</w:t>
      </w:r>
    </w:p>
    <w:p w14:paraId="429D2662" w14:textId="1B60E5B4" w:rsidR="006A235E" w:rsidRPr="006A235E" w:rsidRDefault="006A235E" w:rsidP="00A10F02">
      <w:pPr>
        <w:numPr>
          <w:ilvl w:val="7"/>
          <w:numId w:val="1"/>
        </w:numPr>
        <w:shd w:val="clear" w:color="auto" w:fill="FFFFFF"/>
        <w:spacing w:line="360" w:lineRule="auto"/>
        <w:jc w:val="both"/>
        <w:rPr>
          <w:rFonts w:asciiTheme="majorHAnsi" w:hAnsiTheme="majorHAnsi" w:cstheme="majorHAnsi"/>
          <w:sz w:val="20"/>
          <w:szCs w:val="20"/>
        </w:rPr>
      </w:pPr>
      <w:r w:rsidRPr="006A235E">
        <w:rPr>
          <w:rFonts w:asciiTheme="majorHAnsi" w:hAnsiTheme="majorHAnsi" w:cstheme="majorHAnsi"/>
          <w:sz w:val="20"/>
          <w:szCs w:val="20"/>
        </w:rPr>
        <w:t xml:space="preserve">Permitir identificar se escala terá intervalo </w:t>
      </w:r>
      <w:proofErr w:type="spellStart"/>
      <w:r w:rsidRPr="006A235E">
        <w:rPr>
          <w:rFonts w:asciiTheme="majorHAnsi" w:hAnsiTheme="majorHAnsi" w:cstheme="majorHAnsi"/>
          <w:sz w:val="20"/>
          <w:szCs w:val="20"/>
        </w:rPr>
        <w:t>pré</w:t>
      </w:r>
      <w:proofErr w:type="spellEnd"/>
      <w:r w:rsidRPr="006A235E">
        <w:rPr>
          <w:rFonts w:asciiTheme="majorHAnsi" w:hAnsiTheme="majorHAnsi" w:cstheme="majorHAnsi"/>
          <w:sz w:val="20"/>
          <w:szCs w:val="20"/>
        </w:rPr>
        <w:t>-assinalado, ou seja, lançado automaticamente pelo sistema</w:t>
      </w:r>
    </w:p>
    <w:p w14:paraId="00780899" w14:textId="4D2CDD8E" w:rsidR="000C2CEA" w:rsidRDefault="00F66C6B"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Escala Alternada</w:t>
      </w:r>
    </w:p>
    <w:p w14:paraId="4D3C81F4" w14:textId="33C8847F" w:rsidR="00F66C6B" w:rsidRDefault="00F66C6B"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O servidor terá uma escala de X horas de trabalho e Y horas de folga, onde X e Y são valores configuráveis, por exemplo: escala de 12 horas de trabalho por 36 horas de folga</w:t>
      </w:r>
    </w:p>
    <w:p w14:paraId="31FA4FB6" w14:textId="77777777" w:rsidR="00F66C6B" w:rsidRPr="006A235E" w:rsidRDefault="00F66C6B"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O cadastro de uma escala com este tipo deverá conter, no mínimo, os seguintes </w:t>
      </w:r>
      <w:r w:rsidRPr="006A235E">
        <w:rPr>
          <w:rFonts w:asciiTheme="majorHAnsi" w:hAnsiTheme="majorHAnsi" w:cstheme="majorHAnsi"/>
          <w:sz w:val="20"/>
          <w:szCs w:val="20"/>
        </w:rPr>
        <w:t xml:space="preserve">campos: </w:t>
      </w:r>
    </w:p>
    <w:p w14:paraId="6AD0B834" w14:textId="77777777" w:rsidR="00F66C6B" w:rsidRPr="006A235E" w:rsidRDefault="00F66C6B" w:rsidP="00A10F02">
      <w:pPr>
        <w:numPr>
          <w:ilvl w:val="7"/>
          <w:numId w:val="1"/>
        </w:numPr>
        <w:shd w:val="clear" w:color="auto" w:fill="FFFFFF"/>
        <w:spacing w:line="360" w:lineRule="auto"/>
        <w:jc w:val="both"/>
        <w:rPr>
          <w:rFonts w:asciiTheme="majorHAnsi" w:hAnsiTheme="majorHAnsi" w:cstheme="majorHAnsi"/>
          <w:sz w:val="20"/>
          <w:szCs w:val="20"/>
        </w:rPr>
      </w:pPr>
      <w:r w:rsidRPr="006A235E">
        <w:rPr>
          <w:rFonts w:asciiTheme="majorHAnsi" w:hAnsiTheme="majorHAnsi" w:cstheme="majorHAnsi"/>
          <w:sz w:val="20"/>
          <w:szCs w:val="20"/>
        </w:rPr>
        <w:t>Código da escala</w:t>
      </w:r>
    </w:p>
    <w:p w14:paraId="6437A0D8" w14:textId="77777777" w:rsidR="00F66C6B" w:rsidRPr="006A235E" w:rsidRDefault="00F66C6B" w:rsidP="00A10F02">
      <w:pPr>
        <w:numPr>
          <w:ilvl w:val="7"/>
          <w:numId w:val="1"/>
        </w:numPr>
        <w:shd w:val="clear" w:color="auto" w:fill="FFFFFF"/>
        <w:spacing w:line="360" w:lineRule="auto"/>
        <w:jc w:val="both"/>
        <w:rPr>
          <w:rFonts w:asciiTheme="majorHAnsi" w:hAnsiTheme="majorHAnsi" w:cstheme="majorHAnsi"/>
          <w:sz w:val="20"/>
          <w:szCs w:val="20"/>
        </w:rPr>
      </w:pPr>
      <w:r w:rsidRPr="006A235E">
        <w:rPr>
          <w:rFonts w:asciiTheme="majorHAnsi" w:hAnsiTheme="majorHAnsi" w:cstheme="majorHAnsi"/>
          <w:sz w:val="20"/>
          <w:szCs w:val="20"/>
        </w:rPr>
        <w:t>Nome da escala</w:t>
      </w:r>
    </w:p>
    <w:p w14:paraId="45226558" w14:textId="77777777" w:rsidR="00F66C6B" w:rsidRPr="006A235E" w:rsidRDefault="00F66C6B" w:rsidP="00A10F02">
      <w:pPr>
        <w:numPr>
          <w:ilvl w:val="7"/>
          <w:numId w:val="1"/>
        </w:numPr>
        <w:shd w:val="clear" w:color="auto" w:fill="FFFFFF"/>
        <w:spacing w:line="360" w:lineRule="auto"/>
        <w:jc w:val="both"/>
        <w:rPr>
          <w:rFonts w:asciiTheme="majorHAnsi" w:hAnsiTheme="majorHAnsi" w:cstheme="majorHAnsi"/>
          <w:sz w:val="20"/>
          <w:szCs w:val="20"/>
        </w:rPr>
      </w:pPr>
      <w:r w:rsidRPr="006A235E">
        <w:rPr>
          <w:rFonts w:asciiTheme="majorHAnsi" w:hAnsiTheme="majorHAnsi" w:cstheme="majorHAnsi"/>
          <w:sz w:val="20"/>
          <w:szCs w:val="20"/>
        </w:rPr>
        <w:t xml:space="preserve">Tempo de tolerância: </w:t>
      </w:r>
      <w:r>
        <w:rPr>
          <w:rFonts w:asciiTheme="majorHAnsi" w:hAnsiTheme="majorHAnsi" w:cstheme="majorHAnsi"/>
          <w:sz w:val="20"/>
          <w:szCs w:val="20"/>
        </w:rPr>
        <w:t xml:space="preserve">Total de </w:t>
      </w:r>
      <w:r w:rsidRPr="006A235E">
        <w:rPr>
          <w:rFonts w:asciiTheme="majorHAnsi" w:hAnsiTheme="majorHAnsi" w:cstheme="majorHAnsi"/>
          <w:sz w:val="20"/>
          <w:szCs w:val="20"/>
        </w:rPr>
        <w:t xml:space="preserve">minutos aceitos como tolerância para batida de ponto fora do </w:t>
      </w:r>
      <w:r>
        <w:rPr>
          <w:rFonts w:asciiTheme="majorHAnsi" w:hAnsiTheme="majorHAnsi" w:cstheme="majorHAnsi"/>
          <w:sz w:val="20"/>
          <w:szCs w:val="20"/>
        </w:rPr>
        <w:t>horário pré-estabelecido</w:t>
      </w:r>
      <w:r w:rsidRPr="006A235E">
        <w:rPr>
          <w:rFonts w:asciiTheme="majorHAnsi" w:hAnsiTheme="majorHAnsi" w:cstheme="majorHAnsi"/>
          <w:sz w:val="20"/>
          <w:szCs w:val="20"/>
        </w:rPr>
        <w:t xml:space="preserve"> </w:t>
      </w:r>
      <w:r>
        <w:rPr>
          <w:rFonts w:asciiTheme="majorHAnsi" w:hAnsiTheme="majorHAnsi" w:cstheme="majorHAnsi"/>
          <w:sz w:val="20"/>
          <w:szCs w:val="20"/>
        </w:rPr>
        <w:t xml:space="preserve">se enquadrando ainda </w:t>
      </w:r>
      <w:r w:rsidRPr="006A235E">
        <w:rPr>
          <w:rFonts w:asciiTheme="majorHAnsi" w:hAnsiTheme="majorHAnsi" w:cstheme="majorHAnsi"/>
          <w:sz w:val="20"/>
          <w:szCs w:val="20"/>
        </w:rPr>
        <w:t xml:space="preserve">como horário de entrada e saída para a </w:t>
      </w:r>
      <w:r>
        <w:rPr>
          <w:rFonts w:asciiTheme="majorHAnsi" w:hAnsiTheme="majorHAnsi" w:cstheme="majorHAnsi"/>
          <w:sz w:val="20"/>
          <w:szCs w:val="20"/>
        </w:rPr>
        <w:t xml:space="preserve">respectiva </w:t>
      </w:r>
      <w:r w:rsidRPr="006A235E">
        <w:rPr>
          <w:rFonts w:asciiTheme="majorHAnsi" w:hAnsiTheme="majorHAnsi" w:cstheme="majorHAnsi"/>
          <w:sz w:val="20"/>
          <w:szCs w:val="20"/>
        </w:rPr>
        <w:t>escala</w:t>
      </w:r>
    </w:p>
    <w:p w14:paraId="5396C9DE" w14:textId="77777777" w:rsidR="00F66C6B" w:rsidRPr="006A235E" w:rsidRDefault="00F66C6B" w:rsidP="00A10F02">
      <w:pPr>
        <w:numPr>
          <w:ilvl w:val="7"/>
          <w:numId w:val="1"/>
        </w:numPr>
        <w:shd w:val="clear" w:color="auto" w:fill="FFFFFF"/>
        <w:spacing w:line="360" w:lineRule="auto"/>
        <w:jc w:val="both"/>
        <w:rPr>
          <w:rFonts w:asciiTheme="majorHAnsi" w:hAnsiTheme="majorHAnsi" w:cstheme="majorHAnsi"/>
          <w:sz w:val="20"/>
          <w:szCs w:val="20"/>
        </w:rPr>
      </w:pPr>
      <w:r w:rsidRPr="006A235E">
        <w:rPr>
          <w:rFonts w:asciiTheme="majorHAnsi" w:hAnsiTheme="majorHAnsi" w:cstheme="majorHAnsi"/>
          <w:sz w:val="20"/>
          <w:szCs w:val="20"/>
        </w:rPr>
        <w:t xml:space="preserve">Mínimo de horas de intervalo </w:t>
      </w:r>
    </w:p>
    <w:p w14:paraId="5ACB2EE0" w14:textId="77777777" w:rsidR="00F66C6B" w:rsidRPr="006A235E" w:rsidRDefault="00F66C6B" w:rsidP="00A10F02">
      <w:pPr>
        <w:numPr>
          <w:ilvl w:val="7"/>
          <w:numId w:val="1"/>
        </w:numPr>
        <w:shd w:val="clear" w:color="auto" w:fill="FFFFFF"/>
        <w:spacing w:line="360" w:lineRule="auto"/>
        <w:jc w:val="both"/>
        <w:rPr>
          <w:rFonts w:asciiTheme="majorHAnsi" w:hAnsiTheme="majorHAnsi" w:cstheme="majorHAnsi"/>
          <w:sz w:val="20"/>
          <w:szCs w:val="20"/>
        </w:rPr>
      </w:pPr>
      <w:r w:rsidRPr="006A235E">
        <w:rPr>
          <w:rFonts w:asciiTheme="majorHAnsi" w:hAnsiTheme="majorHAnsi" w:cstheme="majorHAnsi"/>
          <w:sz w:val="20"/>
          <w:szCs w:val="20"/>
        </w:rPr>
        <w:t xml:space="preserve">Tolerância de intervalo: </w:t>
      </w:r>
      <w:r>
        <w:rPr>
          <w:rFonts w:asciiTheme="majorHAnsi" w:hAnsiTheme="majorHAnsi" w:cstheme="majorHAnsi"/>
          <w:sz w:val="20"/>
          <w:szCs w:val="20"/>
        </w:rPr>
        <w:t xml:space="preserve">Total de </w:t>
      </w:r>
      <w:r w:rsidRPr="006A235E">
        <w:rPr>
          <w:rFonts w:asciiTheme="majorHAnsi" w:hAnsiTheme="majorHAnsi" w:cstheme="majorHAnsi"/>
          <w:sz w:val="20"/>
          <w:szCs w:val="20"/>
        </w:rPr>
        <w:t xml:space="preserve">minutos aceitos como tolerância para batida de ponto fora do </w:t>
      </w:r>
      <w:r>
        <w:rPr>
          <w:rFonts w:asciiTheme="majorHAnsi" w:hAnsiTheme="majorHAnsi" w:cstheme="majorHAnsi"/>
          <w:sz w:val="20"/>
          <w:szCs w:val="20"/>
        </w:rPr>
        <w:t>horário pré-estabelecido</w:t>
      </w:r>
      <w:r w:rsidRPr="006A235E">
        <w:rPr>
          <w:rFonts w:asciiTheme="majorHAnsi" w:hAnsiTheme="majorHAnsi" w:cstheme="majorHAnsi"/>
          <w:sz w:val="20"/>
          <w:szCs w:val="20"/>
        </w:rPr>
        <w:t xml:space="preserve"> </w:t>
      </w:r>
      <w:r>
        <w:rPr>
          <w:rFonts w:asciiTheme="majorHAnsi" w:hAnsiTheme="majorHAnsi" w:cstheme="majorHAnsi"/>
          <w:sz w:val="20"/>
          <w:szCs w:val="20"/>
        </w:rPr>
        <w:t>se enquadrando ainda como horário de intervalo</w:t>
      </w:r>
      <w:r w:rsidRPr="006A235E">
        <w:rPr>
          <w:rFonts w:asciiTheme="majorHAnsi" w:hAnsiTheme="majorHAnsi" w:cstheme="majorHAnsi"/>
          <w:sz w:val="20"/>
          <w:szCs w:val="20"/>
        </w:rPr>
        <w:t xml:space="preserve"> </w:t>
      </w:r>
    </w:p>
    <w:p w14:paraId="3FD2306D" w14:textId="08CB7F65" w:rsidR="00F66C6B" w:rsidRDefault="00996C31"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Hora de entrada</w:t>
      </w:r>
    </w:p>
    <w:p w14:paraId="01E301A3" w14:textId="1AB244FB" w:rsidR="00996C31" w:rsidRDefault="00996C31"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Total de horas a cumprir</w:t>
      </w:r>
    </w:p>
    <w:p w14:paraId="440D1452" w14:textId="0C5F6D3D" w:rsidR="00996C31" w:rsidRPr="006A235E" w:rsidRDefault="00996C31"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Total de horas a folgar</w:t>
      </w:r>
    </w:p>
    <w:p w14:paraId="2E8FD11B" w14:textId="5407373C" w:rsidR="00F66C6B" w:rsidRDefault="00F66C6B" w:rsidP="00A10F02">
      <w:pPr>
        <w:numPr>
          <w:ilvl w:val="7"/>
          <w:numId w:val="1"/>
        </w:numPr>
        <w:shd w:val="clear" w:color="auto" w:fill="FFFFFF"/>
        <w:spacing w:line="360" w:lineRule="auto"/>
        <w:jc w:val="both"/>
        <w:rPr>
          <w:rFonts w:asciiTheme="majorHAnsi" w:hAnsiTheme="majorHAnsi" w:cstheme="majorHAnsi"/>
          <w:sz w:val="20"/>
          <w:szCs w:val="20"/>
        </w:rPr>
      </w:pPr>
      <w:r w:rsidRPr="006A235E">
        <w:rPr>
          <w:rFonts w:asciiTheme="majorHAnsi" w:hAnsiTheme="majorHAnsi" w:cstheme="majorHAnsi"/>
          <w:sz w:val="20"/>
          <w:szCs w:val="20"/>
        </w:rPr>
        <w:t xml:space="preserve">Permitir identificar se escala terá intervalo </w:t>
      </w:r>
      <w:proofErr w:type="spellStart"/>
      <w:r w:rsidRPr="006A235E">
        <w:rPr>
          <w:rFonts w:asciiTheme="majorHAnsi" w:hAnsiTheme="majorHAnsi" w:cstheme="majorHAnsi"/>
          <w:sz w:val="20"/>
          <w:szCs w:val="20"/>
        </w:rPr>
        <w:t>pré</w:t>
      </w:r>
      <w:proofErr w:type="spellEnd"/>
      <w:r w:rsidRPr="006A235E">
        <w:rPr>
          <w:rFonts w:asciiTheme="majorHAnsi" w:hAnsiTheme="majorHAnsi" w:cstheme="majorHAnsi"/>
          <w:sz w:val="20"/>
          <w:szCs w:val="20"/>
        </w:rPr>
        <w:t>-assinalado, ou seja, lançado automaticamente pelo sistema</w:t>
      </w:r>
    </w:p>
    <w:p w14:paraId="1F5D0786" w14:textId="77777777" w:rsidR="00996C31" w:rsidRDefault="00996C31"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Escala de horas por período</w:t>
      </w:r>
    </w:p>
    <w:p w14:paraId="72E09217" w14:textId="3B27D0B4" w:rsidR="00996C31" w:rsidRDefault="00996C31"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O servidor terá uma escala de X horas durante um determinado período, conforme a quantidade de horas atribuídas na sua respectiva escala</w:t>
      </w:r>
    </w:p>
    <w:p w14:paraId="281B5EB7" w14:textId="77777777" w:rsidR="00996C31" w:rsidRPr="006A235E" w:rsidRDefault="00996C31"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O cadastro de uma escala com este tipo deverá conter, no mínimo, os seguintes </w:t>
      </w:r>
      <w:r w:rsidRPr="006A235E">
        <w:rPr>
          <w:rFonts w:asciiTheme="majorHAnsi" w:hAnsiTheme="majorHAnsi" w:cstheme="majorHAnsi"/>
          <w:sz w:val="20"/>
          <w:szCs w:val="20"/>
        </w:rPr>
        <w:t xml:space="preserve">campos: </w:t>
      </w:r>
    </w:p>
    <w:p w14:paraId="3D0D5637" w14:textId="77777777" w:rsidR="00996C31" w:rsidRPr="006A235E" w:rsidRDefault="00996C31" w:rsidP="00A10F02">
      <w:pPr>
        <w:numPr>
          <w:ilvl w:val="7"/>
          <w:numId w:val="1"/>
        </w:numPr>
        <w:shd w:val="clear" w:color="auto" w:fill="FFFFFF"/>
        <w:spacing w:line="360" w:lineRule="auto"/>
        <w:jc w:val="both"/>
        <w:rPr>
          <w:rFonts w:asciiTheme="majorHAnsi" w:hAnsiTheme="majorHAnsi" w:cstheme="majorHAnsi"/>
          <w:sz w:val="20"/>
          <w:szCs w:val="20"/>
        </w:rPr>
      </w:pPr>
      <w:r w:rsidRPr="006A235E">
        <w:rPr>
          <w:rFonts w:asciiTheme="majorHAnsi" w:hAnsiTheme="majorHAnsi" w:cstheme="majorHAnsi"/>
          <w:sz w:val="20"/>
          <w:szCs w:val="20"/>
        </w:rPr>
        <w:t>Código da escala</w:t>
      </w:r>
    </w:p>
    <w:p w14:paraId="43B15D9D" w14:textId="77777777" w:rsidR="00996C31" w:rsidRPr="006A235E" w:rsidRDefault="00996C31" w:rsidP="00A10F02">
      <w:pPr>
        <w:numPr>
          <w:ilvl w:val="7"/>
          <w:numId w:val="1"/>
        </w:numPr>
        <w:shd w:val="clear" w:color="auto" w:fill="FFFFFF"/>
        <w:spacing w:line="360" w:lineRule="auto"/>
        <w:jc w:val="both"/>
        <w:rPr>
          <w:rFonts w:asciiTheme="majorHAnsi" w:hAnsiTheme="majorHAnsi" w:cstheme="majorHAnsi"/>
          <w:sz w:val="20"/>
          <w:szCs w:val="20"/>
        </w:rPr>
      </w:pPr>
      <w:r w:rsidRPr="006A235E">
        <w:rPr>
          <w:rFonts w:asciiTheme="majorHAnsi" w:hAnsiTheme="majorHAnsi" w:cstheme="majorHAnsi"/>
          <w:sz w:val="20"/>
          <w:szCs w:val="20"/>
        </w:rPr>
        <w:lastRenderedPageBreak/>
        <w:t>Nome da escala</w:t>
      </w:r>
    </w:p>
    <w:p w14:paraId="06611D84" w14:textId="77777777" w:rsidR="00996C31" w:rsidRPr="006A235E" w:rsidRDefault="00996C31" w:rsidP="00A10F02">
      <w:pPr>
        <w:numPr>
          <w:ilvl w:val="7"/>
          <w:numId w:val="1"/>
        </w:numPr>
        <w:shd w:val="clear" w:color="auto" w:fill="FFFFFF"/>
        <w:spacing w:line="360" w:lineRule="auto"/>
        <w:jc w:val="both"/>
        <w:rPr>
          <w:rFonts w:asciiTheme="majorHAnsi" w:hAnsiTheme="majorHAnsi" w:cstheme="majorHAnsi"/>
          <w:sz w:val="20"/>
          <w:szCs w:val="20"/>
        </w:rPr>
      </w:pPr>
      <w:r w:rsidRPr="006A235E">
        <w:rPr>
          <w:rFonts w:asciiTheme="majorHAnsi" w:hAnsiTheme="majorHAnsi" w:cstheme="majorHAnsi"/>
          <w:sz w:val="20"/>
          <w:szCs w:val="20"/>
        </w:rPr>
        <w:t xml:space="preserve">Tempo de tolerância: </w:t>
      </w:r>
      <w:r>
        <w:rPr>
          <w:rFonts w:asciiTheme="majorHAnsi" w:hAnsiTheme="majorHAnsi" w:cstheme="majorHAnsi"/>
          <w:sz w:val="20"/>
          <w:szCs w:val="20"/>
        </w:rPr>
        <w:t xml:space="preserve">Total de </w:t>
      </w:r>
      <w:r w:rsidRPr="006A235E">
        <w:rPr>
          <w:rFonts w:asciiTheme="majorHAnsi" w:hAnsiTheme="majorHAnsi" w:cstheme="majorHAnsi"/>
          <w:sz w:val="20"/>
          <w:szCs w:val="20"/>
        </w:rPr>
        <w:t xml:space="preserve">minutos aceitos como tolerância para batida de ponto fora do </w:t>
      </w:r>
      <w:r>
        <w:rPr>
          <w:rFonts w:asciiTheme="majorHAnsi" w:hAnsiTheme="majorHAnsi" w:cstheme="majorHAnsi"/>
          <w:sz w:val="20"/>
          <w:szCs w:val="20"/>
        </w:rPr>
        <w:t>horário pré-estabelecido</w:t>
      </w:r>
      <w:r w:rsidRPr="006A235E">
        <w:rPr>
          <w:rFonts w:asciiTheme="majorHAnsi" w:hAnsiTheme="majorHAnsi" w:cstheme="majorHAnsi"/>
          <w:sz w:val="20"/>
          <w:szCs w:val="20"/>
        </w:rPr>
        <w:t xml:space="preserve"> </w:t>
      </w:r>
      <w:r>
        <w:rPr>
          <w:rFonts w:asciiTheme="majorHAnsi" w:hAnsiTheme="majorHAnsi" w:cstheme="majorHAnsi"/>
          <w:sz w:val="20"/>
          <w:szCs w:val="20"/>
        </w:rPr>
        <w:t xml:space="preserve">se enquadrando ainda </w:t>
      </w:r>
      <w:r w:rsidRPr="006A235E">
        <w:rPr>
          <w:rFonts w:asciiTheme="majorHAnsi" w:hAnsiTheme="majorHAnsi" w:cstheme="majorHAnsi"/>
          <w:sz w:val="20"/>
          <w:szCs w:val="20"/>
        </w:rPr>
        <w:t xml:space="preserve">como horário de entrada e saída para a </w:t>
      </w:r>
      <w:r>
        <w:rPr>
          <w:rFonts w:asciiTheme="majorHAnsi" w:hAnsiTheme="majorHAnsi" w:cstheme="majorHAnsi"/>
          <w:sz w:val="20"/>
          <w:szCs w:val="20"/>
        </w:rPr>
        <w:t xml:space="preserve">respectiva </w:t>
      </w:r>
      <w:r w:rsidRPr="006A235E">
        <w:rPr>
          <w:rFonts w:asciiTheme="majorHAnsi" w:hAnsiTheme="majorHAnsi" w:cstheme="majorHAnsi"/>
          <w:sz w:val="20"/>
          <w:szCs w:val="20"/>
        </w:rPr>
        <w:t>escala</w:t>
      </w:r>
    </w:p>
    <w:p w14:paraId="56B5FD62" w14:textId="77777777" w:rsidR="00996C31" w:rsidRPr="006A235E" w:rsidRDefault="00996C31" w:rsidP="00A10F02">
      <w:pPr>
        <w:numPr>
          <w:ilvl w:val="7"/>
          <w:numId w:val="1"/>
        </w:numPr>
        <w:shd w:val="clear" w:color="auto" w:fill="FFFFFF"/>
        <w:spacing w:line="360" w:lineRule="auto"/>
        <w:jc w:val="both"/>
        <w:rPr>
          <w:rFonts w:asciiTheme="majorHAnsi" w:hAnsiTheme="majorHAnsi" w:cstheme="majorHAnsi"/>
          <w:sz w:val="20"/>
          <w:szCs w:val="20"/>
        </w:rPr>
      </w:pPr>
      <w:r w:rsidRPr="006A235E">
        <w:rPr>
          <w:rFonts w:asciiTheme="majorHAnsi" w:hAnsiTheme="majorHAnsi" w:cstheme="majorHAnsi"/>
          <w:sz w:val="20"/>
          <w:szCs w:val="20"/>
        </w:rPr>
        <w:t xml:space="preserve">Mínimo de horas de intervalo </w:t>
      </w:r>
    </w:p>
    <w:p w14:paraId="1EC68DCB" w14:textId="77777777" w:rsidR="00996C31" w:rsidRPr="006A235E" w:rsidRDefault="00996C31" w:rsidP="00A10F02">
      <w:pPr>
        <w:numPr>
          <w:ilvl w:val="7"/>
          <w:numId w:val="1"/>
        </w:numPr>
        <w:shd w:val="clear" w:color="auto" w:fill="FFFFFF"/>
        <w:spacing w:line="360" w:lineRule="auto"/>
        <w:jc w:val="both"/>
        <w:rPr>
          <w:rFonts w:asciiTheme="majorHAnsi" w:hAnsiTheme="majorHAnsi" w:cstheme="majorHAnsi"/>
          <w:sz w:val="20"/>
          <w:szCs w:val="20"/>
        </w:rPr>
      </w:pPr>
      <w:r w:rsidRPr="006A235E">
        <w:rPr>
          <w:rFonts w:asciiTheme="majorHAnsi" w:hAnsiTheme="majorHAnsi" w:cstheme="majorHAnsi"/>
          <w:sz w:val="20"/>
          <w:szCs w:val="20"/>
        </w:rPr>
        <w:t xml:space="preserve">Tolerância de intervalo: </w:t>
      </w:r>
      <w:r>
        <w:rPr>
          <w:rFonts w:asciiTheme="majorHAnsi" w:hAnsiTheme="majorHAnsi" w:cstheme="majorHAnsi"/>
          <w:sz w:val="20"/>
          <w:szCs w:val="20"/>
        </w:rPr>
        <w:t xml:space="preserve">Total de </w:t>
      </w:r>
      <w:r w:rsidRPr="006A235E">
        <w:rPr>
          <w:rFonts w:asciiTheme="majorHAnsi" w:hAnsiTheme="majorHAnsi" w:cstheme="majorHAnsi"/>
          <w:sz w:val="20"/>
          <w:szCs w:val="20"/>
        </w:rPr>
        <w:t xml:space="preserve">minutos aceitos como tolerância para batida de ponto fora do </w:t>
      </w:r>
      <w:r>
        <w:rPr>
          <w:rFonts w:asciiTheme="majorHAnsi" w:hAnsiTheme="majorHAnsi" w:cstheme="majorHAnsi"/>
          <w:sz w:val="20"/>
          <w:szCs w:val="20"/>
        </w:rPr>
        <w:t>horário pré-estabelecido</w:t>
      </w:r>
      <w:r w:rsidRPr="006A235E">
        <w:rPr>
          <w:rFonts w:asciiTheme="majorHAnsi" w:hAnsiTheme="majorHAnsi" w:cstheme="majorHAnsi"/>
          <w:sz w:val="20"/>
          <w:szCs w:val="20"/>
        </w:rPr>
        <w:t xml:space="preserve"> </w:t>
      </w:r>
      <w:r>
        <w:rPr>
          <w:rFonts w:asciiTheme="majorHAnsi" w:hAnsiTheme="majorHAnsi" w:cstheme="majorHAnsi"/>
          <w:sz w:val="20"/>
          <w:szCs w:val="20"/>
        </w:rPr>
        <w:t>se enquadrando ainda como horário de intervalo</w:t>
      </w:r>
      <w:r w:rsidRPr="006A235E">
        <w:rPr>
          <w:rFonts w:asciiTheme="majorHAnsi" w:hAnsiTheme="majorHAnsi" w:cstheme="majorHAnsi"/>
          <w:sz w:val="20"/>
          <w:szCs w:val="20"/>
        </w:rPr>
        <w:t xml:space="preserve"> </w:t>
      </w:r>
    </w:p>
    <w:p w14:paraId="4C6719D1" w14:textId="03831D38" w:rsidR="00996C31" w:rsidRDefault="00996C31"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campo para informar tipo de período (Semanal, quinzenal ou mensal)</w:t>
      </w:r>
    </w:p>
    <w:p w14:paraId="5804AAA2" w14:textId="73FA8980" w:rsidR="00792F19" w:rsidRPr="00792F19" w:rsidRDefault="00792F19"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Total de horas a cumprir no período</w:t>
      </w:r>
    </w:p>
    <w:p w14:paraId="7E7C1680" w14:textId="1929B614" w:rsidR="00E70696" w:rsidRDefault="00E70696"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Feriados</w:t>
      </w:r>
    </w:p>
    <w:p w14:paraId="703ADD07" w14:textId="7757B2BF" w:rsidR="003702C0" w:rsidRDefault="003702C0"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a importação automática de feriados da base de cadastro nacional, informando ano calendário o estado e/ou a cidade</w:t>
      </w:r>
    </w:p>
    <w:p w14:paraId="7A7138F4" w14:textId="3F2B3463" w:rsidR="004D1B28" w:rsidRDefault="004D1B28"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a inclusão de feriados e Pontos Facultativos de forma manual</w:t>
      </w:r>
    </w:p>
    <w:p w14:paraId="3CB9CE46" w14:textId="6D9BF918" w:rsidR="004D1B28" w:rsidRDefault="004D6063"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a classificação de um feriado, no mínimo, em:</w:t>
      </w:r>
    </w:p>
    <w:p w14:paraId="13AFFD24" w14:textId="33B1C75F" w:rsidR="004D6063" w:rsidRDefault="004D6063"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Feriado Nacional</w:t>
      </w:r>
    </w:p>
    <w:p w14:paraId="463A6852" w14:textId="149CAC37" w:rsidR="004D6063" w:rsidRDefault="004D6063"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Feriado Municipal</w:t>
      </w:r>
    </w:p>
    <w:p w14:paraId="59876BBC" w14:textId="4EE49F4F" w:rsidR="004D6063" w:rsidRDefault="004D6063"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Feriado Ponto Facultativo</w:t>
      </w:r>
    </w:p>
    <w:p w14:paraId="0819914F" w14:textId="33C08A78" w:rsidR="00E70696" w:rsidRDefault="00E70696"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Tipo de Atestado/Declarações</w:t>
      </w:r>
    </w:p>
    <w:p w14:paraId="7C8CDF3A" w14:textId="77C86B92" w:rsidR="004D6063" w:rsidRPr="004D6063" w:rsidRDefault="004D606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Permitir o </w:t>
      </w:r>
      <w:r w:rsidRPr="004D6063">
        <w:rPr>
          <w:rFonts w:asciiTheme="majorHAnsi" w:hAnsiTheme="majorHAnsi" w:cstheme="majorHAnsi"/>
          <w:sz w:val="20"/>
          <w:szCs w:val="20"/>
        </w:rPr>
        <w:t>cadastro de tipo de atestados e declarações, como por exemplo: médico, acompanhamento, convocação eleitoral, entre outros e possuir, no mínimo, os seguintes campos:</w:t>
      </w:r>
    </w:p>
    <w:p w14:paraId="21055BC2" w14:textId="77777777" w:rsidR="004D6063" w:rsidRPr="004D6063" w:rsidRDefault="004D6063" w:rsidP="00A10F02">
      <w:pPr>
        <w:numPr>
          <w:ilvl w:val="5"/>
          <w:numId w:val="1"/>
        </w:numPr>
        <w:shd w:val="clear" w:color="auto" w:fill="FFFFFF"/>
        <w:spacing w:line="360" w:lineRule="auto"/>
        <w:jc w:val="both"/>
        <w:rPr>
          <w:rFonts w:asciiTheme="majorHAnsi" w:hAnsiTheme="majorHAnsi" w:cstheme="majorHAnsi"/>
          <w:sz w:val="20"/>
          <w:szCs w:val="20"/>
        </w:rPr>
      </w:pPr>
      <w:r w:rsidRPr="004D6063">
        <w:rPr>
          <w:rFonts w:asciiTheme="majorHAnsi" w:hAnsiTheme="majorHAnsi" w:cstheme="majorHAnsi"/>
          <w:sz w:val="20"/>
          <w:szCs w:val="20"/>
        </w:rPr>
        <w:t>Nome</w:t>
      </w:r>
    </w:p>
    <w:p w14:paraId="659DEA01" w14:textId="77777777" w:rsidR="004D6063" w:rsidRPr="004D6063" w:rsidRDefault="004D6063" w:rsidP="00A10F02">
      <w:pPr>
        <w:numPr>
          <w:ilvl w:val="5"/>
          <w:numId w:val="1"/>
        </w:numPr>
        <w:shd w:val="clear" w:color="auto" w:fill="FFFFFF"/>
        <w:spacing w:line="360" w:lineRule="auto"/>
        <w:jc w:val="both"/>
        <w:rPr>
          <w:rFonts w:asciiTheme="majorHAnsi" w:hAnsiTheme="majorHAnsi" w:cstheme="majorHAnsi"/>
          <w:sz w:val="20"/>
          <w:szCs w:val="20"/>
        </w:rPr>
      </w:pPr>
      <w:r w:rsidRPr="004D6063">
        <w:rPr>
          <w:rFonts w:asciiTheme="majorHAnsi" w:hAnsiTheme="majorHAnsi" w:cstheme="majorHAnsi"/>
          <w:sz w:val="20"/>
          <w:szCs w:val="20"/>
        </w:rPr>
        <w:t>Código</w:t>
      </w:r>
    </w:p>
    <w:p w14:paraId="762721F8" w14:textId="77777777" w:rsidR="004D6063" w:rsidRPr="004D6063" w:rsidRDefault="004D6063" w:rsidP="00A10F02">
      <w:pPr>
        <w:numPr>
          <w:ilvl w:val="5"/>
          <w:numId w:val="1"/>
        </w:numPr>
        <w:shd w:val="clear" w:color="auto" w:fill="FFFFFF"/>
        <w:spacing w:line="360" w:lineRule="auto"/>
        <w:jc w:val="both"/>
        <w:rPr>
          <w:rFonts w:asciiTheme="majorHAnsi" w:hAnsiTheme="majorHAnsi" w:cstheme="majorHAnsi"/>
          <w:sz w:val="20"/>
          <w:szCs w:val="20"/>
        </w:rPr>
      </w:pPr>
      <w:r w:rsidRPr="004D6063">
        <w:rPr>
          <w:rFonts w:asciiTheme="majorHAnsi" w:hAnsiTheme="majorHAnsi" w:cstheme="majorHAnsi"/>
          <w:sz w:val="20"/>
          <w:szCs w:val="20"/>
        </w:rPr>
        <w:t>Validade em dias</w:t>
      </w:r>
    </w:p>
    <w:p w14:paraId="564F1FBA" w14:textId="77777777" w:rsidR="004D6063" w:rsidRPr="004D6063" w:rsidRDefault="004D6063" w:rsidP="00A10F02">
      <w:pPr>
        <w:numPr>
          <w:ilvl w:val="5"/>
          <w:numId w:val="1"/>
        </w:numPr>
        <w:shd w:val="clear" w:color="auto" w:fill="FFFFFF"/>
        <w:spacing w:line="360" w:lineRule="auto"/>
        <w:jc w:val="both"/>
        <w:rPr>
          <w:rFonts w:asciiTheme="majorHAnsi" w:hAnsiTheme="majorHAnsi" w:cstheme="majorHAnsi"/>
          <w:sz w:val="20"/>
          <w:szCs w:val="20"/>
        </w:rPr>
      </w:pPr>
      <w:r w:rsidRPr="004D6063">
        <w:rPr>
          <w:rFonts w:asciiTheme="majorHAnsi" w:hAnsiTheme="majorHAnsi" w:cstheme="majorHAnsi"/>
          <w:sz w:val="20"/>
          <w:szCs w:val="20"/>
        </w:rPr>
        <w:t>Descrição</w:t>
      </w:r>
    </w:p>
    <w:p w14:paraId="34810D7E" w14:textId="1650D081" w:rsidR="004D6063" w:rsidRPr="004D6063" w:rsidRDefault="004D6063" w:rsidP="00A10F02">
      <w:pPr>
        <w:numPr>
          <w:ilvl w:val="5"/>
          <w:numId w:val="1"/>
        </w:numPr>
        <w:shd w:val="clear" w:color="auto" w:fill="FFFFFF"/>
        <w:spacing w:line="360" w:lineRule="auto"/>
        <w:jc w:val="both"/>
        <w:rPr>
          <w:rFonts w:asciiTheme="majorHAnsi" w:hAnsiTheme="majorHAnsi" w:cstheme="majorHAnsi"/>
          <w:sz w:val="20"/>
          <w:szCs w:val="20"/>
        </w:rPr>
      </w:pPr>
      <w:r w:rsidRPr="004D6063">
        <w:rPr>
          <w:rFonts w:asciiTheme="majorHAnsi" w:hAnsiTheme="majorHAnsi" w:cstheme="majorHAnsi"/>
          <w:sz w:val="20"/>
          <w:szCs w:val="20"/>
        </w:rPr>
        <w:t>Sinalizar obrigat</w:t>
      </w:r>
      <w:r>
        <w:rPr>
          <w:rFonts w:asciiTheme="majorHAnsi" w:hAnsiTheme="majorHAnsi" w:cstheme="majorHAnsi"/>
          <w:sz w:val="20"/>
          <w:szCs w:val="20"/>
        </w:rPr>
        <w:t>o</w:t>
      </w:r>
      <w:r w:rsidRPr="004D6063">
        <w:rPr>
          <w:rFonts w:asciiTheme="majorHAnsi" w:hAnsiTheme="majorHAnsi" w:cstheme="majorHAnsi"/>
          <w:sz w:val="20"/>
          <w:szCs w:val="20"/>
        </w:rPr>
        <w:t>riedade para upload de documento</w:t>
      </w:r>
    </w:p>
    <w:p w14:paraId="55EF7C54" w14:textId="77777777" w:rsidR="004D6063" w:rsidRPr="004D6063" w:rsidRDefault="004D6063" w:rsidP="00A10F02">
      <w:pPr>
        <w:numPr>
          <w:ilvl w:val="5"/>
          <w:numId w:val="1"/>
        </w:numPr>
        <w:shd w:val="clear" w:color="auto" w:fill="FFFFFF"/>
        <w:spacing w:line="360" w:lineRule="auto"/>
        <w:jc w:val="both"/>
        <w:rPr>
          <w:rFonts w:asciiTheme="majorHAnsi" w:hAnsiTheme="majorHAnsi" w:cstheme="majorHAnsi"/>
          <w:sz w:val="20"/>
          <w:szCs w:val="20"/>
        </w:rPr>
      </w:pPr>
      <w:r w:rsidRPr="004D6063">
        <w:rPr>
          <w:rFonts w:asciiTheme="majorHAnsi" w:hAnsiTheme="majorHAnsi" w:cstheme="majorHAnsi"/>
          <w:sz w:val="20"/>
          <w:szCs w:val="20"/>
        </w:rPr>
        <w:t>Sinalizar campo de CID</w:t>
      </w:r>
    </w:p>
    <w:p w14:paraId="5ED3A903" w14:textId="0AE073D9" w:rsidR="004D6063" w:rsidRPr="004D6063" w:rsidRDefault="004D6063" w:rsidP="00A10F02">
      <w:pPr>
        <w:numPr>
          <w:ilvl w:val="5"/>
          <w:numId w:val="1"/>
        </w:numPr>
        <w:shd w:val="clear" w:color="auto" w:fill="FFFFFF"/>
        <w:spacing w:line="360" w:lineRule="auto"/>
        <w:jc w:val="both"/>
        <w:rPr>
          <w:rFonts w:asciiTheme="majorHAnsi" w:hAnsiTheme="majorHAnsi" w:cstheme="majorHAnsi"/>
          <w:sz w:val="20"/>
          <w:szCs w:val="20"/>
        </w:rPr>
      </w:pPr>
      <w:r w:rsidRPr="004D6063">
        <w:rPr>
          <w:rFonts w:asciiTheme="majorHAnsi" w:hAnsiTheme="majorHAnsi" w:cstheme="majorHAnsi"/>
          <w:sz w:val="20"/>
          <w:szCs w:val="20"/>
        </w:rPr>
        <w:t>Sinalizar campo de grau de parentesco</w:t>
      </w:r>
    </w:p>
    <w:p w14:paraId="3C9E2F61" w14:textId="2E847AED" w:rsidR="004D6063" w:rsidRPr="004D6063" w:rsidRDefault="004D606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Permitir </w:t>
      </w:r>
      <w:r w:rsidRPr="004D6063">
        <w:rPr>
          <w:rFonts w:asciiTheme="majorHAnsi" w:hAnsiTheme="majorHAnsi" w:cstheme="majorHAnsi"/>
          <w:sz w:val="20"/>
          <w:szCs w:val="20"/>
        </w:rPr>
        <w:t xml:space="preserve">informar se </w:t>
      </w:r>
      <w:r>
        <w:rPr>
          <w:rFonts w:asciiTheme="majorHAnsi" w:hAnsiTheme="majorHAnsi" w:cstheme="majorHAnsi"/>
          <w:sz w:val="20"/>
          <w:szCs w:val="20"/>
        </w:rPr>
        <w:t xml:space="preserve">o </w:t>
      </w:r>
      <w:r w:rsidRPr="004D6063">
        <w:rPr>
          <w:rFonts w:asciiTheme="majorHAnsi" w:hAnsiTheme="majorHAnsi" w:cstheme="majorHAnsi"/>
          <w:sz w:val="20"/>
          <w:szCs w:val="20"/>
        </w:rPr>
        <w:t xml:space="preserve">atestado </w:t>
      </w:r>
      <w:r>
        <w:rPr>
          <w:rFonts w:asciiTheme="majorHAnsi" w:hAnsiTheme="majorHAnsi" w:cstheme="majorHAnsi"/>
          <w:sz w:val="20"/>
          <w:szCs w:val="20"/>
        </w:rPr>
        <w:t xml:space="preserve">deve exigir </w:t>
      </w:r>
      <w:r w:rsidRPr="004D6063">
        <w:rPr>
          <w:rFonts w:asciiTheme="majorHAnsi" w:hAnsiTheme="majorHAnsi" w:cstheme="majorHAnsi"/>
          <w:sz w:val="20"/>
          <w:szCs w:val="20"/>
        </w:rPr>
        <w:t xml:space="preserve">comprovação documental ou </w:t>
      </w:r>
      <w:r>
        <w:rPr>
          <w:rFonts w:asciiTheme="majorHAnsi" w:hAnsiTheme="majorHAnsi" w:cstheme="majorHAnsi"/>
          <w:sz w:val="20"/>
          <w:szCs w:val="20"/>
        </w:rPr>
        <w:t>se não é necessário</w:t>
      </w:r>
    </w:p>
    <w:p w14:paraId="5FC8FCFC" w14:textId="6B23B7EE" w:rsidR="004D6063" w:rsidRDefault="004D606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w:t>
      </w:r>
      <w:r w:rsidRPr="004D6063">
        <w:rPr>
          <w:rFonts w:asciiTheme="majorHAnsi" w:hAnsiTheme="majorHAnsi" w:cstheme="majorHAnsi"/>
          <w:sz w:val="20"/>
          <w:szCs w:val="20"/>
        </w:rPr>
        <w:t>ermitido inativar um tipo de atesta</w:t>
      </w:r>
      <w:r>
        <w:rPr>
          <w:rFonts w:asciiTheme="majorHAnsi" w:hAnsiTheme="majorHAnsi" w:cstheme="majorHAnsi"/>
          <w:sz w:val="20"/>
          <w:szCs w:val="20"/>
        </w:rPr>
        <w:t xml:space="preserve">do/declaração sem que se perca o histórico de atestados deste tipo </w:t>
      </w:r>
      <w:r w:rsidRPr="008B6818">
        <w:rPr>
          <w:rFonts w:asciiTheme="majorHAnsi" w:hAnsiTheme="majorHAnsi" w:cstheme="majorHAnsi"/>
          <w:sz w:val="20"/>
          <w:szCs w:val="20"/>
        </w:rPr>
        <w:t>já informados anteriormente no sistema</w:t>
      </w:r>
    </w:p>
    <w:p w14:paraId="545427AF" w14:textId="73222DBB" w:rsidR="009D6F57" w:rsidRPr="008B6818" w:rsidRDefault="00825BF2"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Sistema deve permitir indicar se o atestado será lançado diretamente para o modulo de medicina, sem passar por avaliação da gestão direta. </w:t>
      </w:r>
    </w:p>
    <w:p w14:paraId="027A24AC" w14:textId="234CD768" w:rsidR="00E70696" w:rsidRPr="008B6818" w:rsidRDefault="00E70696" w:rsidP="00A10F02">
      <w:pPr>
        <w:numPr>
          <w:ilvl w:val="3"/>
          <w:numId w:val="1"/>
        </w:numPr>
        <w:shd w:val="clear" w:color="auto" w:fill="FFFFFF"/>
        <w:spacing w:line="360" w:lineRule="auto"/>
        <w:jc w:val="both"/>
        <w:rPr>
          <w:rFonts w:asciiTheme="majorHAnsi" w:hAnsiTheme="majorHAnsi" w:cstheme="majorHAnsi"/>
          <w:sz w:val="20"/>
          <w:szCs w:val="20"/>
        </w:rPr>
      </w:pPr>
      <w:r w:rsidRPr="008B6818">
        <w:rPr>
          <w:rFonts w:asciiTheme="majorHAnsi" w:hAnsiTheme="majorHAnsi" w:cstheme="majorHAnsi"/>
          <w:sz w:val="20"/>
          <w:szCs w:val="20"/>
        </w:rPr>
        <w:t>Tipo de Aviso de Falta</w:t>
      </w:r>
    </w:p>
    <w:p w14:paraId="0CF5005D" w14:textId="5E32806F" w:rsidR="008B6818" w:rsidRPr="008B6818" w:rsidRDefault="008B6818"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Permitir a criação de </w:t>
      </w:r>
      <w:r w:rsidRPr="008B6818">
        <w:rPr>
          <w:rFonts w:asciiTheme="majorHAnsi" w:hAnsiTheme="majorHAnsi" w:cstheme="majorHAnsi"/>
          <w:sz w:val="20"/>
          <w:szCs w:val="20"/>
        </w:rPr>
        <w:t>tipos de aviso de falta</w:t>
      </w:r>
    </w:p>
    <w:p w14:paraId="55F07065" w14:textId="4222D6A1" w:rsidR="008B6818" w:rsidRDefault="008B6818"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Permitir que os </w:t>
      </w:r>
      <w:r w:rsidRPr="008B6818">
        <w:rPr>
          <w:rFonts w:asciiTheme="majorHAnsi" w:hAnsiTheme="majorHAnsi" w:cstheme="majorHAnsi"/>
          <w:sz w:val="20"/>
          <w:szCs w:val="20"/>
        </w:rPr>
        <w:t>avisos</w:t>
      </w:r>
      <w:r>
        <w:rPr>
          <w:rFonts w:asciiTheme="majorHAnsi" w:hAnsiTheme="majorHAnsi" w:cstheme="majorHAnsi"/>
          <w:sz w:val="20"/>
          <w:szCs w:val="20"/>
        </w:rPr>
        <w:t xml:space="preserve"> de falta sejam </w:t>
      </w:r>
      <w:r w:rsidRPr="008B6818">
        <w:rPr>
          <w:rFonts w:asciiTheme="majorHAnsi" w:hAnsiTheme="majorHAnsi" w:cstheme="majorHAnsi"/>
          <w:sz w:val="20"/>
          <w:szCs w:val="20"/>
        </w:rPr>
        <w:t>utilizados para justificar possíveis faltas antecipadamente</w:t>
      </w:r>
      <w:r w:rsidR="00F4266B">
        <w:rPr>
          <w:rFonts w:asciiTheme="majorHAnsi" w:hAnsiTheme="majorHAnsi" w:cstheme="majorHAnsi"/>
          <w:sz w:val="20"/>
          <w:szCs w:val="20"/>
        </w:rPr>
        <w:t xml:space="preserve"> aos seus respectivos </w:t>
      </w:r>
      <w:r w:rsidRPr="008B6818">
        <w:rPr>
          <w:rFonts w:asciiTheme="majorHAnsi" w:hAnsiTheme="majorHAnsi" w:cstheme="majorHAnsi"/>
          <w:sz w:val="20"/>
          <w:szCs w:val="20"/>
        </w:rPr>
        <w:t>gestores</w:t>
      </w:r>
    </w:p>
    <w:p w14:paraId="58B28586" w14:textId="3FE4A88C" w:rsidR="00F4266B" w:rsidRPr="008B6818" w:rsidRDefault="00F4266B"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lastRenderedPageBreak/>
        <w:t>Permitir que os gestores, ao receberem um aviso de falta, possam analisá-los e aprová-los, dando assim início ao processo de compensação de horas</w:t>
      </w:r>
    </w:p>
    <w:p w14:paraId="37D6FDCF" w14:textId="7A5F3B7D" w:rsidR="003E57DB" w:rsidRPr="008B6818" w:rsidRDefault="003E57DB" w:rsidP="00A10F02">
      <w:pPr>
        <w:numPr>
          <w:ilvl w:val="2"/>
          <w:numId w:val="1"/>
        </w:numPr>
        <w:shd w:val="clear" w:color="auto" w:fill="FFFFFF"/>
        <w:spacing w:line="360" w:lineRule="auto"/>
        <w:jc w:val="both"/>
        <w:rPr>
          <w:rFonts w:asciiTheme="majorHAnsi" w:hAnsiTheme="majorHAnsi" w:cstheme="majorHAnsi"/>
          <w:sz w:val="20"/>
          <w:szCs w:val="20"/>
        </w:rPr>
      </w:pPr>
      <w:r w:rsidRPr="008B6818">
        <w:rPr>
          <w:rFonts w:asciiTheme="majorHAnsi" w:hAnsiTheme="majorHAnsi" w:cstheme="majorHAnsi"/>
          <w:sz w:val="20"/>
          <w:szCs w:val="20"/>
        </w:rPr>
        <w:t>Movimentação</w:t>
      </w:r>
    </w:p>
    <w:p w14:paraId="327A255E" w14:textId="1D571798" w:rsidR="003E57DB" w:rsidRPr="008B6818" w:rsidRDefault="003E57DB" w:rsidP="00A10F02">
      <w:pPr>
        <w:numPr>
          <w:ilvl w:val="3"/>
          <w:numId w:val="1"/>
        </w:numPr>
        <w:shd w:val="clear" w:color="auto" w:fill="FFFFFF"/>
        <w:spacing w:line="360" w:lineRule="auto"/>
        <w:jc w:val="both"/>
        <w:rPr>
          <w:rFonts w:asciiTheme="majorHAnsi" w:hAnsiTheme="majorHAnsi" w:cstheme="majorHAnsi"/>
          <w:sz w:val="20"/>
          <w:szCs w:val="20"/>
        </w:rPr>
      </w:pPr>
      <w:r w:rsidRPr="008B6818">
        <w:rPr>
          <w:rFonts w:asciiTheme="majorHAnsi" w:hAnsiTheme="majorHAnsi" w:cstheme="majorHAnsi"/>
          <w:sz w:val="20"/>
          <w:szCs w:val="20"/>
        </w:rPr>
        <w:t>Gestão do Ponto</w:t>
      </w:r>
    </w:p>
    <w:p w14:paraId="3130D206" w14:textId="05C876E2" w:rsidR="00620BF0" w:rsidRPr="00FC7CDF" w:rsidRDefault="00620BF0"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Sol</w:t>
      </w:r>
      <w:r w:rsidRPr="00FC7CDF">
        <w:rPr>
          <w:rFonts w:asciiTheme="majorHAnsi" w:hAnsiTheme="majorHAnsi" w:cstheme="majorHAnsi"/>
          <w:sz w:val="20"/>
          <w:szCs w:val="20"/>
        </w:rPr>
        <w:t>icitação de Ajuste</w:t>
      </w:r>
    </w:p>
    <w:p w14:paraId="11679443" w14:textId="3EF4FBB5" w:rsidR="003E57DB" w:rsidRPr="00FC7CDF" w:rsidRDefault="003E57DB" w:rsidP="00A10F02">
      <w:pPr>
        <w:numPr>
          <w:ilvl w:val="5"/>
          <w:numId w:val="1"/>
        </w:numPr>
        <w:shd w:val="clear" w:color="auto" w:fill="FFFFFF"/>
        <w:spacing w:line="360" w:lineRule="auto"/>
        <w:jc w:val="both"/>
        <w:rPr>
          <w:rFonts w:asciiTheme="majorHAnsi" w:hAnsiTheme="majorHAnsi" w:cstheme="majorHAnsi"/>
          <w:sz w:val="20"/>
          <w:szCs w:val="20"/>
        </w:rPr>
      </w:pPr>
      <w:r w:rsidRPr="00FC7CDF">
        <w:rPr>
          <w:rFonts w:asciiTheme="majorHAnsi" w:hAnsiTheme="majorHAnsi" w:cstheme="majorHAnsi"/>
          <w:sz w:val="20"/>
          <w:szCs w:val="20"/>
        </w:rPr>
        <w:t>Abono</w:t>
      </w:r>
    </w:p>
    <w:p w14:paraId="57693554" w14:textId="76C87F7B" w:rsidR="00E56184" w:rsidRPr="000018EA" w:rsidRDefault="00E56184" w:rsidP="00A10F02">
      <w:pPr>
        <w:numPr>
          <w:ilvl w:val="6"/>
          <w:numId w:val="1"/>
        </w:numPr>
        <w:shd w:val="clear" w:color="auto" w:fill="FFFFFF"/>
        <w:spacing w:line="360" w:lineRule="auto"/>
        <w:jc w:val="both"/>
        <w:rPr>
          <w:rFonts w:asciiTheme="majorHAnsi" w:hAnsiTheme="majorHAnsi" w:cstheme="majorHAnsi"/>
          <w:sz w:val="20"/>
          <w:szCs w:val="20"/>
        </w:rPr>
      </w:pPr>
      <w:r w:rsidRPr="00FC7CDF">
        <w:rPr>
          <w:rFonts w:asciiTheme="majorHAnsi" w:hAnsiTheme="majorHAnsi" w:cstheme="majorHAnsi"/>
          <w:sz w:val="20"/>
          <w:szCs w:val="20"/>
        </w:rPr>
        <w:t>Permitir a</w:t>
      </w:r>
      <w:r>
        <w:rPr>
          <w:rFonts w:asciiTheme="majorHAnsi" w:hAnsiTheme="majorHAnsi" w:cstheme="majorHAnsi"/>
          <w:sz w:val="20"/>
          <w:szCs w:val="20"/>
        </w:rPr>
        <w:t xml:space="preserve"> solicitação de abono por parte do usuário, devendo </w:t>
      </w:r>
      <w:r w:rsidR="00FC7CDF">
        <w:rPr>
          <w:rFonts w:asciiTheme="majorHAnsi" w:hAnsiTheme="majorHAnsi" w:cstheme="majorHAnsi"/>
          <w:sz w:val="20"/>
          <w:szCs w:val="20"/>
        </w:rPr>
        <w:t xml:space="preserve">este </w:t>
      </w:r>
      <w:r>
        <w:rPr>
          <w:rFonts w:asciiTheme="majorHAnsi" w:hAnsiTheme="majorHAnsi" w:cstheme="majorHAnsi"/>
          <w:sz w:val="20"/>
          <w:szCs w:val="20"/>
        </w:rPr>
        <w:t>informar o motivo da solicitação</w:t>
      </w:r>
      <w:r w:rsidR="00FC7CDF">
        <w:rPr>
          <w:rFonts w:asciiTheme="majorHAnsi" w:hAnsiTheme="majorHAnsi" w:cstheme="majorHAnsi"/>
          <w:sz w:val="20"/>
          <w:szCs w:val="20"/>
        </w:rPr>
        <w:t xml:space="preserve"> (motivos pré-cadastrados), anexar documento comprobatório (opcional), informar a data e o período que se refere a sua solicitação, texto com sua justificativa (opcional), bem como, algumas outras </w:t>
      </w:r>
      <w:r w:rsidR="00FC7CDF" w:rsidRPr="000018EA">
        <w:rPr>
          <w:rFonts w:asciiTheme="majorHAnsi" w:hAnsiTheme="majorHAnsi" w:cstheme="majorHAnsi"/>
          <w:sz w:val="20"/>
          <w:szCs w:val="20"/>
        </w:rPr>
        <w:t>informações que possam ser pertinentes ao tipo de motivo informado</w:t>
      </w:r>
    </w:p>
    <w:p w14:paraId="04CF7B90" w14:textId="3F91ABB5" w:rsidR="003067A2" w:rsidRPr="000018EA" w:rsidRDefault="003067A2" w:rsidP="00A10F02">
      <w:pPr>
        <w:numPr>
          <w:ilvl w:val="7"/>
          <w:numId w:val="1"/>
        </w:numPr>
        <w:shd w:val="clear" w:color="auto" w:fill="FFFFFF"/>
        <w:spacing w:line="360" w:lineRule="auto"/>
        <w:jc w:val="both"/>
        <w:rPr>
          <w:rFonts w:asciiTheme="majorHAnsi" w:hAnsiTheme="majorHAnsi" w:cstheme="majorHAnsi"/>
          <w:sz w:val="20"/>
          <w:szCs w:val="20"/>
        </w:rPr>
      </w:pPr>
      <w:r w:rsidRPr="000018EA">
        <w:rPr>
          <w:rFonts w:asciiTheme="majorHAnsi" w:hAnsiTheme="majorHAnsi" w:cstheme="majorHAnsi"/>
          <w:sz w:val="20"/>
          <w:szCs w:val="20"/>
        </w:rPr>
        <w:t>Possuir regras de validação de solicitação de abono conforme tipo de abono e dados informados pelo usuário</w:t>
      </w:r>
    </w:p>
    <w:p w14:paraId="10AB33F3" w14:textId="675898A0" w:rsidR="00FC7CDF" w:rsidRDefault="00FC7CDF"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o cadastro de um tipo de motivo de abono caso haja necessidade de inclusão de novos itens além da seguinte dos tipos pré-definidos abaixo:</w:t>
      </w:r>
    </w:p>
    <w:p w14:paraId="4CE41D32" w14:textId="02EBBDFC" w:rsidR="00FC7CDF" w:rsidRDefault="00FC7CDF"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Médico</w:t>
      </w:r>
    </w:p>
    <w:p w14:paraId="5702CB1E" w14:textId="7CA8BD92" w:rsidR="00FC7CDF" w:rsidRDefault="00FC7CDF"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Acompanhamento</w:t>
      </w:r>
    </w:p>
    <w:p w14:paraId="707D7928" w14:textId="44EE6BB7" w:rsidR="00FC7CDF" w:rsidRDefault="00FC7CDF"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Declaração em geral</w:t>
      </w:r>
    </w:p>
    <w:p w14:paraId="09A722DA" w14:textId="33AFF645" w:rsidR="00FC7CDF" w:rsidRDefault="00FC7CDF"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Casamento</w:t>
      </w:r>
    </w:p>
    <w:p w14:paraId="008772BD" w14:textId="53A8BFB2" w:rsidR="00FC7CDF" w:rsidRDefault="00FC7CDF"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Óbito na família</w:t>
      </w:r>
    </w:p>
    <w:p w14:paraId="0BCEE89C" w14:textId="55EB1C7E" w:rsidR="00FC7CDF" w:rsidRDefault="00FC7CDF"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Convocação eleitoral</w:t>
      </w:r>
    </w:p>
    <w:p w14:paraId="37B10416" w14:textId="14C59A5B" w:rsidR="00FC7CDF" w:rsidRDefault="00FC7CDF"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Nascimento de filho(s)</w:t>
      </w:r>
    </w:p>
    <w:p w14:paraId="7BBF598A" w14:textId="2D743F72" w:rsidR="00FC7CDF" w:rsidRPr="00FC7CDF" w:rsidRDefault="00FC7CDF"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Folga de aniversário</w:t>
      </w:r>
    </w:p>
    <w:p w14:paraId="5BA99315" w14:textId="09FE00BA" w:rsidR="003E57DB" w:rsidRPr="00B331B1" w:rsidRDefault="003E57DB" w:rsidP="00A10F02">
      <w:pPr>
        <w:numPr>
          <w:ilvl w:val="5"/>
          <w:numId w:val="1"/>
        </w:numPr>
        <w:shd w:val="clear" w:color="auto" w:fill="FFFFFF"/>
        <w:spacing w:line="360" w:lineRule="auto"/>
        <w:jc w:val="both"/>
        <w:rPr>
          <w:rFonts w:asciiTheme="majorHAnsi" w:hAnsiTheme="majorHAnsi" w:cstheme="majorHAnsi"/>
          <w:sz w:val="20"/>
          <w:szCs w:val="20"/>
        </w:rPr>
      </w:pPr>
      <w:r w:rsidRPr="00B331B1">
        <w:rPr>
          <w:rFonts w:asciiTheme="majorHAnsi" w:hAnsiTheme="majorHAnsi" w:cstheme="majorHAnsi"/>
          <w:sz w:val="20"/>
          <w:szCs w:val="20"/>
        </w:rPr>
        <w:t>Aviso de Falta</w:t>
      </w:r>
    </w:p>
    <w:p w14:paraId="706E9717" w14:textId="573BAAFB" w:rsidR="00B331B1" w:rsidRPr="00B331B1" w:rsidRDefault="00B331B1" w:rsidP="00A10F02">
      <w:pPr>
        <w:numPr>
          <w:ilvl w:val="6"/>
          <w:numId w:val="1"/>
        </w:numPr>
        <w:shd w:val="clear" w:color="auto" w:fill="FFFFFF"/>
        <w:spacing w:line="360" w:lineRule="auto"/>
        <w:jc w:val="both"/>
        <w:rPr>
          <w:rFonts w:asciiTheme="majorHAnsi" w:hAnsiTheme="majorHAnsi" w:cstheme="majorHAnsi"/>
          <w:sz w:val="20"/>
          <w:szCs w:val="20"/>
        </w:rPr>
      </w:pPr>
      <w:r w:rsidRPr="00B331B1">
        <w:rPr>
          <w:rFonts w:asciiTheme="majorHAnsi" w:hAnsiTheme="majorHAnsi" w:cstheme="majorHAnsi"/>
          <w:sz w:val="20"/>
          <w:szCs w:val="20"/>
        </w:rPr>
        <w:t xml:space="preserve">Permitir que </w:t>
      </w:r>
      <w:r>
        <w:rPr>
          <w:rFonts w:asciiTheme="majorHAnsi" w:hAnsiTheme="majorHAnsi" w:cstheme="majorHAnsi"/>
          <w:sz w:val="20"/>
          <w:szCs w:val="20"/>
        </w:rPr>
        <w:t xml:space="preserve">o </w:t>
      </w:r>
      <w:r w:rsidRPr="00B331B1">
        <w:rPr>
          <w:rFonts w:asciiTheme="majorHAnsi" w:hAnsiTheme="majorHAnsi" w:cstheme="majorHAnsi"/>
          <w:sz w:val="20"/>
          <w:szCs w:val="20"/>
        </w:rPr>
        <w:t>usuário informe previamente uma falta ao seu gestor</w:t>
      </w:r>
    </w:p>
    <w:p w14:paraId="6675FC2D" w14:textId="5D2FB4CD" w:rsidR="00B331B1" w:rsidRPr="00B331B1" w:rsidRDefault="00B331B1"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w:t>
      </w:r>
      <w:r w:rsidRPr="00B331B1">
        <w:rPr>
          <w:rFonts w:asciiTheme="majorHAnsi" w:hAnsiTheme="majorHAnsi" w:cstheme="majorHAnsi"/>
          <w:sz w:val="20"/>
          <w:szCs w:val="20"/>
        </w:rPr>
        <w:t xml:space="preserve">ermitir que </w:t>
      </w:r>
      <w:r>
        <w:rPr>
          <w:rFonts w:asciiTheme="majorHAnsi" w:hAnsiTheme="majorHAnsi" w:cstheme="majorHAnsi"/>
          <w:sz w:val="20"/>
          <w:szCs w:val="20"/>
        </w:rPr>
        <w:t xml:space="preserve">o </w:t>
      </w:r>
      <w:r w:rsidRPr="00B331B1">
        <w:rPr>
          <w:rFonts w:asciiTheme="majorHAnsi" w:hAnsiTheme="majorHAnsi" w:cstheme="majorHAnsi"/>
          <w:sz w:val="20"/>
          <w:szCs w:val="20"/>
        </w:rPr>
        <w:t xml:space="preserve">usuário informe </w:t>
      </w:r>
      <w:r>
        <w:rPr>
          <w:rFonts w:asciiTheme="majorHAnsi" w:hAnsiTheme="majorHAnsi" w:cstheme="majorHAnsi"/>
          <w:sz w:val="20"/>
          <w:szCs w:val="20"/>
        </w:rPr>
        <w:t xml:space="preserve">o </w:t>
      </w:r>
      <w:r w:rsidRPr="00B331B1">
        <w:rPr>
          <w:rFonts w:asciiTheme="majorHAnsi" w:hAnsiTheme="majorHAnsi" w:cstheme="majorHAnsi"/>
          <w:sz w:val="20"/>
          <w:szCs w:val="20"/>
        </w:rPr>
        <w:t xml:space="preserve">motivo </w:t>
      </w:r>
      <w:r>
        <w:rPr>
          <w:rFonts w:asciiTheme="majorHAnsi" w:hAnsiTheme="majorHAnsi" w:cstheme="majorHAnsi"/>
          <w:sz w:val="20"/>
          <w:szCs w:val="20"/>
        </w:rPr>
        <w:t>(</w:t>
      </w:r>
      <w:r w:rsidRPr="00B331B1">
        <w:rPr>
          <w:rFonts w:asciiTheme="majorHAnsi" w:hAnsiTheme="majorHAnsi" w:cstheme="majorHAnsi"/>
          <w:sz w:val="20"/>
          <w:szCs w:val="20"/>
        </w:rPr>
        <w:t>pr</w:t>
      </w:r>
      <w:r>
        <w:rPr>
          <w:rFonts w:asciiTheme="majorHAnsi" w:hAnsiTheme="majorHAnsi" w:cstheme="majorHAnsi"/>
          <w:sz w:val="20"/>
          <w:szCs w:val="20"/>
        </w:rPr>
        <w:t>é</w:t>
      </w:r>
      <w:r w:rsidRPr="00B331B1">
        <w:rPr>
          <w:rFonts w:asciiTheme="majorHAnsi" w:hAnsiTheme="majorHAnsi" w:cstheme="majorHAnsi"/>
          <w:sz w:val="20"/>
          <w:szCs w:val="20"/>
        </w:rPr>
        <w:t>-cadastrado</w:t>
      </w:r>
      <w:r>
        <w:rPr>
          <w:rFonts w:asciiTheme="majorHAnsi" w:hAnsiTheme="majorHAnsi" w:cstheme="majorHAnsi"/>
          <w:sz w:val="20"/>
          <w:szCs w:val="20"/>
        </w:rPr>
        <w:t>)</w:t>
      </w:r>
      <w:r w:rsidRPr="00B331B1">
        <w:rPr>
          <w:rFonts w:asciiTheme="majorHAnsi" w:hAnsiTheme="majorHAnsi" w:cstheme="majorHAnsi"/>
          <w:sz w:val="20"/>
          <w:szCs w:val="20"/>
        </w:rPr>
        <w:t xml:space="preserve"> d</w:t>
      </w:r>
      <w:r>
        <w:rPr>
          <w:rFonts w:asciiTheme="majorHAnsi" w:hAnsiTheme="majorHAnsi" w:cstheme="majorHAnsi"/>
          <w:sz w:val="20"/>
          <w:szCs w:val="20"/>
        </w:rPr>
        <w:t>e su</w:t>
      </w:r>
      <w:r w:rsidRPr="00B331B1">
        <w:rPr>
          <w:rFonts w:asciiTheme="majorHAnsi" w:hAnsiTheme="majorHAnsi" w:cstheme="majorHAnsi"/>
          <w:sz w:val="20"/>
          <w:szCs w:val="20"/>
        </w:rPr>
        <w:t>a falta no sistema para futuras classificações</w:t>
      </w:r>
    </w:p>
    <w:p w14:paraId="575830C6" w14:textId="130DEC5E" w:rsidR="00B331B1" w:rsidRPr="00B331B1" w:rsidRDefault="00B331B1"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w:t>
      </w:r>
      <w:r w:rsidRPr="00B331B1">
        <w:rPr>
          <w:rFonts w:asciiTheme="majorHAnsi" w:hAnsiTheme="majorHAnsi" w:cstheme="majorHAnsi"/>
          <w:sz w:val="20"/>
          <w:szCs w:val="20"/>
        </w:rPr>
        <w:t xml:space="preserve">ermitir </w:t>
      </w:r>
      <w:r>
        <w:rPr>
          <w:rFonts w:asciiTheme="majorHAnsi" w:hAnsiTheme="majorHAnsi" w:cstheme="majorHAnsi"/>
          <w:sz w:val="20"/>
          <w:szCs w:val="20"/>
        </w:rPr>
        <w:t xml:space="preserve">que </w:t>
      </w:r>
      <w:r w:rsidRPr="00B331B1">
        <w:rPr>
          <w:rFonts w:asciiTheme="majorHAnsi" w:hAnsiTheme="majorHAnsi" w:cstheme="majorHAnsi"/>
          <w:sz w:val="20"/>
          <w:szCs w:val="20"/>
        </w:rPr>
        <w:t xml:space="preserve">o usuário </w:t>
      </w:r>
      <w:r>
        <w:rPr>
          <w:rFonts w:asciiTheme="majorHAnsi" w:hAnsiTheme="majorHAnsi" w:cstheme="majorHAnsi"/>
          <w:sz w:val="20"/>
          <w:szCs w:val="20"/>
        </w:rPr>
        <w:t>possa</w:t>
      </w:r>
      <w:r w:rsidRPr="00B331B1">
        <w:rPr>
          <w:rFonts w:asciiTheme="majorHAnsi" w:hAnsiTheme="majorHAnsi" w:cstheme="majorHAnsi"/>
          <w:sz w:val="20"/>
          <w:szCs w:val="20"/>
        </w:rPr>
        <w:t xml:space="preserve"> informar o período que irá faltar</w:t>
      </w:r>
      <w:r>
        <w:rPr>
          <w:rFonts w:asciiTheme="majorHAnsi" w:hAnsiTheme="majorHAnsi" w:cstheme="majorHAnsi"/>
          <w:sz w:val="20"/>
          <w:szCs w:val="20"/>
        </w:rPr>
        <w:t>, devendo classificar o aviso entre os seguintes tipos:</w:t>
      </w:r>
    </w:p>
    <w:p w14:paraId="6D540161" w14:textId="4B123DBD" w:rsidR="00B331B1" w:rsidRPr="00B331B1" w:rsidRDefault="00B331B1" w:rsidP="00A10F02">
      <w:pPr>
        <w:numPr>
          <w:ilvl w:val="7"/>
          <w:numId w:val="1"/>
        </w:numPr>
        <w:shd w:val="clear" w:color="auto" w:fill="FFFFFF"/>
        <w:spacing w:line="360" w:lineRule="auto"/>
        <w:jc w:val="both"/>
        <w:rPr>
          <w:rFonts w:asciiTheme="majorHAnsi" w:hAnsiTheme="majorHAnsi" w:cstheme="majorHAnsi"/>
          <w:sz w:val="20"/>
          <w:szCs w:val="20"/>
        </w:rPr>
      </w:pPr>
      <w:r w:rsidRPr="00B331B1">
        <w:rPr>
          <w:rFonts w:asciiTheme="majorHAnsi" w:hAnsiTheme="majorHAnsi" w:cstheme="majorHAnsi"/>
          <w:sz w:val="20"/>
          <w:szCs w:val="20"/>
        </w:rPr>
        <w:t>Período: Permit</w:t>
      </w:r>
      <w:r>
        <w:rPr>
          <w:rFonts w:asciiTheme="majorHAnsi" w:hAnsiTheme="majorHAnsi" w:cstheme="majorHAnsi"/>
          <w:sz w:val="20"/>
          <w:szCs w:val="20"/>
        </w:rPr>
        <w:t>ir</w:t>
      </w:r>
      <w:r w:rsidRPr="00B331B1">
        <w:rPr>
          <w:rFonts w:asciiTheme="majorHAnsi" w:hAnsiTheme="majorHAnsi" w:cstheme="majorHAnsi"/>
          <w:sz w:val="20"/>
          <w:szCs w:val="20"/>
        </w:rPr>
        <w:t xml:space="preserve"> informar mais de um dia de uma única vez, informando</w:t>
      </w:r>
      <w:r>
        <w:rPr>
          <w:rFonts w:asciiTheme="majorHAnsi" w:hAnsiTheme="majorHAnsi" w:cstheme="majorHAnsi"/>
          <w:sz w:val="20"/>
          <w:szCs w:val="20"/>
        </w:rPr>
        <w:t xml:space="preserve"> a data</w:t>
      </w:r>
      <w:r w:rsidRPr="00B331B1">
        <w:rPr>
          <w:rFonts w:asciiTheme="majorHAnsi" w:hAnsiTheme="majorHAnsi" w:cstheme="majorHAnsi"/>
          <w:sz w:val="20"/>
          <w:szCs w:val="20"/>
        </w:rPr>
        <w:t xml:space="preserve"> de início e data de fim da solicitação</w:t>
      </w:r>
    </w:p>
    <w:p w14:paraId="4AC5E431" w14:textId="1A8FF273" w:rsidR="00B331B1" w:rsidRPr="00B331B1" w:rsidRDefault="00B331B1" w:rsidP="00A10F02">
      <w:pPr>
        <w:numPr>
          <w:ilvl w:val="7"/>
          <w:numId w:val="1"/>
        </w:numPr>
        <w:shd w:val="clear" w:color="auto" w:fill="FFFFFF"/>
        <w:spacing w:line="360" w:lineRule="auto"/>
        <w:jc w:val="both"/>
        <w:rPr>
          <w:rFonts w:asciiTheme="majorHAnsi" w:hAnsiTheme="majorHAnsi" w:cstheme="majorHAnsi"/>
          <w:sz w:val="20"/>
          <w:szCs w:val="20"/>
        </w:rPr>
      </w:pPr>
      <w:r w:rsidRPr="00B331B1">
        <w:rPr>
          <w:rFonts w:asciiTheme="majorHAnsi" w:hAnsiTheme="majorHAnsi" w:cstheme="majorHAnsi"/>
          <w:sz w:val="20"/>
          <w:szCs w:val="20"/>
        </w:rPr>
        <w:t xml:space="preserve">Dia Todo: </w:t>
      </w:r>
      <w:r>
        <w:rPr>
          <w:rFonts w:asciiTheme="majorHAnsi" w:hAnsiTheme="majorHAnsi" w:cstheme="majorHAnsi"/>
          <w:sz w:val="20"/>
          <w:szCs w:val="20"/>
        </w:rPr>
        <w:t>Permitir i</w:t>
      </w:r>
      <w:r w:rsidRPr="00B331B1">
        <w:rPr>
          <w:rFonts w:asciiTheme="majorHAnsi" w:hAnsiTheme="majorHAnsi" w:cstheme="majorHAnsi"/>
          <w:sz w:val="20"/>
          <w:szCs w:val="20"/>
        </w:rPr>
        <w:t>nforma</w:t>
      </w:r>
      <w:r>
        <w:rPr>
          <w:rFonts w:asciiTheme="majorHAnsi" w:hAnsiTheme="majorHAnsi" w:cstheme="majorHAnsi"/>
          <w:sz w:val="20"/>
          <w:szCs w:val="20"/>
        </w:rPr>
        <w:t>r</w:t>
      </w:r>
      <w:r w:rsidRPr="00B331B1">
        <w:rPr>
          <w:rFonts w:asciiTheme="majorHAnsi" w:hAnsiTheme="majorHAnsi" w:cstheme="majorHAnsi"/>
          <w:sz w:val="20"/>
          <w:szCs w:val="20"/>
        </w:rPr>
        <w:t xml:space="preserve"> o dia que </w:t>
      </w:r>
      <w:r>
        <w:rPr>
          <w:rFonts w:asciiTheme="majorHAnsi" w:hAnsiTheme="majorHAnsi" w:cstheme="majorHAnsi"/>
          <w:sz w:val="20"/>
          <w:szCs w:val="20"/>
        </w:rPr>
        <w:t xml:space="preserve">o servidor </w:t>
      </w:r>
      <w:r w:rsidRPr="00B331B1">
        <w:rPr>
          <w:rFonts w:asciiTheme="majorHAnsi" w:hAnsiTheme="majorHAnsi" w:cstheme="majorHAnsi"/>
          <w:sz w:val="20"/>
          <w:szCs w:val="20"/>
        </w:rPr>
        <w:t xml:space="preserve">irá </w:t>
      </w:r>
      <w:r>
        <w:rPr>
          <w:rFonts w:asciiTheme="majorHAnsi" w:hAnsiTheme="majorHAnsi" w:cstheme="majorHAnsi"/>
          <w:sz w:val="20"/>
          <w:szCs w:val="20"/>
        </w:rPr>
        <w:t>estar ausente</w:t>
      </w:r>
    </w:p>
    <w:p w14:paraId="24D012AE" w14:textId="700B2382" w:rsidR="00B331B1" w:rsidRPr="00B331B1" w:rsidRDefault="00B331B1" w:rsidP="00A10F02">
      <w:pPr>
        <w:numPr>
          <w:ilvl w:val="7"/>
          <w:numId w:val="1"/>
        </w:numPr>
        <w:shd w:val="clear" w:color="auto" w:fill="FFFFFF"/>
        <w:spacing w:line="360" w:lineRule="auto"/>
        <w:jc w:val="both"/>
        <w:rPr>
          <w:rFonts w:asciiTheme="majorHAnsi" w:hAnsiTheme="majorHAnsi" w:cstheme="majorHAnsi"/>
          <w:sz w:val="20"/>
          <w:szCs w:val="20"/>
        </w:rPr>
      </w:pPr>
      <w:r w:rsidRPr="00B331B1">
        <w:rPr>
          <w:rFonts w:asciiTheme="majorHAnsi" w:hAnsiTheme="majorHAnsi" w:cstheme="majorHAnsi"/>
          <w:sz w:val="20"/>
          <w:szCs w:val="20"/>
        </w:rPr>
        <w:t>Horário: Permitir informar um período de horas que</w:t>
      </w:r>
      <w:r>
        <w:rPr>
          <w:rFonts w:asciiTheme="majorHAnsi" w:hAnsiTheme="majorHAnsi" w:cstheme="majorHAnsi"/>
          <w:sz w:val="20"/>
          <w:szCs w:val="20"/>
        </w:rPr>
        <w:t xml:space="preserve"> o servidor</w:t>
      </w:r>
      <w:r w:rsidRPr="00B331B1">
        <w:rPr>
          <w:rFonts w:asciiTheme="majorHAnsi" w:hAnsiTheme="majorHAnsi" w:cstheme="majorHAnsi"/>
          <w:sz w:val="20"/>
          <w:szCs w:val="20"/>
        </w:rPr>
        <w:t xml:space="preserve"> irá faltar em um determinado dia</w:t>
      </w:r>
    </w:p>
    <w:p w14:paraId="0A39CCE4" w14:textId="280A5CB2" w:rsidR="00B331B1" w:rsidRPr="00C96BD0" w:rsidRDefault="00B331B1" w:rsidP="00A10F02">
      <w:pPr>
        <w:numPr>
          <w:ilvl w:val="6"/>
          <w:numId w:val="1"/>
        </w:numPr>
        <w:shd w:val="clear" w:color="auto" w:fill="FFFFFF"/>
        <w:spacing w:line="360" w:lineRule="auto"/>
        <w:jc w:val="both"/>
        <w:rPr>
          <w:rFonts w:asciiTheme="majorHAnsi" w:hAnsiTheme="majorHAnsi" w:cstheme="majorHAnsi"/>
          <w:sz w:val="20"/>
          <w:szCs w:val="20"/>
        </w:rPr>
      </w:pPr>
      <w:r w:rsidRPr="00B331B1">
        <w:rPr>
          <w:rFonts w:asciiTheme="majorHAnsi" w:hAnsiTheme="majorHAnsi" w:cstheme="majorHAnsi"/>
          <w:sz w:val="20"/>
          <w:szCs w:val="20"/>
        </w:rPr>
        <w:t xml:space="preserve">Permitir informar uma observação, </w:t>
      </w:r>
      <w:r>
        <w:rPr>
          <w:rFonts w:asciiTheme="majorHAnsi" w:hAnsiTheme="majorHAnsi" w:cstheme="majorHAnsi"/>
          <w:sz w:val="20"/>
          <w:szCs w:val="20"/>
        </w:rPr>
        <w:t xml:space="preserve">de </w:t>
      </w:r>
      <w:r w:rsidRPr="00B331B1">
        <w:rPr>
          <w:rFonts w:asciiTheme="majorHAnsi" w:hAnsiTheme="majorHAnsi" w:cstheme="majorHAnsi"/>
          <w:sz w:val="20"/>
          <w:szCs w:val="20"/>
        </w:rPr>
        <w:t>texto livre, para justificar o aviso de falta</w:t>
      </w:r>
      <w:r>
        <w:rPr>
          <w:rFonts w:asciiTheme="majorHAnsi" w:hAnsiTheme="majorHAnsi" w:cstheme="majorHAnsi"/>
          <w:sz w:val="20"/>
          <w:szCs w:val="20"/>
        </w:rPr>
        <w:t xml:space="preserve"> do servidor</w:t>
      </w:r>
    </w:p>
    <w:p w14:paraId="5433404A" w14:textId="1035DD9A" w:rsidR="003E57DB" w:rsidRPr="00C96BD0" w:rsidRDefault="00620BF0" w:rsidP="00A10F02">
      <w:pPr>
        <w:numPr>
          <w:ilvl w:val="5"/>
          <w:numId w:val="1"/>
        </w:numPr>
        <w:shd w:val="clear" w:color="auto" w:fill="FFFFFF"/>
        <w:spacing w:line="360" w:lineRule="auto"/>
        <w:jc w:val="both"/>
        <w:rPr>
          <w:rFonts w:asciiTheme="majorHAnsi" w:hAnsiTheme="majorHAnsi" w:cstheme="majorHAnsi"/>
          <w:sz w:val="20"/>
          <w:szCs w:val="20"/>
        </w:rPr>
      </w:pPr>
      <w:r w:rsidRPr="00C96BD0">
        <w:rPr>
          <w:rFonts w:asciiTheme="majorHAnsi" w:hAnsiTheme="majorHAnsi" w:cstheme="majorHAnsi"/>
          <w:sz w:val="20"/>
          <w:szCs w:val="20"/>
        </w:rPr>
        <w:t>Ajuste de Ponto</w:t>
      </w:r>
    </w:p>
    <w:p w14:paraId="374B1666" w14:textId="39AC03AE" w:rsidR="00960DA1" w:rsidRPr="00C96BD0" w:rsidRDefault="00096582" w:rsidP="00A10F02">
      <w:pPr>
        <w:numPr>
          <w:ilvl w:val="6"/>
          <w:numId w:val="1"/>
        </w:numPr>
        <w:shd w:val="clear" w:color="auto" w:fill="FFFFFF"/>
        <w:spacing w:line="360" w:lineRule="auto"/>
        <w:jc w:val="both"/>
        <w:rPr>
          <w:rFonts w:asciiTheme="majorHAnsi" w:hAnsiTheme="majorHAnsi" w:cstheme="majorHAnsi"/>
          <w:sz w:val="20"/>
          <w:szCs w:val="20"/>
        </w:rPr>
      </w:pPr>
      <w:r w:rsidRPr="00C96BD0">
        <w:rPr>
          <w:rFonts w:asciiTheme="majorHAnsi" w:hAnsiTheme="majorHAnsi" w:cstheme="majorHAnsi"/>
          <w:sz w:val="20"/>
          <w:szCs w:val="20"/>
        </w:rPr>
        <w:t xml:space="preserve">Permitir </w:t>
      </w:r>
      <w:r w:rsidR="00960DA1" w:rsidRPr="00C96BD0">
        <w:rPr>
          <w:rFonts w:asciiTheme="majorHAnsi" w:hAnsiTheme="majorHAnsi" w:cstheme="majorHAnsi"/>
          <w:sz w:val="20"/>
          <w:szCs w:val="20"/>
        </w:rPr>
        <w:t>que o próprio servidor possa solicitar correções e ajustes em seu cartão ponto, facilitando assim a comunicação entre servidor e coordenadores/RH</w:t>
      </w:r>
    </w:p>
    <w:p w14:paraId="56A7120F" w14:textId="4C79D184" w:rsidR="00960DA1" w:rsidRPr="00C96BD0" w:rsidRDefault="00096582" w:rsidP="00A10F02">
      <w:pPr>
        <w:numPr>
          <w:ilvl w:val="6"/>
          <w:numId w:val="1"/>
        </w:numPr>
        <w:shd w:val="clear" w:color="auto" w:fill="FFFFFF"/>
        <w:spacing w:line="360" w:lineRule="auto"/>
        <w:jc w:val="both"/>
        <w:rPr>
          <w:rFonts w:asciiTheme="majorHAnsi" w:hAnsiTheme="majorHAnsi" w:cstheme="majorHAnsi"/>
          <w:sz w:val="20"/>
          <w:szCs w:val="20"/>
        </w:rPr>
      </w:pPr>
      <w:r w:rsidRPr="00C96BD0">
        <w:rPr>
          <w:rFonts w:asciiTheme="majorHAnsi" w:hAnsiTheme="majorHAnsi" w:cstheme="majorHAnsi"/>
          <w:sz w:val="20"/>
          <w:szCs w:val="20"/>
        </w:rPr>
        <w:lastRenderedPageBreak/>
        <w:t>P</w:t>
      </w:r>
      <w:r w:rsidR="00960DA1" w:rsidRPr="00C96BD0">
        <w:rPr>
          <w:rFonts w:asciiTheme="majorHAnsi" w:hAnsiTheme="majorHAnsi" w:cstheme="majorHAnsi"/>
          <w:sz w:val="20"/>
          <w:szCs w:val="20"/>
        </w:rPr>
        <w:t>ermitir justificar a ausência de batida de ponto, informando minimamente os seguintes dados:</w:t>
      </w:r>
    </w:p>
    <w:p w14:paraId="626C9C78" w14:textId="77777777" w:rsidR="00960DA1" w:rsidRPr="00C96BD0" w:rsidRDefault="00960DA1" w:rsidP="00A10F02">
      <w:pPr>
        <w:numPr>
          <w:ilvl w:val="7"/>
          <w:numId w:val="1"/>
        </w:numPr>
        <w:shd w:val="clear" w:color="auto" w:fill="FFFFFF"/>
        <w:spacing w:line="360" w:lineRule="auto"/>
        <w:jc w:val="both"/>
        <w:rPr>
          <w:rFonts w:asciiTheme="majorHAnsi" w:hAnsiTheme="majorHAnsi" w:cstheme="majorHAnsi"/>
          <w:sz w:val="20"/>
          <w:szCs w:val="20"/>
        </w:rPr>
      </w:pPr>
      <w:r w:rsidRPr="00C96BD0">
        <w:rPr>
          <w:rFonts w:asciiTheme="majorHAnsi" w:hAnsiTheme="majorHAnsi" w:cstheme="majorHAnsi"/>
          <w:sz w:val="20"/>
          <w:szCs w:val="20"/>
        </w:rPr>
        <w:t>Data</w:t>
      </w:r>
    </w:p>
    <w:p w14:paraId="7BBB8B52" w14:textId="77777777" w:rsidR="00960DA1" w:rsidRPr="00C96BD0" w:rsidRDefault="00960DA1" w:rsidP="00A10F02">
      <w:pPr>
        <w:numPr>
          <w:ilvl w:val="7"/>
          <w:numId w:val="1"/>
        </w:numPr>
        <w:shd w:val="clear" w:color="auto" w:fill="FFFFFF"/>
        <w:spacing w:line="360" w:lineRule="auto"/>
        <w:jc w:val="both"/>
        <w:rPr>
          <w:rFonts w:asciiTheme="majorHAnsi" w:hAnsiTheme="majorHAnsi" w:cstheme="majorHAnsi"/>
          <w:sz w:val="20"/>
          <w:szCs w:val="20"/>
        </w:rPr>
      </w:pPr>
      <w:r w:rsidRPr="00C96BD0">
        <w:rPr>
          <w:rFonts w:asciiTheme="majorHAnsi" w:hAnsiTheme="majorHAnsi" w:cstheme="majorHAnsi"/>
          <w:sz w:val="20"/>
          <w:szCs w:val="20"/>
        </w:rPr>
        <w:t>Hora</w:t>
      </w:r>
    </w:p>
    <w:p w14:paraId="64DCBFEC" w14:textId="76347106" w:rsidR="00960DA1" w:rsidRPr="00C96BD0" w:rsidRDefault="00960DA1" w:rsidP="00A10F02">
      <w:pPr>
        <w:numPr>
          <w:ilvl w:val="7"/>
          <w:numId w:val="1"/>
        </w:numPr>
        <w:shd w:val="clear" w:color="auto" w:fill="FFFFFF"/>
        <w:spacing w:line="360" w:lineRule="auto"/>
        <w:jc w:val="both"/>
        <w:rPr>
          <w:rFonts w:asciiTheme="majorHAnsi" w:hAnsiTheme="majorHAnsi" w:cstheme="majorHAnsi"/>
          <w:sz w:val="20"/>
          <w:szCs w:val="20"/>
        </w:rPr>
      </w:pPr>
      <w:r w:rsidRPr="00C96BD0">
        <w:rPr>
          <w:rFonts w:asciiTheme="majorHAnsi" w:hAnsiTheme="majorHAnsi" w:cstheme="majorHAnsi"/>
          <w:sz w:val="20"/>
          <w:szCs w:val="20"/>
        </w:rPr>
        <w:t xml:space="preserve">Tipo da justificativa previamente cadastrada no </w:t>
      </w:r>
      <w:r w:rsidR="00096582" w:rsidRPr="00C96BD0">
        <w:rPr>
          <w:rFonts w:asciiTheme="majorHAnsi" w:hAnsiTheme="majorHAnsi" w:cstheme="majorHAnsi"/>
          <w:sz w:val="20"/>
          <w:szCs w:val="20"/>
        </w:rPr>
        <w:t>sistema</w:t>
      </w:r>
    </w:p>
    <w:p w14:paraId="03BBB9BF" w14:textId="1B4D819A" w:rsidR="00960DA1" w:rsidRPr="00C96BD0" w:rsidRDefault="00960DA1" w:rsidP="00A10F02">
      <w:pPr>
        <w:numPr>
          <w:ilvl w:val="7"/>
          <w:numId w:val="1"/>
        </w:numPr>
        <w:shd w:val="clear" w:color="auto" w:fill="FFFFFF"/>
        <w:spacing w:line="360" w:lineRule="auto"/>
        <w:jc w:val="both"/>
        <w:rPr>
          <w:rFonts w:asciiTheme="majorHAnsi" w:hAnsiTheme="majorHAnsi" w:cstheme="majorHAnsi"/>
          <w:sz w:val="20"/>
          <w:szCs w:val="20"/>
        </w:rPr>
      </w:pPr>
      <w:r w:rsidRPr="00C96BD0">
        <w:rPr>
          <w:rFonts w:asciiTheme="majorHAnsi" w:hAnsiTheme="majorHAnsi" w:cstheme="majorHAnsi"/>
          <w:sz w:val="20"/>
          <w:szCs w:val="20"/>
        </w:rPr>
        <w:t xml:space="preserve">Justificativa: Texto livre para que </w:t>
      </w:r>
      <w:r w:rsidR="00096582" w:rsidRPr="00C96BD0">
        <w:rPr>
          <w:rFonts w:asciiTheme="majorHAnsi" w:hAnsiTheme="majorHAnsi" w:cstheme="majorHAnsi"/>
          <w:sz w:val="20"/>
          <w:szCs w:val="20"/>
        </w:rPr>
        <w:t xml:space="preserve">o servidor </w:t>
      </w:r>
      <w:r w:rsidRPr="00C96BD0">
        <w:rPr>
          <w:rFonts w:asciiTheme="majorHAnsi" w:hAnsiTheme="majorHAnsi" w:cstheme="majorHAnsi"/>
          <w:sz w:val="20"/>
          <w:szCs w:val="20"/>
        </w:rPr>
        <w:t>possa descrever o motivo da solicitação de ajuste de ponto</w:t>
      </w:r>
    </w:p>
    <w:p w14:paraId="53D19546" w14:textId="779D0E2C" w:rsidR="00960DA1" w:rsidRPr="00C96BD0" w:rsidRDefault="00096582" w:rsidP="00A10F02">
      <w:pPr>
        <w:numPr>
          <w:ilvl w:val="6"/>
          <w:numId w:val="1"/>
        </w:numPr>
        <w:shd w:val="clear" w:color="auto" w:fill="FFFFFF"/>
        <w:spacing w:line="360" w:lineRule="auto"/>
        <w:jc w:val="both"/>
        <w:rPr>
          <w:rFonts w:asciiTheme="majorHAnsi" w:hAnsiTheme="majorHAnsi" w:cstheme="majorHAnsi"/>
          <w:sz w:val="20"/>
          <w:szCs w:val="20"/>
        </w:rPr>
      </w:pPr>
      <w:r w:rsidRPr="00C96BD0">
        <w:rPr>
          <w:rFonts w:asciiTheme="majorHAnsi" w:hAnsiTheme="majorHAnsi" w:cstheme="majorHAnsi"/>
          <w:sz w:val="20"/>
          <w:szCs w:val="20"/>
        </w:rPr>
        <w:t xml:space="preserve">Permitir que as solicitações de ajuste realizadas pelos servidores </w:t>
      </w:r>
      <w:r w:rsidR="00960DA1" w:rsidRPr="00C96BD0">
        <w:rPr>
          <w:rFonts w:asciiTheme="majorHAnsi" w:hAnsiTheme="majorHAnsi" w:cstheme="majorHAnsi"/>
          <w:sz w:val="20"/>
          <w:szCs w:val="20"/>
        </w:rPr>
        <w:t>fi</w:t>
      </w:r>
      <w:r w:rsidRPr="00C96BD0">
        <w:rPr>
          <w:rFonts w:asciiTheme="majorHAnsi" w:hAnsiTheme="majorHAnsi" w:cstheme="majorHAnsi"/>
          <w:sz w:val="20"/>
          <w:szCs w:val="20"/>
        </w:rPr>
        <w:t>quem</w:t>
      </w:r>
      <w:r w:rsidR="00960DA1" w:rsidRPr="00C96BD0">
        <w:rPr>
          <w:rFonts w:asciiTheme="majorHAnsi" w:hAnsiTheme="majorHAnsi" w:cstheme="majorHAnsi"/>
          <w:sz w:val="20"/>
          <w:szCs w:val="20"/>
        </w:rPr>
        <w:t xml:space="preserve"> pendente</w:t>
      </w:r>
      <w:r w:rsidRPr="00C96BD0">
        <w:rPr>
          <w:rFonts w:asciiTheme="majorHAnsi" w:hAnsiTheme="majorHAnsi" w:cstheme="majorHAnsi"/>
          <w:sz w:val="20"/>
          <w:szCs w:val="20"/>
        </w:rPr>
        <w:t>s</w:t>
      </w:r>
      <w:r w:rsidR="00960DA1" w:rsidRPr="00C96BD0">
        <w:rPr>
          <w:rFonts w:asciiTheme="majorHAnsi" w:hAnsiTheme="majorHAnsi" w:cstheme="majorHAnsi"/>
          <w:sz w:val="20"/>
          <w:szCs w:val="20"/>
        </w:rPr>
        <w:t xml:space="preserve"> de aprovação do</w:t>
      </w:r>
      <w:r w:rsidRPr="00C96BD0">
        <w:rPr>
          <w:rFonts w:asciiTheme="majorHAnsi" w:hAnsiTheme="majorHAnsi" w:cstheme="majorHAnsi"/>
          <w:sz w:val="20"/>
          <w:szCs w:val="20"/>
        </w:rPr>
        <w:t>s respectivos</w:t>
      </w:r>
      <w:r w:rsidR="00960DA1" w:rsidRPr="00C96BD0">
        <w:rPr>
          <w:rFonts w:asciiTheme="majorHAnsi" w:hAnsiTheme="majorHAnsi" w:cstheme="majorHAnsi"/>
          <w:sz w:val="20"/>
          <w:szCs w:val="20"/>
        </w:rPr>
        <w:t xml:space="preserve"> gestor</w:t>
      </w:r>
      <w:r w:rsidRPr="00C96BD0">
        <w:rPr>
          <w:rFonts w:asciiTheme="majorHAnsi" w:hAnsiTheme="majorHAnsi" w:cstheme="majorHAnsi"/>
          <w:sz w:val="20"/>
          <w:szCs w:val="20"/>
        </w:rPr>
        <w:t>es</w:t>
      </w:r>
      <w:r w:rsidR="00960DA1" w:rsidRPr="00C96BD0">
        <w:rPr>
          <w:rFonts w:asciiTheme="majorHAnsi" w:hAnsiTheme="majorHAnsi" w:cstheme="majorHAnsi"/>
          <w:sz w:val="20"/>
          <w:szCs w:val="20"/>
        </w:rPr>
        <w:t xml:space="preserve"> e somente após aprovação </w:t>
      </w:r>
      <w:proofErr w:type="gramStart"/>
      <w:r w:rsidR="00960DA1" w:rsidRPr="00C96BD0">
        <w:rPr>
          <w:rFonts w:asciiTheme="majorHAnsi" w:hAnsiTheme="majorHAnsi" w:cstheme="majorHAnsi"/>
          <w:sz w:val="20"/>
          <w:szCs w:val="20"/>
        </w:rPr>
        <w:t>do</w:t>
      </w:r>
      <w:r w:rsidRPr="00C96BD0">
        <w:rPr>
          <w:rFonts w:asciiTheme="majorHAnsi" w:hAnsiTheme="majorHAnsi" w:cstheme="majorHAnsi"/>
          <w:sz w:val="20"/>
          <w:szCs w:val="20"/>
        </w:rPr>
        <w:t>s</w:t>
      </w:r>
      <w:r w:rsidR="00960DA1" w:rsidRPr="00C96BD0">
        <w:rPr>
          <w:rFonts w:asciiTheme="majorHAnsi" w:hAnsiTheme="majorHAnsi" w:cstheme="majorHAnsi"/>
          <w:sz w:val="20"/>
          <w:szCs w:val="20"/>
        </w:rPr>
        <w:t xml:space="preserve"> mesmo</w:t>
      </w:r>
      <w:r w:rsidRPr="00C96BD0">
        <w:rPr>
          <w:rFonts w:asciiTheme="majorHAnsi" w:hAnsiTheme="majorHAnsi" w:cstheme="majorHAnsi"/>
          <w:sz w:val="20"/>
          <w:szCs w:val="20"/>
        </w:rPr>
        <w:t>s</w:t>
      </w:r>
      <w:proofErr w:type="gramEnd"/>
      <w:r w:rsidRPr="00C96BD0">
        <w:rPr>
          <w:rFonts w:asciiTheme="majorHAnsi" w:hAnsiTheme="majorHAnsi" w:cstheme="majorHAnsi"/>
          <w:sz w:val="20"/>
          <w:szCs w:val="20"/>
        </w:rPr>
        <w:t>,</w:t>
      </w:r>
      <w:r w:rsidR="00960DA1" w:rsidRPr="00C96BD0">
        <w:rPr>
          <w:rFonts w:asciiTheme="majorHAnsi" w:hAnsiTheme="majorHAnsi" w:cstheme="majorHAnsi"/>
          <w:sz w:val="20"/>
          <w:szCs w:val="20"/>
        </w:rPr>
        <w:t xml:space="preserve"> as horas solicitadas no ajuste serão consideradas como horas trabalhadas para efeito de fechamento d</w:t>
      </w:r>
      <w:r w:rsidRPr="00C96BD0">
        <w:rPr>
          <w:rFonts w:asciiTheme="majorHAnsi" w:hAnsiTheme="majorHAnsi" w:cstheme="majorHAnsi"/>
          <w:sz w:val="20"/>
          <w:szCs w:val="20"/>
        </w:rPr>
        <w:t>a</w:t>
      </w:r>
      <w:r w:rsidR="00960DA1" w:rsidRPr="00C96BD0">
        <w:rPr>
          <w:rFonts w:asciiTheme="majorHAnsi" w:hAnsiTheme="majorHAnsi" w:cstheme="majorHAnsi"/>
          <w:sz w:val="20"/>
          <w:szCs w:val="20"/>
        </w:rPr>
        <w:t xml:space="preserve"> folha</w:t>
      </w:r>
    </w:p>
    <w:p w14:paraId="2A5883CF" w14:textId="0842DD8D" w:rsidR="00960DA1" w:rsidRPr="00C96BD0" w:rsidRDefault="00C96BD0" w:rsidP="00A10F02">
      <w:pPr>
        <w:numPr>
          <w:ilvl w:val="6"/>
          <w:numId w:val="1"/>
        </w:numPr>
        <w:shd w:val="clear" w:color="auto" w:fill="FFFFFF"/>
        <w:spacing w:line="360" w:lineRule="auto"/>
        <w:jc w:val="both"/>
        <w:rPr>
          <w:rFonts w:asciiTheme="majorHAnsi" w:hAnsiTheme="majorHAnsi" w:cstheme="majorHAnsi"/>
          <w:sz w:val="20"/>
          <w:szCs w:val="20"/>
        </w:rPr>
      </w:pPr>
      <w:r w:rsidRPr="00C96BD0">
        <w:rPr>
          <w:rFonts w:asciiTheme="majorHAnsi" w:hAnsiTheme="majorHAnsi" w:cstheme="majorHAnsi"/>
          <w:sz w:val="20"/>
          <w:szCs w:val="20"/>
        </w:rPr>
        <w:t>P</w:t>
      </w:r>
      <w:r w:rsidR="00960DA1" w:rsidRPr="00C96BD0">
        <w:rPr>
          <w:rFonts w:asciiTheme="majorHAnsi" w:hAnsiTheme="majorHAnsi" w:cstheme="majorHAnsi"/>
          <w:sz w:val="20"/>
          <w:szCs w:val="20"/>
        </w:rPr>
        <w:t xml:space="preserve">ossuir regras parametrizáveis que permitam configurar a quantidade de ajustes que um </w:t>
      </w:r>
      <w:r w:rsidRPr="00C96BD0">
        <w:rPr>
          <w:rFonts w:asciiTheme="majorHAnsi" w:hAnsiTheme="majorHAnsi" w:cstheme="majorHAnsi"/>
          <w:sz w:val="20"/>
          <w:szCs w:val="20"/>
        </w:rPr>
        <w:t>servidor</w:t>
      </w:r>
      <w:r w:rsidR="00960DA1" w:rsidRPr="00C96BD0">
        <w:rPr>
          <w:rFonts w:asciiTheme="majorHAnsi" w:hAnsiTheme="majorHAnsi" w:cstheme="majorHAnsi"/>
          <w:sz w:val="20"/>
          <w:szCs w:val="20"/>
        </w:rPr>
        <w:t xml:space="preserve"> pode solicitar dentro de uma mesma competência</w:t>
      </w:r>
    </w:p>
    <w:p w14:paraId="7D8304E1" w14:textId="1ED082E1" w:rsidR="00960DA1" w:rsidRDefault="00C96BD0" w:rsidP="00A10F02">
      <w:pPr>
        <w:numPr>
          <w:ilvl w:val="6"/>
          <w:numId w:val="1"/>
        </w:numPr>
        <w:shd w:val="clear" w:color="auto" w:fill="FFFFFF"/>
        <w:spacing w:line="360" w:lineRule="auto"/>
        <w:jc w:val="both"/>
        <w:rPr>
          <w:rFonts w:asciiTheme="majorHAnsi" w:hAnsiTheme="majorHAnsi" w:cstheme="majorHAnsi"/>
          <w:sz w:val="20"/>
          <w:szCs w:val="20"/>
        </w:rPr>
      </w:pPr>
      <w:r w:rsidRPr="00C96BD0">
        <w:rPr>
          <w:rFonts w:asciiTheme="majorHAnsi" w:hAnsiTheme="majorHAnsi" w:cstheme="majorHAnsi"/>
          <w:sz w:val="20"/>
          <w:szCs w:val="20"/>
        </w:rPr>
        <w:t>Possuir envio de</w:t>
      </w:r>
      <w:r w:rsidR="00960DA1" w:rsidRPr="00C96BD0">
        <w:rPr>
          <w:rFonts w:asciiTheme="majorHAnsi" w:hAnsiTheme="majorHAnsi" w:cstheme="majorHAnsi"/>
          <w:sz w:val="20"/>
          <w:szCs w:val="20"/>
        </w:rPr>
        <w:t xml:space="preserve"> alerta</w:t>
      </w:r>
      <w:r w:rsidR="00960DA1">
        <w:rPr>
          <w:rFonts w:asciiTheme="majorHAnsi" w:hAnsiTheme="majorHAnsi" w:cstheme="majorHAnsi"/>
          <w:sz w:val="20"/>
          <w:szCs w:val="20"/>
        </w:rPr>
        <w:t xml:space="preserve"> (e-mail e/ou notificação) para o gestor do </w:t>
      </w:r>
      <w:r>
        <w:rPr>
          <w:rFonts w:asciiTheme="majorHAnsi" w:hAnsiTheme="majorHAnsi" w:cstheme="majorHAnsi"/>
          <w:sz w:val="20"/>
          <w:szCs w:val="20"/>
        </w:rPr>
        <w:t>servidor para que todas</w:t>
      </w:r>
      <w:r w:rsidR="00960DA1">
        <w:rPr>
          <w:rFonts w:asciiTheme="majorHAnsi" w:hAnsiTheme="majorHAnsi" w:cstheme="majorHAnsi"/>
          <w:sz w:val="20"/>
          <w:szCs w:val="20"/>
        </w:rPr>
        <w:t xml:space="preserve"> as vezes que o </w:t>
      </w:r>
      <w:r>
        <w:rPr>
          <w:rFonts w:asciiTheme="majorHAnsi" w:hAnsiTheme="majorHAnsi" w:cstheme="majorHAnsi"/>
          <w:sz w:val="20"/>
          <w:szCs w:val="20"/>
        </w:rPr>
        <w:t>servidor</w:t>
      </w:r>
      <w:r w:rsidR="00960DA1">
        <w:rPr>
          <w:rFonts w:asciiTheme="majorHAnsi" w:hAnsiTheme="majorHAnsi" w:cstheme="majorHAnsi"/>
          <w:sz w:val="20"/>
          <w:szCs w:val="20"/>
        </w:rPr>
        <w:t xml:space="preserve"> solicitar algum ajuste de ponto</w:t>
      </w:r>
      <w:r>
        <w:rPr>
          <w:rFonts w:asciiTheme="majorHAnsi" w:hAnsiTheme="majorHAnsi" w:cstheme="majorHAnsi"/>
          <w:sz w:val="20"/>
          <w:szCs w:val="20"/>
        </w:rPr>
        <w:t xml:space="preserve">, </w:t>
      </w:r>
      <w:proofErr w:type="gramStart"/>
      <w:r>
        <w:rPr>
          <w:rFonts w:asciiTheme="majorHAnsi" w:hAnsiTheme="majorHAnsi" w:cstheme="majorHAnsi"/>
          <w:sz w:val="20"/>
          <w:szCs w:val="20"/>
        </w:rPr>
        <w:t>o mesmo</w:t>
      </w:r>
      <w:proofErr w:type="gramEnd"/>
      <w:r>
        <w:rPr>
          <w:rFonts w:asciiTheme="majorHAnsi" w:hAnsiTheme="majorHAnsi" w:cstheme="majorHAnsi"/>
          <w:sz w:val="20"/>
          <w:szCs w:val="20"/>
        </w:rPr>
        <w:t xml:space="preserve"> receba email e/ou notificação</w:t>
      </w:r>
    </w:p>
    <w:p w14:paraId="515581D5" w14:textId="4039B686" w:rsidR="00620BF0" w:rsidRPr="007B0962" w:rsidRDefault="00620BF0" w:rsidP="00A10F02">
      <w:pPr>
        <w:numPr>
          <w:ilvl w:val="5"/>
          <w:numId w:val="1"/>
        </w:numPr>
        <w:shd w:val="clear" w:color="auto" w:fill="FFFFFF"/>
        <w:spacing w:line="360" w:lineRule="auto"/>
        <w:jc w:val="both"/>
        <w:rPr>
          <w:rFonts w:asciiTheme="majorHAnsi" w:hAnsiTheme="majorHAnsi" w:cstheme="majorHAnsi"/>
          <w:sz w:val="20"/>
          <w:szCs w:val="20"/>
        </w:rPr>
      </w:pPr>
      <w:r w:rsidRPr="007B0962">
        <w:rPr>
          <w:rFonts w:asciiTheme="majorHAnsi" w:hAnsiTheme="majorHAnsi" w:cstheme="majorHAnsi"/>
          <w:sz w:val="20"/>
          <w:szCs w:val="20"/>
        </w:rPr>
        <w:t>Alteração de Horário</w:t>
      </w:r>
    </w:p>
    <w:p w14:paraId="027DD778" w14:textId="6B6F9D9A" w:rsidR="007B0962" w:rsidRPr="007B0962" w:rsidRDefault="007B0962" w:rsidP="00A10F02">
      <w:pPr>
        <w:numPr>
          <w:ilvl w:val="6"/>
          <w:numId w:val="1"/>
        </w:numPr>
        <w:shd w:val="clear" w:color="auto" w:fill="FFFFFF"/>
        <w:spacing w:line="360" w:lineRule="auto"/>
        <w:jc w:val="both"/>
        <w:rPr>
          <w:rFonts w:asciiTheme="majorHAnsi" w:hAnsiTheme="majorHAnsi" w:cstheme="majorHAnsi"/>
          <w:sz w:val="20"/>
          <w:szCs w:val="20"/>
        </w:rPr>
      </w:pPr>
      <w:r w:rsidRPr="007B0962">
        <w:rPr>
          <w:rFonts w:asciiTheme="majorHAnsi" w:hAnsiTheme="majorHAnsi" w:cstheme="majorHAnsi"/>
          <w:sz w:val="20"/>
          <w:szCs w:val="20"/>
        </w:rPr>
        <w:t xml:space="preserve">Esta funcionalidade deverá estar liberada para que o próprio servidor possa solicitar alteração de horário de trabalho para um dia específico. Esta ação não deve alterar a escala cadastrada para </w:t>
      </w:r>
      <w:proofErr w:type="gramStart"/>
      <w:r w:rsidRPr="007B0962">
        <w:rPr>
          <w:rFonts w:asciiTheme="majorHAnsi" w:hAnsiTheme="majorHAnsi" w:cstheme="majorHAnsi"/>
          <w:sz w:val="20"/>
          <w:szCs w:val="20"/>
        </w:rPr>
        <w:t>o mesmo</w:t>
      </w:r>
      <w:proofErr w:type="gramEnd"/>
      <w:r w:rsidRPr="007B0962">
        <w:rPr>
          <w:rFonts w:asciiTheme="majorHAnsi" w:hAnsiTheme="majorHAnsi" w:cstheme="majorHAnsi"/>
          <w:sz w:val="20"/>
          <w:szCs w:val="20"/>
        </w:rPr>
        <w:t>, apenas permitir a solicitação de troca de horários dentro de um mesmo dia</w:t>
      </w:r>
    </w:p>
    <w:p w14:paraId="30BFBBC2" w14:textId="4956A7C4" w:rsidR="007B0962" w:rsidRPr="007B0962" w:rsidRDefault="007B0962" w:rsidP="00A10F02">
      <w:pPr>
        <w:numPr>
          <w:ilvl w:val="6"/>
          <w:numId w:val="1"/>
        </w:numPr>
        <w:shd w:val="clear" w:color="auto" w:fill="FFFFFF"/>
        <w:spacing w:line="360" w:lineRule="auto"/>
        <w:jc w:val="both"/>
        <w:rPr>
          <w:rFonts w:asciiTheme="majorHAnsi" w:hAnsiTheme="majorHAnsi" w:cstheme="majorHAnsi"/>
          <w:sz w:val="20"/>
          <w:szCs w:val="20"/>
        </w:rPr>
      </w:pPr>
      <w:r w:rsidRPr="007B0962">
        <w:rPr>
          <w:rFonts w:asciiTheme="majorHAnsi" w:hAnsiTheme="majorHAnsi" w:cstheme="majorHAnsi"/>
          <w:sz w:val="20"/>
          <w:szCs w:val="20"/>
        </w:rPr>
        <w:t>Possuir regras parametrizáveis para controle de quantidade de vezes que um funcionário pode solicitar estes ajustes dentro de uma mesma competência</w:t>
      </w:r>
    </w:p>
    <w:p w14:paraId="4692DEEA" w14:textId="26F1D4DC" w:rsidR="007B0962" w:rsidRPr="007B0962" w:rsidRDefault="007B0962" w:rsidP="00A10F02">
      <w:pPr>
        <w:numPr>
          <w:ilvl w:val="6"/>
          <w:numId w:val="1"/>
        </w:numPr>
        <w:shd w:val="clear" w:color="auto" w:fill="FFFFFF"/>
        <w:spacing w:line="360" w:lineRule="auto"/>
        <w:jc w:val="both"/>
        <w:rPr>
          <w:rFonts w:asciiTheme="majorHAnsi" w:hAnsiTheme="majorHAnsi" w:cstheme="majorHAnsi"/>
          <w:sz w:val="20"/>
          <w:szCs w:val="20"/>
        </w:rPr>
      </w:pPr>
      <w:r w:rsidRPr="007B0962">
        <w:rPr>
          <w:rFonts w:asciiTheme="majorHAnsi" w:hAnsiTheme="majorHAnsi" w:cstheme="majorHAnsi"/>
          <w:sz w:val="20"/>
          <w:szCs w:val="20"/>
        </w:rPr>
        <w:t>A solicitação só deverá alterar os horários de entrada e saída do servidor no dia solicitado, após a aprovação do seu respectivo gestor</w:t>
      </w:r>
    </w:p>
    <w:p w14:paraId="0B7E94E6" w14:textId="7C33733F" w:rsidR="007B0962" w:rsidRPr="007B0962" w:rsidRDefault="007B0962" w:rsidP="00A10F02">
      <w:pPr>
        <w:numPr>
          <w:ilvl w:val="6"/>
          <w:numId w:val="1"/>
        </w:numPr>
        <w:shd w:val="clear" w:color="auto" w:fill="FFFFFF"/>
        <w:spacing w:line="360" w:lineRule="auto"/>
        <w:jc w:val="both"/>
        <w:rPr>
          <w:rFonts w:asciiTheme="majorHAnsi" w:hAnsiTheme="majorHAnsi" w:cstheme="majorHAnsi"/>
          <w:sz w:val="20"/>
          <w:szCs w:val="20"/>
        </w:rPr>
      </w:pPr>
      <w:r w:rsidRPr="007B0962">
        <w:rPr>
          <w:rFonts w:asciiTheme="majorHAnsi" w:hAnsiTheme="majorHAnsi" w:cstheme="majorHAnsi"/>
          <w:sz w:val="20"/>
          <w:szCs w:val="20"/>
        </w:rPr>
        <w:t>Permitir que o servidor só possa solicitar troca de horários dentro de escalas do mesmo tipo que a escala cadastrada para ele, como por exemplo: escala fixa 08:00 as 17:00 por escala fixa 09:00 as 18:00</w:t>
      </w:r>
    </w:p>
    <w:p w14:paraId="116A9F56" w14:textId="77B818EB" w:rsidR="00C96BD0" w:rsidRPr="00DE07A9" w:rsidRDefault="007B0962" w:rsidP="00A10F02">
      <w:pPr>
        <w:numPr>
          <w:ilvl w:val="6"/>
          <w:numId w:val="1"/>
        </w:numPr>
        <w:shd w:val="clear" w:color="auto" w:fill="FFFFFF"/>
        <w:spacing w:line="360" w:lineRule="auto"/>
        <w:jc w:val="both"/>
        <w:rPr>
          <w:rFonts w:asciiTheme="majorHAnsi" w:hAnsiTheme="majorHAnsi" w:cstheme="majorHAnsi"/>
          <w:sz w:val="20"/>
          <w:szCs w:val="20"/>
        </w:rPr>
      </w:pPr>
      <w:r w:rsidRPr="007B0962">
        <w:rPr>
          <w:rFonts w:asciiTheme="majorHAnsi" w:hAnsiTheme="majorHAnsi" w:cstheme="majorHAnsi"/>
          <w:sz w:val="20"/>
          <w:szCs w:val="20"/>
        </w:rPr>
        <w:t xml:space="preserve">A troca de </w:t>
      </w:r>
      <w:r>
        <w:rPr>
          <w:rFonts w:asciiTheme="majorHAnsi" w:hAnsiTheme="majorHAnsi" w:cstheme="majorHAnsi"/>
          <w:sz w:val="20"/>
          <w:szCs w:val="20"/>
        </w:rPr>
        <w:t xml:space="preserve">horário deverá respeitar também a quantidade de horas que o servidor </w:t>
      </w:r>
      <w:r w:rsidRPr="00DE07A9">
        <w:rPr>
          <w:rFonts w:asciiTheme="majorHAnsi" w:hAnsiTheme="majorHAnsi" w:cstheme="majorHAnsi"/>
          <w:sz w:val="20"/>
          <w:szCs w:val="20"/>
        </w:rPr>
        <w:t>deve cumprir diariamente</w:t>
      </w:r>
    </w:p>
    <w:p w14:paraId="26469C33" w14:textId="3F779A67" w:rsidR="00620BF0" w:rsidRPr="00DE07A9" w:rsidRDefault="00620BF0" w:rsidP="00A10F02">
      <w:pPr>
        <w:numPr>
          <w:ilvl w:val="5"/>
          <w:numId w:val="1"/>
        </w:numPr>
        <w:shd w:val="clear" w:color="auto" w:fill="FFFFFF"/>
        <w:spacing w:line="360" w:lineRule="auto"/>
        <w:jc w:val="both"/>
        <w:rPr>
          <w:rFonts w:asciiTheme="majorHAnsi" w:hAnsiTheme="majorHAnsi" w:cstheme="majorHAnsi"/>
          <w:sz w:val="20"/>
          <w:szCs w:val="20"/>
        </w:rPr>
      </w:pPr>
      <w:r w:rsidRPr="00DE07A9">
        <w:rPr>
          <w:rFonts w:asciiTheme="majorHAnsi" w:hAnsiTheme="majorHAnsi" w:cstheme="majorHAnsi"/>
          <w:sz w:val="20"/>
          <w:szCs w:val="20"/>
        </w:rPr>
        <w:t>Atestados/Declarações</w:t>
      </w:r>
    </w:p>
    <w:p w14:paraId="2B7D2ACD" w14:textId="3A7951F1" w:rsidR="00DE07A9" w:rsidRPr="00DE07A9" w:rsidRDefault="00DE07A9" w:rsidP="00A10F02">
      <w:pPr>
        <w:numPr>
          <w:ilvl w:val="6"/>
          <w:numId w:val="1"/>
        </w:numPr>
        <w:shd w:val="clear" w:color="auto" w:fill="FFFFFF"/>
        <w:spacing w:line="360" w:lineRule="auto"/>
        <w:jc w:val="both"/>
        <w:rPr>
          <w:rFonts w:asciiTheme="majorHAnsi" w:hAnsiTheme="majorHAnsi" w:cstheme="majorHAnsi"/>
          <w:sz w:val="20"/>
          <w:szCs w:val="20"/>
        </w:rPr>
      </w:pPr>
      <w:r w:rsidRPr="00DE07A9">
        <w:rPr>
          <w:rFonts w:asciiTheme="majorHAnsi" w:hAnsiTheme="majorHAnsi" w:cstheme="majorHAnsi"/>
          <w:sz w:val="20"/>
          <w:szCs w:val="20"/>
        </w:rPr>
        <w:t>Possuir funcionalidade que permita ao próprio servidor enviar atestados, declarações ou comprovantes que possam servir como bonificação, abono ou compensação de faltas</w:t>
      </w:r>
    </w:p>
    <w:p w14:paraId="7BDFC7F2" w14:textId="4B7E2F8F" w:rsidR="00DE07A9" w:rsidRPr="00DE07A9" w:rsidRDefault="00DE07A9" w:rsidP="00A10F02">
      <w:pPr>
        <w:numPr>
          <w:ilvl w:val="6"/>
          <w:numId w:val="1"/>
        </w:numPr>
        <w:shd w:val="clear" w:color="auto" w:fill="FFFFFF"/>
        <w:spacing w:line="360" w:lineRule="auto"/>
        <w:jc w:val="both"/>
        <w:rPr>
          <w:rFonts w:asciiTheme="majorHAnsi" w:hAnsiTheme="majorHAnsi" w:cstheme="majorHAnsi"/>
          <w:sz w:val="20"/>
          <w:szCs w:val="20"/>
        </w:rPr>
      </w:pPr>
      <w:r w:rsidRPr="00DE07A9">
        <w:rPr>
          <w:rFonts w:asciiTheme="majorHAnsi" w:hAnsiTheme="majorHAnsi" w:cstheme="majorHAnsi"/>
          <w:sz w:val="20"/>
          <w:szCs w:val="20"/>
        </w:rPr>
        <w:t>Possibilitar o envio de documentos comprobatórios através de upload de imagens no sistema e através de aplicativo de celular, visando facilitar e agilizar o processo para os servidores para as devidas comprovações</w:t>
      </w:r>
    </w:p>
    <w:p w14:paraId="53068813" w14:textId="0C20580B" w:rsidR="00DE07A9" w:rsidRPr="00DE07A9" w:rsidRDefault="00DE07A9" w:rsidP="00A10F02">
      <w:pPr>
        <w:numPr>
          <w:ilvl w:val="6"/>
          <w:numId w:val="1"/>
        </w:numPr>
        <w:shd w:val="clear" w:color="auto" w:fill="FFFFFF"/>
        <w:spacing w:line="360" w:lineRule="auto"/>
        <w:jc w:val="both"/>
        <w:rPr>
          <w:rFonts w:asciiTheme="majorHAnsi" w:hAnsiTheme="majorHAnsi" w:cstheme="majorHAnsi"/>
          <w:sz w:val="20"/>
          <w:szCs w:val="20"/>
        </w:rPr>
      </w:pPr>
      <w:r w:rsidRPr="00DE07A9">
        <w:rPr>
          <w:rFonts w:asciiTheme="majorHAnsi" w:hAnsiTheme="majorHAnsi" w:cstheme="majorHAnsi"/>
          <w:sz w:val="20"/>
          <w:szCs w:val="20"/>
        </w:rPr>
        <w:t>Permitir que o servidor possa informar o período que quer justificar e realizar a classificação conforme os seguintes tipos:</w:t>
      </w:r>
    </w:p>
    <w:p w14:paraId="3C9F0FCD" w14:textId="111A0DB5" w:rsidR="00DE07A9" w:rsidRPr="00DE07A9" w:rsidRDefault="00DE07A9" w:rsidP="00A10F02">
      <w:pPr>
        <w:numPr>
          <w:ilvl w:val="7"/>
          <w:numId w:val="1"/>
        </w:numPr>
        <w:shd w:val="clear" w:color="auto" w:fill="FFFFFF"/>
        <w:spacing w:line="360" w:lineRule="auto"/>
        <w:jc w:val="both"/>
        <w:rPr>
          <w:rFonts w:asciiTheme="majorHAnsi" w:hAnsiTheme="majorHAnsi" w:cstheme="majorHAnsi"/>
          <w:sz w:val="20"/>
          <w:szCs w:val="20"/>
        </w:rPr>
      </w:pPr>
      <w:r w:rsidRPr="00DE07A9">
        <w:rPr>
          <w:rFonts w:asciiTheme="majorHAnsi" w:hAnsiTheme="majorHAnsi" w:cstheme="majorHAnsi"/>
          <w:sz w:val="20"/>
          <w:szCs w:val="20"/>
        </w:rPr>
        <w:lastRenderedPageBreak/>
        <w:t>Período: Permitir informar mais de um dia de uma única vez, informando data de início e data de fim da solicitação</w:t>
      </w:r>
    </w:p>
    <w:p w14:paraId="3D2E0F94" w14:textId="1640FDCC" w:rsidR="00DE07A9" w:rsidRPr="00DE07A9" w:rsidRDefault="00DE07A9" w:rsidP="00A10F02">
      <w:pPr>
        <w:numPr>
          <w:ilvl w:val="7"/>
          <w:numId w:val="1"/>
        </w:numPr>
        <w:shd w:val="clear" w:color="auto" w:fill="FFFFFF"/>
        <w:spacing w:line="360" w:lineRule="auto"/>
        <w:jc w:val="both"/>
        <w:rPr>
          <w:rFonts w:asciiTheme="majorHAnsi" w:hAnsiTheme="majorHAnsi" w:cstheme="majorHAnsi"/>
          <w:sz w:val="20"/>
          <w:szCs w:val="20"/>
        </w:rPr>
      </w:pPr>
      <w:r w:rsidRPr="00DE07A9">
        <w:rPr>
          <w:rFonts w:asciiTheme="majorHAnsi" w:hAnsiTheme="majorHAnsi" w:cstheme="majorHAnsi"/>
          <w:sz w:val="20"/>
          <w:szCs w:val="20"/>
        </w:rPr>
        <w:t>Dia Inteiro: Informar o dia que irá faltar</w:t>
      </w:r>
    </w:p>
    <w:p w14:paraId="2B186E05" w14:textId="56553D92" w:rsidR="00DE07A9" w:rsidRPr="00DE07A9" w:rsidRDefault="00DE07A9" w:rsidP="00A10F02">
      <w:pPr>
        <w:numPr>
          <w:ilvl w:val="7"/>
          <w:numId w:val="1"/>
        </w:numPr>
        <w:shd w:val="clear" w:color="auto" w:fill="FFFFFF"/>
        <w:spacing w:line="360" w:lineRule="auto"/>
        <w:jc w:val="both"/>
        <w:rPr>
          <w:rFonts w:asciiTheme="majorHAnsi" w:hAnsiTheme="majorHAnsi" w:cstheme="majorHAnsi"/>
          <w:sz w:val="20"/>
          <w:szCs w:val="20"/>
        </w:rPr>
      </w:pPr>
      <w:r w:rsidRPr="00DE07A9">
        <w:rPr>
          <w:rFonts w:asciiTheme="majorHAnsi" w:hAnsiTheme="majorHAnsi" w:cstheme="majorHAnsi"/>
          <w:sz w:val="20"/>
          <w:szCs w:val="20"/>
        </w:rPr>
        <w:t>Horário: Permitir informar um período de horas que irá faltar em um determinado dia</w:t>
      </w:r>
    </w:p>
    <w:p w14:paraId="634173B5" w14:textId="3D05F2F5" w:rsidR="00DE07A9" w:rsidRPr="00DE07A9" w:rsidRDefault="00DE07A9" w:rsidP="00A10F02">
      <w:pPr>
        <w:numPr>
          <w:ilvl w:val="6"/>
          <w:numId w:val="1"/>
        </w:numPr>
        <w:shd w:val="clear" w:color="auto" w:fill="FFFFFF"/>
        <w:spacing w:line="360" w:lineRule="auto"/>
        <w:jc w:val="both"/>
        <w:rPr>
          <w:rFonts w:asciiTheme="majorHAnsi" w:hAnsiTheme="majorHAnsi" w:cstheme="majorHAnsi"/>
          <w:sz w:val="20"/>
          <w:szCs w:val="20"/>
        </w:rPr>
      </w:pPr>
      <w:r w:rsidRPr="00DE07A9">
        <w:rPr>
          <w:rFonts w:asciiTheme="majorHAnsi" w:hAnsiTheme="majorHAnsi" w:cstheme="majorHAnsi"/>
          <w:sz w:val="20"/>
          <w:szCs w:val="20"/>
        </w:rPr>
        <w:t>Permitir informar uma observação, de texto livre, para justificar o envio do atestado</w:t>
      </w:r>
    </w:p>
    <w:p w14:paraId="6A6B2527" w14:textId="450582AC" w:rsidR="00DE07A9" w:rsidRPr="00DE07A9" w:rsidRDefault="00DE07A9" w:rsidP="00A10F02">
      <w:pPr>
        <w:numPr>
          <w:ilvl w:val="6"/>
          <w:numId w:val="1"/>
        </w:numPr>
        <w:shd w:val="clear" w:color="auto" w:fill="FFFFFF"/>
        <w:spacing w:line="360" w:lineRule="auto"/>
        <w:jc w:val="both"/>
        <w:rPr>
          <w:rFonts w:asciiTheme="majorHAnsi" w:hAnsiTheme="majorHAnsi" w:cstheme="majorHAnsi"/>
          <w:sz w:val="20"/>
          <w:szCs w:val="20"/>
        </w:rPr>
      </w:pPr>
      <w:r w:rsidRPr="00DE07A9">
        <w:rPr>
          <w:rFonts w:asciiTheme="majorHAnsi" w:hAnsiTheme="majorHAnsi" w:cstheme="majorHAnsi"/>
          <w:sz w:val="20"/>
          <w:szCs w:val="20"/>
        </w:rPr>
        <w:t>Possuir campo para upload da imagem do atestado para futura análise quanto ao seu aceite ou não</w:t>
      </w:r>
    </w:p>
    <w:p w14:paraId="2C0BCD40" w14:textId="5194553F" w:rsidR="00620BF0" w:rsidRPr="005A4345" w:rsidRDefault="00620BF0" w:rsidP="00A10F02">
      <w:pPr>
        <w:numPr>
          <w:ilvl w:val="4"/>
          <w:numId w:val="1"/>
        </w:numPr>
        <w:shd w:val="clear" w:color="auto" w:fill="FFFFFF"/>
        <w:spacing w:line="360" w:lineRule="auto"/>
        <w:jc w:val="both"/>
        <w:rPr>
          <w:rFonts w:asciiTheme="majorHAnsi" w:hAnsiTheme="majorHAnsi" w:cstheme="majorHAnsi"/>
          <w:sz w:val="20"/>
          <w:szCs w:val="20"/>
        </w:rPr>
      </w:pPr>
      <w:r w:rsidRPr="005A4345">
        <w:rPr>
          <w:rFonts w:asciiTheme="majorHAnsi" w:hAnsiTheme="majorHAnsi" w:cstheme="majorHAnsi"/>
          <w:sz w:val="20"/>
          <w:szCs w:val="20"/>
        </w:rPr>
        <w:t xml:space="preserve">Análise de Solicitação de Ajuste </w:t>
      </w:r>
    </w:p>
    <w:p w14:paraId="4D32D3C4" w14:textId="4FE967BA" w:rsidR="00620BF0" w:rsidRPr="005A4345" w:rsidRDefault="00620BF0" w:rsidP="00A10F02">
      <w:pPr>
        <w:numPr>
          <w:ilvl w:val="5"/>
          <w:numId w:val="1"/>
        </w:numPr>
        <w:shd w:val="clear" w:color="auto" w:fill="FFFFFF"/>
        <w:spacing w:line="360" w:lineRule="auto"/>
        <w:jc w:val="both"/>
        <w:rPr>
          <w:rFonts w:asciiTheme="majorHAnsi" w:hAnsiTheme="majorHAnsi" w:cstheme="majorHAnsi"/>
          <w:sz w:val="20"/>
          <w:szCs w:val="20"/>
        </w:rPr>
      </w:pPr>
      <w:r w:rsidRPr="005A4345">
        <w:rPr>
          <w:rFonts w:asciiTheme="majorHAnsi" w:hAnsiTheme="majorHAnsi" w:cstheme="majorHAnsi"/>
          <w:sz w:val="20"/>
          <w:szCs w:val="20"/>
        </w:rPr>
        <w:t>Abono</w:t>
      </w:r>
    </w:p>
    <w:p w14:paraId="6DE3F3B8" w14:textId="08B49A79" w:rsidR="005A4345" w:rsidRPr="00A910C2" w:rsidRDefault="005A4345" w:rsidP="00A10F02">
      <w:pPr>
        <w:numPr>
          <w:ilvl w:val="6"/>
          <w:numId w:val="1"/>
        </w:numPr>
        <w:shd w:val="clear" w:color="auto" w:fill="FFFFFF"/>
        <w:spacing w:line="360" w:lineRule="auto"/>
        <w:jc w:val="both"/>
        <w:rPr>
          <w:rFonts w:asciiTheme="majorHAnsi" w:hAnsiTheme="majorHAnsi" w:cstheme="majorHAnsi"/>
          <w:sz w:val="20"/>
          <w:szCs w:val="20"/>
        </w:rPr>
      </w:pPr>
      <w:r w:rsidRPr="005A4345">
        <w:rPr>
          <w:rFonts w:asciiTheme="majorHAnsi" w:hAnsiTheme="majorHAnsi" w:cstheme="majorHAnsi"/>
          <w:sz w:val="20"/>
          <w:szCs w:val="20"/>
        </w:rPr>
        <w:t>Poss</w:t>
      </w:r>
      <w:r w:rsidRPr="003008EF">
        <w:rPr>
          <w:rFonts w:asciiTheme="majorHAnsi" w:hAnsiTheme="majorHAnsi" w:cstheme="majorHAnsi"/>
          <w:sz w:val="20"/>
          <w:szCs w:val="20"/>
        </w:rPr>
        <w:t>uir func</w:t>
      </w:r>
      <w:r w:rsidRPr="00A910C2">
        <w:rPr>
          <w:rFonts w:asciiTheme="majorHAnsi" w:hAnsiTheme="majorHAnsi" w:cstheme="majorHAnsi"/>
          <w:sz w:val="20"/>
          <w:szCs w:val="20"/>
        </w:rPr>
        <w:t>ionalidade de aprovação de solicitação de abono de batidas de ponto (horário) solicitado pelo usuário em caso de trabalhos externos, cursos, exames periódicos, entre outros</w:t>
      </w:r>
    </w:p>
    <w:p w14:paraId="43232449" w14:textId="77777777" w:rsidR="005A4345" w:rsidRPr="00A910C2" w:rsidRDefault="005A4345" w:rsidP="00A10F02">
      <w:pPr>
        <w:numPr>
          <w:ilvl w:val="6"/>
          <w:numId w:val="1"/>
        </w:numPr>
        <w:shd w:val="clear" w:color="auto" w:fill="FFFFFF"/>
        <w:spacing w:line="360" w:lineRule="auto"/>
        <w:jc w:val="both"/>
        <w:rPr>
          <w:rFonts w:asciiTheme="majorHAnsi" w:hAnsiTheme="majorHAnsi" w:cstheme="majorHAnsi"/>
          <w:sz w:val="20"/>
          <w:szCs w:val="20"/>
        </w:rPr>
      </w:pPr>
      <w:r w:rsidRPr="00A910C2">
        <w:rPr>
          <w:rFonts w:asciiTheme="majorHAnsi" w:hAnsiTheme="majorHAnsi" w:cstheme="majorHAnsi"/>
          <w:sz w:val="20"/>
          <w:szCs w:val="20"/>
        </w:rPr>
        <w:t>Estas funcionalidades deverão ser liberadas apenas para gestores, para o RH ou ainda para servidores que possuírem esta permissão, pois sua utilização necessita de conhecimento e autonomia para execução</w:t>
      </w:r>
    </w:p>
    <w:p w14:paraId="483D2C94" w14:textId="1A5ED521" w:rsidR="005A4345" w:rsidRPr="00A910C2" w:rsidRDefault="005A4345" w:rsidP="00A10F02">
      <w:pPr>
        <w:numPr>
          <w:ilvl w:val="6"/>
          <w:numId w:val="1"/>
        </w:numPr>
        <w:shd w:val="clear" w:color="auto" w:fill="FFFFFF"/>
        <w:spacing w:line="360" w:lineRule="auto"/>
        <w:jc w:val="both"/>
        <w:rPr>
          <w:rFonts w:asciiTheme="majorHAnsi" w:hAnsiTheme="majorHAnsi" w:cstheme="majorHAnsi"/>
          <w:sz w:val="20"/>
          <w:szCs w:val="20"/>
        </w:rPr>
      </w:pPr>
      <w:r w:rsidRPr="00A910C2">
        <w:rPr>
          <w:rFonts w:asciiTheme="majorHAnsi" w:hAnsiTheme="majorHAnsi" w:cstheme="majorHAnsi"/>
          <w:sz w:val="20"/>
          <w:szCs w:val="20"/>
        </w:rPr>
        <w:t>Permitir que o gestor possa aprovar ou reprovar uma solicitação. Em ambos os casos o solicitante deve ser avisado sobre o motivo</w:t>
      </w:r>
    </w:p>
    <w:p w14:paraId="067D8213" w14:textId="632C657D" w:rsidR="00620BF0" w:rsidRPr="00A910C2" w:rsidRDefault="00620BF0" w:rsidP="00A10F02">
      <w:pPr>
        <w:numPr>
          <w:ilvl w:val="5"/>
          <w:numId w:val="1"/>
        </w:numPr>
        <w:shd w:val="clear" w:color="auto" w:fill="FFFFFF"/>
        <w:spacing w:line="360" w:lineRule="auto"/>
        <w:jc w:val="both"/>
        <w:rPr>
          <w:rFonts w:asciiTheme="majorHAnsi" w:hAnsiTheme="majorHAnsi" w:cstheme="majorHAnsi"/>
          <w:sz w:val="20"/>
          <w:szCs w:val="20"/>
        </w:rPr>
      </w:pPr>
      <w:r w:rsidRPr="00A910C2">
        <w:rPr>
          <w:rFonts w:asciiTheme="majorHAnsi" w:hAnsiTheme="majorHAnsi" w:cstheme="majorHAnsi"/>
          <w:sz w:val="20"/>
          <w:szCs w:val="20"/>
        </w:rPr>
        <w:t>Aviso de Falta</w:t>
      </w:r>
    </w:p>
    <w:p w14:paraId="5A86978A" w14:textId="77777777" w:rsidR="00A544CB" w:rsidRPr="00A910C2" w:rsidRDefault="00A544CB" w:rsidP="00A10F02">
      <w:pPr>
        <w:numPr>
          <w:ilvl w:val="6"/>
          <w:numId w:val="1"/>
        </w:numPr>
        <w:shd w:val="clear" w:color="auto" w:fill="FFFFFF"/>
        <w:spacing w:line="360" w:lineRule="auto"/>
        <w:jc w:val="both"/>
        <w:rPr>
          <w:rFonts w:asciiTheme="majorHAnsi" w:hAnsiTheme="majorHAnsi" w:cstheme="majorHAnsi"/>
          <w:sz w:val="20"/>
          <w:szCs w:val="20"/>
        </w:rPr>
      </w:pPr>
      <w:r w:rsidRPr="00A910C2">
        <w:rPr>
          <w:rFonts w:asciiTheme="majorHAnsi" w:hAnsiTheme="majorHAnsi" w:cstheme="majorHAnsi"/>
          <w:sz w:val="20"/>
          <w:szCs w:val="20"/>
        </w:rPr>
        <w:t>Sistema deve possuir funcionalidade de aprovação de aviso de falta e compensação de horário.</w:t>
      </w:r>
    </w:p>
    <w:p w14:paraId="78707CF8" w14:textId="134D907F" w:rsidR="00A544CB" w:rsidRPr="00A910C2" w:rsidRDefault="00A544CB" w:rsidP="00A10F02">
      <w:pPr>
        <w:numPr>
          <w:ilvl w:val="6"/>
          <w:numId w:val="1"/>
        </w:numPr>
        <w:shd w:val="clear" w:color="auto" w:fill="FFFFFF"/>
        <w:spacing w:line="360" w:lineRule="auto"/>
        <w:jc w:val="both"/>
        <w:rPr>
          <w:rFonts w:asciiTheme="majorHAnsi" w:hAnsiTheme="majorHAnsi" w:cstheme="majorHAnsi"/>
          <w:sz w:val="20"/>
          <w:szCs w:val="20"/>
        </w:rPr>
      </w:pPr>
      <w:r w:rsidRPr="00A910C2">
        <w:rPr>
          <w:rFonts w:asciiTheme="majorHAnsi" w:hAnsiTheme="majorHAnsi" w:cstheme="majorHAnsi"/>
          <w:sz w:val="20"/>
          <w:szCs w:val="20"/>
        </w:rPr>
        <w:t xml:space="preserve">Estas funcionalidades devem ser liberadas </w:t>
      </w:r>
      <w:r w:rsidR="00A910C2" w:rsidRPr="00A910C2">
        <w:rPr>
          <w:rFonts w:asciiTheme="majorHAnsi" w:hAnsiTheme="majorHAnsi" w:cstheme="majorHAnsi"/>
          <w:sz w:val="20"/>
          <w:szCs w:val="20"/>
        </w:rPr>
        <w:t>apenas para gestores, para o RH ou ainda para servidores que possuírem esta permissão, pois</w:t>
      </w:r>
      <w:r w:rsidRPr="00A910C2">
        <w:rPr>
          <w:rFonts w:asciiTheme="majorHAnsi" w:hAnsiTheme="majorHAnsi" w:cstheme="majorHAnsi"/>
          <w:sz w:val="20"/>
          <w:szCs w:val="20"/>
        </w:rPr>
        <w:t xml:space="preserve"> sua utilização necessita de conhecimento e autonomia para execução.</w:t>
      </w:r>
    </w:p>
    <w:p w14:paraId="393E6A84" w14:textId="49C247D0" w:rsidR="00A544CB" w:rsidRPr="00A910C2" w:rsidRDefault="00A544CB" w:rsidP="00A10F02">
      <w:pPr>
        <w:numPr>
          <w:ilvl w:val="6"/>
          <w:numId w:val="1"/>
        </w:numPr>
        <w:shd w:val="clear" w:color="auto" w:fill="FFFFFF"/>
        <w:spacing w:line="360" w:lineRule="auto"/>
        <w:jc w:val="both"/>
        <w:rPr>
          <w:rFonts w:asciiTheme="majorHAnsi" w:hAnsiTheme="majorHAnsi" w:cstheme="majorHAnsi"/>
          <w:sz w:val="20"/>
          <w:szCs w:val="20"/>
        </w:rPr>
      </w:pPr>
      <w:r w:rsidRPr="00A910C2">
        <w:rPr>
          <w:rFonts w:asciiTheme="majorHAnsi" w:hAnsiTheme="majorHAnsi" w:cstheme="majorHAnsi"/>
          <w:sz w:val="20"/>
          <w:szCs w:val="20"/>
        </w:rPr>
        <w:t>Permitir que o gestor possa aprovar ou reprovar uma solicitação. Em ambos os casos o solicitante deve ser avisado sobre o motivo</w:t>
      </w:r>
    </w:p>
    <w:p w14:paraId="183A9E02" w14:textId="0332FDC0" w:rsidR="00620BF0" w:rsidRPr="00A910C2" w:rsidRDefault="00620BF0" w:rsidP="00A10F02">
      <w:pPr>
        <w:numPr>
          <w:ilvl w:val="5"/>
          <w:numId w:val="1"/>
        </w:numPr>
        <w:shd w:val="clear" w:color="auto" w:fill="FFFFFF"/>
        <w:spacing w:line="360" w:lineRule="auto"/>
        <w:jc w:val="both"/>
        <w:rPr>
          <w:rFonts w:asciiTheme="majorHAnsi" w:hAnsiTheme="majorHAnsi" w:cstheme="majorHAnsi"/>
          <w:sz w:val="20"/>
          <w:szCs w:val="20"/>
        </w:rPr>
      </w:pPr>
      <w:r w:rsidRPr="00A910C2">
        <w:rPr>
          <w:rFonts w:asciiTheme="majorHAnsi" w:hAnsiTheme="majorHAnsi" w:cstheme="majorHAnsi"/>
          <w:sz w:val="20"/>
          <w:szCs w:val="20"/>
        </w:rPr>
        <w:t>Alteração de Horário</w:t>
      </w:r>
    </w:p>
    <w:p w14:paraId="0A852EFD" w14:textId="77777777" w:rsidR="00A544CB" w:rsidRPr="00A910C2" w:rsidRDefault="00A544CB" w:rsidP="00A10F02">
      <w:pPr>
        <w:numPr>
          <w:ilvl w:val="6"/>
          <w:numId w:val="1"/>
        </w:numPr>
        <w:shd w:val="clear" w:color="auto" w:fill="FFFFFF"/>
        <w:spacing w:line="360" w:lineRule="auto"/>
        <w:jc w:val="both"/>
        <w:rPr>
          <w:rFonts w:asciiTheme="majorHAnsi" w:hAnsiTheme="majorHAnsi" w:cstheme="majorHAnsi"/>
          <w:sz w:val="20"/>
          <w:szCs w:val="20"/>
        </w:rPr>
      </w:pPr>
      <w:r w:rsidRPr="00A910C2">
        <w:rPr>
          <w:rFonts w:asciiTheme="majorHAnsi" w:hAnsiTheme="majorHAnsi" w:cstheme="majorHAnsi"/>
          <w:sz w:val="20"/>
          <w:szCs w:val="20"/>
        </w:rPr>
        <w:t>Sistema deve possuir funcionalidade de aprovação de solicitação troca de horário.</w:t>
      </w:r>
    </w:p>
    <w:p w14:paraId="32684586" w14:textId="08E23DD8" w:rsidR="00A544CB" w:rsidRPr="00A910C2" w:rsidRDefault="00A544CB" w:rsidP="00A10F02">
      <w:pPr>
        <w:numPr>
          <w:ilvl w:val="6"/>
          <w:numId w:val="1"/>
        </w:numPr>
        <w:shd w:val="clear" w:color="auto" w:fill="FFFFFF"/>
        <w:spacing w:line="360" w:lineRule="auto"/>
        <w:jc w:val="both"/>
        <w:rPr>
          <w:rFonts w:asciiTheme="majorHAnsi" w:hAnsiTheme="majorHAnsi" w:cstheme="majorHAnsi"/>
          <w:sz w:val="20"/>
          <w:szCs w:val="20"/>
        </w:rPr>
      </w:pPr>
      <w:r w:rsidRPr="00A910C2">
        <w:rPr>
          <w:rFonts w:asciiTheme="majorHAnsi" w:hAnsiTheme="majorHAnsi" w:cstheme="majorHAnsi"/>
          <w:sz w:val="20"/>
          <w:szCs w:val="20"/>
        </w:rPr>
        <w:t xml:space="preserve">Estas funcionalidades devem ser liberadas </w:t>
      </w:r>
      <w:r w:rsidR="00A910C2" w:rsidRPr="00A910C2">
        <w:rPr>
          <w:rFonts w:asciiTheme="majorHAnsi" w:hAnsiTheme="majorHAnsi" w:cstheme="majorHAnsi"/>
          <w:sz w:val="20"/>
          <w:szCs w:val="20"/>
        </w:rPr>
        <w:t>apenas para gestores, para o RH ou ainda para servidores que possuírem esta permissão, pois</w:t>
      </w:r>
      <w:r w:rsidRPr="00A910C2">
        <w:rPr>
          <w:rFonts w:asciiTheme="majorHAnsi" w:hAnsiTheme="majorHAnsi" w:cstheme="majorHAnsi"/>
          <w:sz w:val="20"/>
          <w:szCs w:val="20"/>
        </w:rPr>
        <w:t xml:space="preserve"> sua utilização necessita de conhecimento e autonomia para execução.</w:t>
      </w:r>
    </w:p>
    <w:p w14:paraId="563D58D1" w14:textId="6E61B49E" w:rsidR="00A544CB" w:rsidRPr="00A910C2" w:rsidRDefault="003008EF" w:rsidP="00A10F02">
      <w:pPr>
        <w:numPr>
          <w:ilvl w:val="6"/>
          <w:numId w:val="1"/>
        </w:numPr>
        <w:shd w:val="clear" w:color="auto" w:fill="FFFFFF"/>
        <w:spacing w:line="360" w:lineRule="auto"/>
        <w:jc w:val="both"/>
        <w:rPr>
          <w:rFonts w:asciiTheme="majorHAnsi" w:hAnsiTheme="majorHAnsi" w:cstheme="majorHAnsi"/>
          <w:sz w:val="20"/>
          <w:szCs w:val="20"/>
        </w:rPr>
      </w:pPr>
      <w:r w:rsidRPr="00A910C2">
        <w:rPr>
          <w:rFonts w:asciiTheme="majorHAnsi" w:hAnsiTheme="majorHAnsi" w:cstheme="majorHAnsi"/>
          <w:sz w:val="20"/>
          <w:szCs w:val="20"/>
        </w:rPr>
        <w:t>Permitir que o gestor possa aprovar ou reprovar uma solicitação. Em ambos os casos o solicitante deve ser avisado sobre o motivo</w:t>
      </w:r>
    </w:p>
    <w:p w14:paraId="45E94528" w14:textId="623A3096" w:rsidR="00620BF0" w:rsidRPr="00A910C2" w:rsidRDefault="00620BF0" w:rsidP="00A10F02">
      <w:pPr>
        <w:numPr>
          <w:ilvl w:val="5"/>
          <w:numId w:val="1"/>
        </w:numPr>
        <w:shd w:val="clear" w:color="auto" w:fill="FFFFFF"/>
        <w:spacing w:line="360" w:lineRule="auto"/>
        <w:jc w:val="both"/>
        <w:rPr>
          <w:rFonts w:asciiTheme="majorHAnsi" w:hAnsiTheme="majorHAnsi" w:cstheme="majorHAnsi"/>
          <w:sz w:val="20"/>
          <w:szCs w:val="20"/>
        </w:rPr>
      </w:pPr>
      <w:r w:rsidRPr="00A910C2">
        <w:rPr>
          <w:rFonts w:asciiTheme="majorHAnsi" w:hAnsiTheme="majorHAnsi" w:cstheme="majorHAnsi"/>
          <w:sz w:val="20"/>
          <w:szCs w:val="20"/>
        </w:rPr>
        <w:t>Ajuste de Ponto</w:t>
      </w:r>
    </w:p>
    <w:p w14:paraId="1FF04438" w14:textId="2C631138" w:rsidR="003008EF" w:rsidRPr="00A910C2" w:rsidRDefault="003008EF" w:rsidP="00A10F02">
      <w:pPr>
        <w:numPr>
          <w:ilvl w:val="6"/>
          <w:numId w:val="1"/>
        </w:numPr>
        <w:shd w:val="clear" w:color="auto" w:fill="FFFFFF"/>
        <w:spacing w:line="360" w:lineRule="auto"/>
        <w:jc w:val="both"/>
        <w:rPr>
          <w:rFonts w:asciiTheme="majorHAnsi" w:hAnsiTheme="majorHAnsi" w:cstheme="majorHAnsi"/>
          <w:sz w:val="20"/>
          <w:szCs w:val="20"/>
        </w:rPr>
      </w:pPr>
      <w:r w:rsidRPr="00A910C2">
        <w:rPr>
          <w:rFonts w:asciiTheme="majorHAnsi" w:hAnsiTheme="majorHAnsi" w:cstheme="majorHAnsi"/>
          <w:sz w:val="20"/>
          <w:szCs w:val="20"/>
        </w:rPr>
        <w:t>Sistema deve possuir funcionalidade de aprovação de solicitação de ajuste de ponto.</w:t>
      </w:r>
    </w:p>
    <w:p w14:paraId="5F75D3E9" w14:textId="31A6C639" w:rsidR="003008EF" w:rsidRPr="00A910C2" w:rsidRDefault="003008EF" w:rsidP="00A10F02">
      <w:pPr>
        <w:numPr>
          <w:ilvl w:val="6"/>
          <w:numId w:val="1"/>
        </w:numPr>
        <w:shd w:val="clear" w:color="auto" w:fill="FFFFFF"/>
        <w:spacing w:line="360" w:lineRule="auto"/>
        <w:jc w:val="both"/>
        <w:rPr>
          <w:rFonts w:asciiTheme="majorHAnsi" w:hAnsiTheme="majorHAnsi" w:cstheme="majorHAnsi"/>
          <w:sz w:val="20"/>
          <w:szCs w:val="20"/>
        </w:rPr>
      </w:pPr>
      <w:r w:rsidRPr="00A910C2">
        <w:rPr>
          <w:rFonts w:asciiTheme="majorHAnsi" w:hAnsiTheme="majorHAnsi" w:cstheme="majorHAnsi"/>
          <w:sz w:val="20"/>
          <w:szCs w:val="20"/>
        </w:rPr>
        <w:t xml:space="preserve">Estas funcionalidades devem ser liberadas </w:t>
      </w:r>
      <w:r w:rsidR="00A910C2" w:rsidRPr="00A910C2">
        <w:rPr>
          <w:rFonts w:asciiTheme="majorHAnsi" w:hAnsiTheme="majorHAnsi" w:cstheme="majorHAnsi"/>
          <w:sz w:val="20"/>
          <w:szCs w:val="20"/>
        </w:rPr>
        <w:t>apenas para gestores, para o RH ou ainda para servidores que possuírem esta permissão, pois</w:t>
      </w:r>
      <w:r w:rsidRPr="00A910C2">
        <w:rPr>
          <w:rFonts w:asciiTheme="majorHAnsi" w:hAnsiTheme="majorHAnsi" w:cstheme="majorHAnsi"/>
          <w:sz w:val="20"/>
          <w:szCs w:val="20"/>
        </w:rPr>
        <w:t xml:space="preserve"> sua utilização necessita de conhecimento e autonomia para execução.</w:t>
      </w:r>
    </w:p>
    <w:p w14:paraId="464F7AFE" w14:textId="3979ACFE" w:rsidR="003008EF" w:rsidRPr="00A910C2" w:rsidRDefault="003008EF" w:rsidP="00A10F02">
      <w:pPr>
        <w:numPr>
          <w:ilvl w:val="6"/>
          <w:numId w:val="1"/>
        </w:numPr>
        <w:shd w:val="clear" w:color="auto" w:fill="FFFFFF"/>
        <w:spacing w:line="360" w:lineRule="auto"/>
        <w:jc w:val="both"/>
        <w:rPr>
          <w:rFonts w:asciiTheme="majorHAnsi" w:hAnsiTheme="majorHAnsi" w:cstheme="majorHAnsi"/>
          <w:sz w:val="20"/>
          <w:szCs w:val="20"/>
        </w:rPr>
      </w:pPr>
      <w:r w:rsidRPr="00A910C2">
        <w:rPr>
          <w:rFonts w:asciiTheme="majorHAnsi" w:hAnsiTheme="majorHAnsi" w:cstheme="majorHAnsi"/>
          <w:sz w:val="20"/>
          <w:szCs w:val="20"/>
        </w:rPr>
        <w:lastRenderedPageBreak/>
        <w:t>Permitir que o gestor possa aprovar ou reprovar uma solicitação. Em ambos os casos o solicitante deve ser avisado sobre o motivo</w:t>
      </w:r>
    </w:p>
    <w:p w14:paraId="2E51FC86" w14:textId="126B8F4A" w:rsidR="003008EF" w:rsidRPr="00A910C2" w:rsidRDefault="003008EF" w:rsidP="00A10F02">
      <w:pPr>
        <w:numPr>
          <w:ilvl w:val="6"/>
          <w:numId w:val="1"/>
        </w:numPr>
        <w:shd w:val="clear" w:color="auto" w:fill="FFFFFF"/>
        <w:spacing w:line="360" w:lineRule="auto"/>
        <w:jc w:val="both"/>
        <w:rPr>
          <w:rFonts w:asciiTheme="majorHAnsi" w:hAnsiTheme="majorHAnsi" w:cstheme="majorHAnsi"/>
          <w:sz w:val="20"/>
          <w:szCs w:val="20"/>
        </w:rPr>
      </w:pPr>
      <w:r w:rsidRPr="00A910C2">
        <w:rPr>
          <w:rFonts w:asciiTheme="majorHAnsi" w:hAnsiTheme="majorHAnsi" w:cstheme="majorHAnsi"/>
          <w:sz w:val="20"/>
          <w:szCs w:val="20"/>
        </w:rPr>
        <w:t xml:space="preserve">Permitir que o gestor possa criar ajuste de pontos para os servidores que não tenham acesso ao sistema ou o conhecimento necessário para isso. Nos casos </w:t>
      </w:r>
      <w:proofErr w:type="gramStart"/>
      <w:r w:rsidRPr="00A910C2">
        <w:rPr>
          <w:rFonts w:asciiTheme="majorHAnsi" w:hAnsiTheme="majorHAnsi" w:cstheme="majorHAnsi"/>
          <w:sz w:val="20"/>
          <w:szCs w:val="20"/>
        </w:rPr>
        <w:t>onde</w:t>
      </w:r>
      <w:proofErr w:type="gramEnd"/>
      <w:r w:rsidRPr="00A910C2">
        <w:rPr>
          <w:rFonts w:asciiTheme="majorHAnsi" w:hAnsiTheme="majorHAnsi" w:cstheme="majorHAnsi"/>
          <w:sz w:val="20"/>
          <w:szCs w:val="20"/>
        </w:rPr>
        <w:t xml:space="preserve"> o ajuste é criado pelo gestor, o ajuste deverá ser criado e aprovado no mesmo momento</w:t>
      </w:r>
    </w:p>
    <w:p w14:paraId="1F9D89F8" w14:textId="73C3D5E0" w:rsidR="00620BF0" w:rsidRPr="00A910C2" w:rsidRDefault="00620BF0" w:rsidP="00A10F02">
      <w:pPr>
        <w:numPr>
          <w:ilvl w:val="5"/>
          <w:numId w:val="1"/>
        </w:numPr>
        <w:shd w:val="clear" w:color="auto" w:fill="FFFFFF"/>
        <w:spacing w:line="360" w:lineRule="auto"/>
        <w:jc w:val="both"/>
        <w:rPr>
          <w:rFonts w:asciiTheme="majorHAnsi" w:hAnsiTheme="majorHAnsi" w:cstheme="majorHAnsi"/>
          <w:sz w:val="20"/>
          <w:szCs w:val="20"/>
        </w:rPr>
      </w:pPr>
      <w:r w:rsidRPr="00A910C2">
        <w:rPr>
          <w:rFonts w:asciiTheme="majorHAnsi" w:hAnsiTheme="majorHAnsi" w:cstheme="majorHAnsi"/>
          <w:sz w:val="20"/>
          <w:szCs w:val="20"/>
        </w:rPr>
        <w:t>Atestados/Declarações</w:t>
      </w:r>
    </w:p>
    <w:p w14:paraId="49B65C94" w14:textId="77777777" w:rsidR="003008EF" w:rsidRPr="00A910C2" w:rsidRDefault="003008EF" w:rsidP="00A10F02">
      <w:pPr>
        <w:numPr>
          <w:ilvl w:val="6"/>
          <w:numId w:val="1"/>
        </w:numPr>
        <w:shd w:val="clear" w:color="auto" w:fill="FFFFFF"/>
        <w:spacing w:line="360" w:lineRule="auto"/>
        <w:jc w:val="both"/>
        <w:rPr>
          <w:rFonts w:asciiTheme="majorHAnsi" w:hAnsiTheme="majorHAnsi" w:cstheme="majorHAnsi"/>
          <w:sz w:val="20"/>
          <w:szCs w:val="20"/>
        </w:rPr>
      </w:pPr>
      <w:r w:rsidRPr="00A910C2">
        <w:rPr>
          <w:rFonts w:asciiTheme="majorHAnsi" w:hAnsiTheme="majorHAnsi" w:cstheme="majorHAnsi"/>
          <w:sz w:val="20"/>
          <w:szCs w:val="20"/>
        </w:rPr>
        <w:t>Sistema deve possuir funcionalidade de aprovação de atestados e declarações.</w:t>
      </w:r>
    </w:p>
    <w:p w14:paraId="740A8403" w14:textId="70B146A3" w:rsidR="003008EF" w:rsidRPr="00A910C2" w:rsidRDefault="003008EF" w:rsidP="00A10F02">
      <w:pPr>
        <w:numPr>
          <w:ilvl w:val="6"/>
          <w:numId w:val="1"/>
        </w:numPr>
        <w:shd w:val="clear" w:color="auto" w:fill="FFFFFF"/>
        <w:spacing w:line="360" w:lineRule="auto"/>
        <w:jc w:val="both"/>
        <w:rPr>
          <w:rFonts w:asciiTheme="majorHAnsi" w:hAnsiTheme="majorHAnsi" w:cstheme="majorHAnsi"/>
          <w:sz w:val="20"/>
          <w:szCs w:val="20"/>
        </w:rPr>
      </w:pPr>
      <w:r w:rsidRPr="00A910C2">
        <w:rPr>
          <w:rFonts w:asciiTheme="majorHAnsi" w:hAnsiTheme="majorHAnsi" w:cstheme="majorHAnsi"/>
          <w:sz w:val="20"/>
          <w:szCs w:val="20"/>
        </w:rPr>
        <w:t xml:space="preserve">Estas funcionalidades devem ser liberadas </w:t>
      </w:r>
      <w:r w:rsidR="00A910C2" w:rsidRPr="00A910C2">
        <w:rPr>
          <w:rFonts w:asciiTheme="majorHAnsi" w:hAnsiTheme="majorHAnsi" w:cstheme="majorHAnsi"/>
          <w:sz w:val="20"/>
          <w:szCs w:val="20"/>
        </w:rPr>
        <w:t>apenas para gestores, para o RH ou ainda para servidores que possuírem esta permissão, pois</w:t>
      </w:r>
      <w:r w:rsidRPr="00A910C2">
        <w:rPr>
          <w:rFonts w:asciiTheme="majorHAnsi" w:hAnsiTheme="majorHAnsi" w:cstheme="majorHAnsi"/>
          <w:sz w:val="20"/>
          <w:szCs w:val="20"/>
        </w:rPr>
        <w:t xml:space="preserve"> sua utilização necessita de conhecimento e autonomia para execução.</w:t>
      </w:r>
    </w:p>
    <w:p w14:paraId="50D97536" w14:textId="77777777" w:rsidR="003008EF" w:rsidRDefault="003008EF" w:rsidP="00A10F02">
      <w:pPr>
        <w:numPr>
          <w:ilvl w:val="6"/>
          <w:numId w:val="1"/>
        </w:numPr>
        <w:shd w:val="clear" w:color="auto" w:fill="FFFFFF"/>
        <w:spacing w:line="360" w:lineRule="auto"/>
        <w:jc w:val="both"/>
        <w:rPr>
          <w:rFonts w:asciiTheme="majorHAnsi" w:hAnsiTheme="majorHAnsi" w:cstheme="majorHAnsi"/>
          <w:sz w:val="20"/>
          <w:szCs w:val="20"/>
        </w:rPr>
      </w:pPr>
      <w:r w:rsidRPr="00A910C2">
        <w:rPr>
          <w:rFonts w:asciiTheme="majorHAnsi" w:hAnsiTheme="majorHAnsi" w:cstheme="majorHAnsi"/>
          <w:sz w:val="20"/>
          <w:szCs w:val="20"/>
        </w:rPr>
        <w:t>Permitir que o gestor possa aprovar ou reprovar uma solicitação</w:t>
      </w:r>
      <w:r w:rsidRPr="003008EF">
        <w:rPr>
          <w:rFonts w:asciiTheme="majorHAnsi" w:hAnsiTheme="majorHAnsi" w:cstheme="majorHAnsi"/>
          <w:sz w:val="20"/>
          <w:szCs w:val="20"/>
        </w:rPr>
        <w:t>. Em ambos os casos o solicitante deve ser avisado sobre o motivo</w:t>
      </w:r>
    </w:p>
    <w:p w14:paraId="014ABAF0" w14:textId="21ABA4AE" w:rsidR="003008EF" w:rsidRPr="003008EF" w:rsidRDefault="003008EF" w:rsidP="00A10F02">
      <w:pPr>
        <w:numPr>
          <w:ilvl w:val="6"/>
          <w:numId w:val="1"/>
        </w:numPr>
        <w:shd w:val="clear" w:color="auto" w:fill="FFFFFF"/>
        <w:spacing w:line="360" w:lineRule="auto"/>
        <w:jc w:val="both"/>
        <w:rPr>
          <w:rFonts w:asciiTheme="majorHAnsi" w:hAnsiTheme="majorHAnsi" w:cstheme="majorHAnsi"/>
          <w:sz w:val="20"/>
          <w:szCs w:val="20"/>
        </w:rPr>
      </w:pPr>
      <w:r w:rsidRPr="003008EF">
        <w:rPr>
          <w:rFonts w:asciiTheme="majorHAnsi" w:hAnsiTheme="majorHAnsi" w:cstheme="majorHAnsi"/>
          <w:sz w:val="20"/>
          <w:szCs w:val="20"/>
        </w:rPr>
        <w:t xml:space="preserve">Permitir que o gestor possa informar atestados e declarações para os servidores que não tenham acesso ao sistema ou o conhecimento necessário para isso. Nos casos </w:t>
      </w:r>
      <w:proofErr w:type="gramStart"/>
      <w:r w:rsidRPr="003008EF">
        <w:rPr>
          <w:rFonts w:asciiTheme="majorHAnsi" w:hAnsiTheme="majorHAnsi" w:cstheme="majorHAnsi"/>
          <w:sz w:val="20"/>
          <w:szCs w:val="20"/>
        </w:rPr>
        <w:t>onde</w:t>
      </w:r>
      <w:proofErr w:type="gramEnd"/>
      <w:r w:rsidRPr="003008EF">
        <w:rPr>
          <w:rFonts w:asciiTheme="majorHAnsi" w:hAnsiTheme="majorHAnsi" w:cstheme="majorHAnsi"/>
          <w:sz w:val="20"/>
          <w:szCs w:val="20"/>
        </w:rPr>
        <w:t xml:space="preserve"> o ajuste é criado pelo gestor, o ajuste deverá ser criado e aprovado no mesmo momento</w:t>
      </w:r>
    </w:p>
    <w:p w14:paraId="3AF0FA12" w14:textId="390F47D6" w:rsidR="003008EF" w:rsidRPr="00C95E57" w:rsidRDefault="003008EF"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w:t>
      </w:r>
      <w:r w:rsidRPr="00C95E57">
        <w:rPr>
          <w:rFonts w:asciiTheme="majorHAnsi" w:hAnsiTheme="majorHAnsi" w:cstheme="majorHAnsi"/>
          <w:sz w:val="20"/>
          <w:szCs w:val="20"/>
        </w:rPr>
        <w:t>mitir que o gestor possa fazer o download e visualizar os documentos anexados às solicitações de aprovação de atestados e declarações.</w:t>
      </w:r>
    </w:p>
    <w:p w14:paraId="39842260" w14:textId="7472E4D8" w:rsidR="00620BF0" w:rsidRPr="00C95E57" w:rsidRDefault="00620BF0" w:rsidP="00A10F02">
      <w:pPr>
        <w:numPr>
          <w:ilvl w:val="4"/>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t>Impressão da Folha Ponto</w:t>
      </w:r>
    </w:p>
    <w:p w14:paraId="76C21F43" w14:textId="77996EDD" w:rsidR="00C95E57" w:rsidRPr="00C95E57" w:rsidRDefault="00C95E57" w:rsidP="00A10F02">
      <w:pPr>
        <w:numPr>
          <w:ilvl w:val="5"/>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t>Sistema deve permitir a impressão de folha ponto. E esta deverá conter no mínimo os seguintes dados:</w:t>
      </w:r>
    </w:p>
    <w:p w14:paraId="64777659" w14:textId="77777777" w:rsidR="00C95E57" w:rsidRPr="00C95E57" w:rsidRDefault="00C95E57" w:rsidP="00A10F02">
      <w:pPr>
        <w:numPr>
          <w:ilvl w:val="6"/>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t>Período da competência da folha ponto que está sendo impressa</w:t>
      </w:r>
    </w:p>
    <w:p w14:paraId="56040E78" w14:textId="669A8201" w:rsidR="00C95E57" w:rsidRPr="00C95E57" w:rsidRDefault="00C95E57" w:rsidP="00A10F02">
      <w:pPr>
        <w:numPr>
          <w:ilvl w:val="6"/>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t>Dados do empregador (Razão social, CNPJ, Endereço, entre outros)</w:t>
      </w:r>
    </w:p>
    <w:p w14:paraId="74ABFF23" w14:textId="68A756F7" w:rsidR="00C95E57" w:rsidRPr="00C95E57" w:rsidRDefault="00C95E57" w:rsidP="00A10F02">
      <w:pPr>
        <w:numPr>
          <w:ilvl w:val="6"/>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t>Dados do servidor (Nome, cargo, setor, entre outros)</w:t>
      </w:r>
    </w:p>
    <w:p w14:paraId="0567D0FD" w14:textId="5FDB2E96" w:rsidR="00C95E57" w:rsidRPr="00C95E57" w:rsidRDefault="00C95E57" w:rsidP="00A10F02">
      <w:pPr>
        <w:numPr>
          <w:ilvl w:val="6"/>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t>Escalas que o servidor possui</w:t>
      </w:r>
    </w:p>
    <w:p w14:paraId="7AC92358" w14:textId="77777777" w:rsidR="00C95E57" w:rsidRPr="00C95E57" w:rsidRDefault="00C95E57" w:rsidP="00A10F02">
      <w:pPr>
        <w:numPr>
          <w:ilvl w:val="6"/>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t>Detalhamento dia a dia dos seguintes campos:</w:t>
      </w:r>
    </w:p>
    <w:p w14:paraId="115DD1F8" w14:textId="77777777" w:rsidR="00C95E57" w:rsidRPr="00C95E57" w:rsidRDefault="00C95E57" w:rsidP="00A10F02">
      <w:pPr>
        <w:numPr>
          <w:ilvl w:val="7"/>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t>Data</w:t>
      </w:r>
    </w:p>
    <w:p w14:paraId="574CD941" w14:textId="77777777" w:rsidR="00C95E57" w:rsidRPr="00C95E57" w:rsidRDefault="00C95E57" w:rsidP="00A10F02">
      <w:pPr>
        <w:numPr>
          <w:ilvl w:val="7"/>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t>Dia da semana</w:t>
      </w:r>
    </w:p>
    <w:p w14:paraId="3A377B5D" w14:textId="77777777" w:rsidR="00C95E57" w:rsidRPr="00C95E57" w:rsidRDefault="00C95E57" w:rsidP="00A10F02">
      <w:pPr>
        <w:numPr>
          <w:ilvl w:val="7"/>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t>Escala realizada no dia</w:t>
      </w:r>
    </w:p>
    <w:p w14:paraId="7D847613" w14:textId="3565EAA4" w:rsidR="00C95E57" w:rsidRPr="00C95E57" w:rsidRDefault="00C95E57" w:rsidP="00A10F02">
      <w:pPr>
        <w:numPr>
          <w:ilvl w:val="7"/>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t>Marcações</w:t>
      </w:r>
    </w:p>
    <w:p w14:paraId="5DB2A831" w14:textId="77777777" w:rsidR="00C95E57" w:rsidRPr="00C95E57" w:rsidRDefault="00C95E57" w:rsidP="00A10F02">
      <w:pPr>
        <w:numPr>
          <w:ilvl w:val="7"/>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t>Total de horas trabalhadas</w:t>
      </w:r>
    </w:p>
    <w:p w14:paraId="29EB5238" w14:textId="77777777" w:rsidR="00C95E57" w:rsidRPr="00C95E57" w:rsidRDefault="00C95E57" w:rsidP="00A10F02">
      <w:pPr>
        <w:numPr>
          <w:ilvl w:val="7"/>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t>Horas faltas</w:t>
      </w:r>
    </w:p>
    <w:p w14:paraId="43BDEFD5" w14:textId="7118AB5A" w:rsidR="00C95E57" w:rsidRPr="00C95E57" w:rsidRDefault="00C95E57" w:rsidP="00A10F02">
      <w:pPr>
        <w:numPr>
          <w:ilvl w:val="7"/>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t>Horas extras (de acordo com parâmetros cadastrais de % hora extra)</w:t>
      </w:r>
    </w:p>
    <w:p w14:paraId="68A68EC6" w14:textId="77777777" w:rsidR="00C95E57" w:rsidRPr="00C95E57" w:rsidRDefault="00C95E57" w:rsidP="00A10F02">
      <w:pPr>
        <w:numPr>
          <w:ilvl w:val="7"/>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t>Horas realizadas em período noturno (De acordo com parâmetros cadastrais de horas noturnas)</w:t>
      </w:r>
    </w:p>
    <w:p w14:paraId="58C03E4F" w14:textId="77777777" w:rsidR="00C95E57" w:rsidRPr="00C95E57" w:rsidRDefault="00C95E57" w:rsidP="00A10F02">
      <w:pPr>
        <w:numPr>
          <w:ilvl w:val="7"/>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t>Horas realizadas em feriados (de acordo com o cadastro de feriados)</w:t>
      </w:r>
    </w:p>
    <w:p w14:paraId="62234A9E" w14:textId="77777777" w:rsidR="00C95E57" w:rsidRPr="00C95E57" w:rsidRDefault="00C95E57" w:rsidP="00A10F02">
      <w:pPr>
        <w:numPr>
          <w:ilvl w:val="6"/>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t>Totalizador de horas trabalhadas na competência</w:t>
      </w:r>
    </w:p>
    <w:p w14:paraId="7EF27B24" w14:textId="77777777" w:rsidR="00C95E57" w:rsidRPr="00C95E57" w:rsidRDefault="00C95E57" w:rsidP="00A10F02">
      <w:pPr>
        <w:numPr>
          <w:ilvl w:val="6"/>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t>Totalizador de horas faltas na competência</w:t>
      </w:r>
    </w:p>
    <w:p w14:paraId="376B1BED" w14:textId="77777777" w:rsidR="00C95E57" w:rsidRPr="00C95E57" w:rsidRDefault="00C95E57" w:rsidP="00A10F02">
      <w:pPr>
        <w:numPr>
          <w:ilvl w:val="6"/>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lastRenderedPageBreak/>
        <w:t>Totalizador de horas realizadas em período noturno na competência (De acordo com parâmetros cadastrais de horas noturnas)</w:t>
      </w:r>
    </w:p>
    <w:p w14:paraId="231B12B7" w14:textId="77777777" w:rsidR="00C95E57" w:rsidRPr="00C95E57" w:rsidRDefault="00C95E57" w:rsidP="00A10F02">
      <w:pPr>
        <w:numPr>
          <w:ilvl w:val="6"/>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t>Totalizador de horas realizadas em feriados na competência (de acordo com o cadastro de feriados)</w:t>
      </w:r>
    </w:p>
    <w:p w14:paraId="60A9B21F" w14:textId="77777777" w:rsidR="00C95E57" w:rsidRPr="00C95E57" w:rsidRDefault="00C95E57" w:rsidP="00A10F02">
      <w:pPr>
        <w:numPr>
          <w:ilvl w:val="7"/>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t>Totalizadores de horas extras realizadas na competência (de acordo com parâmetros cadastrais de % hora extra)</w:t>
      </w:r>
    </w:p>
    <w:p w14:paraId="69233F94" w14:textId="6EAE6A62" w:rsidR="00C95E57" w:rsidRPr="00C95E57" w:rsidRDefault="00C95E57" w:rsidP="00A10F02">
      <w:pPr>
        <w:numPr>
          <w:ilvl w:val="6"/>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t>Campo para assinatura do servidor</w:t>
      </w:r>
    </w:p>
    <w:p w14:paraId="543F0B6C" w14:textId="084AF553" w:rsidR="00C95E57" w:rsidRDefault="00C95E57" w:rsidP="00A10F02">
      <w:pPr>
        <w:numPr>
          <w:ilvl w:val="6"/>
          <w:numId w:val="1"/>
        </w:numPr>
        <w:shd w:val="clear" w:color="auto" w:fill="FFFFFF"/>
        <w:spacing w:line="360" w:lineRule="auto"/>
        <w:jc w:val="both"/>
        <w:rPr>
          <w:rFonts w:asciiTheme="majorHAnsi" w:hAnsiTheme="majorHAnsi" w:cstheme="majorHAnsi"/>
          <w:sz w:val="20"/>
          <w:szCs w:val="20"/>
        </w:rPr>
      </w:pPr>
      <w:r w:rsidRPr="00C95E57">
        <w:rPr>
          <w:rFonts w:asciiTheme="majorHAnsi" w:hAnsiTheme="majorHAnsi" w:cstheme="majorHAnsi"/>
          <w:sz w:val="20"/>
          <w:szCs w:val="20"/>
        </w:rPr>
        <w:t xml:space="preserve">Campo para assinatura </w:t>
      </w:r>
      <w:r>
        <w:rPr>
          <w:rFonts w:asciiTheme="majorHAnsi" w:hAnsiTheme="majorHAnsi" w:cstheme="majorHAnsi"/>
          <w:sz w:val="20"/>
          <w:szCs w:val="20"/>
        </w:rPr>
        <w:t>da chefia</w:t>
      </w:r>
    </w:p>
    <w:p w14:paraId="330A7E48" w14:textId="0DE8A112" w:rsidR="00620BF0" w:rsidRDefault="00ED6D11"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Informações Gerais</w:t>
      </w:r>
    </w:p>
    <w:p w14:paraId="1E492A4A" w14:textId="31947A67" w:rsidR="00F26982" w:rsidRPr="00F26982" w:rsidRDefault="00F26982"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w:t>
      </w:r>
      <w:r w:rsidRPr="00F26982">
        <w:rPr>
          <w:rFonts w:asciiTheme="majorHAnsi" w:hAnsiTheme="majorHAnsi" w:cstheme="majorHAnsi"/>
          <w:sz w:val="20"/>
          <w:szCs w:val="20"/>
        </w:rPr>
        <w:t xml:space="preserve"> acesso a dados cadastrais do </w:t>
      </w:r>
      <w:r>
        <w:rPr>
          <w:rFonts w:asciiTheme="majorHAnsi" w:hAnsiTheme="majorHAnsi" w:cstheme="majorHAnsi"/>
          <w:sz w:val="20"/>
          <w:szCs w:val="20"/>
        </w:rPr>
        <w:t>servidor</w:t>
      </w:r>
      <w:r w:rsidRPr="00F26982">
        <w:rPr>
          <w:rFonts w:asciiTheme="majorHAnsi" w:hAnsiTheme="majorHAnsi" w:cstheme="majorHAnsi"/>
          <w:sz w:val="20"/>
          <w:szCs w:val="20"/>
        </w:rPr>
        <w:t xml:space="preserve"> a partir da manutenção do ponto. </w:t>
      </w:r>
    </w:p>
    <w:p w14:paraId="2445A149" w14:textId="738B2056" w:rsidR="00F26982" w:rsidRDefault="00F26982"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Deverá apresentar dados básicos </w:t>
      </w:r>
      <w:proofErr w:type="gramStart"/>
      <w:r>
        <w:rPr>
          <w:rFonts w:asciiTheme="majorHAnsi" w:hAnsiTheme="majorHAnsi" w:cstheme="majorHAnsi"/>
          <w:sz w:val="20"/>
          <w:szCs w:val="20"/>
        </w:rPr>
        <w:t>do mesmo</w:t>
      </w:r>
      <w:proofErr w:type="gramEnd"/>
      <w:r>
        <w:rPr>
          <w:rFonts w:asciiTheme="majorHAnsi" w:hAnsiTheme="majorHAnsi" w:cstheme="majorHAnsi"/>
          <w:sz w:val="20"/>
          <w:szCs w:val="20"/>
        </w:rPr>
        <w:t xml:space="preserve"> na tela de manutenção de ponto, possíveis de identificação do servidor</w:t>
      </w:r>
    </w:p>
    <w:p w14:paraId="03DC620A" w14:textId="7A3D1477" w:rsidR="00620BF0" w:rsidRDefault="00620BF0"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Rec</w:t>
      </w:r>
      <w:r w:rsidR="00BB0653">
        <w:rPr>
          <w:rFonts w:asciiTheme="majorHAnsi" w:hAnsiTheme="majorHAnsi" w:cstheme="majorHAnsi"/>
          <w:sz w:val="20"/>
          <w:szCs w:val="20"/>
        </w:rPr>
        <w:t>á</w:t>
      </w:r>
      <w:r>
        <w:rPr>
          <w:rFonts w:asciiTheme="majorHAnsi" w:hAnsiTheme="majorHAnsi" w:cstheme="majorHAnsi"/>
          <w:sz w:val="20"/>
          <w:szCs w:val="20"/>
        </w:rPr>
        <w:t>lculo Saldo de Horas</w:t>
      </w:r>
    </w:p>
    <w:p w14:paraId="31C21C41" w14:textId="77777777" w:rsidR="00F26982" w:rsidRDefault="00F26982"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Possuir </w:t>
      </w:r>
      <w:r w:rsidRPr="00F26982">
        <w:rPr>
          <w:rFonts w:asciiTheme="majorHAnsi" w:hAnsiTheme="majorHAnsi" w:cstheme="majorHAnsi"/>
          <w:sz w:val="20"/>
          <w:szCs w:val="20"/>
        </w:rPr>
        <w:t>funcionalidade para rec</w:t>
      </w:r>
      <w:r>
        <w:rPr>
          <w:rFonts w:asciiTheme="majorHAnsi" w:hAnsiTheme="majorHAnsi" w:cstheme="majorHAnsi"/>
          <w:sz w:val="20"/>
          <w:szCs w:val="20"/>
        </w:rPr>
        <w:t>á</w:t>
      </w:r>
      <w:r w:rsidRPr="00F26982">
        <w:rPr>
          <w:rFonts w:asciiTheme="majorHAnsi" w:hAnsiTheme="majorHAnsi" w:cstheme="majorHAnsi"/>
          <w:sz w:val="20"/>
          <w:szCs w:val="20"/>
        </w:rPr>
        <w:t xml:space="preserve">lculo de horas de um determinado </w:t>
      </w:r>
      <w:r>
        <w:rPr>
          <w:rFonts w:asciiTheme="majorHAnsi" w:hAnsiTheme="majorHAnsi" w:cstheme="majorHAnsi"/>
          <w:sz w:val="20"/>
          <w:szCs w:val="20"/>
        </w:rPr>
        <w:t>servidor</w:t>
      </w:r>
    </w:p>
    <w:p w14:paraId="03FCE518" w14:textId="3351DC41" w:rsidR="00F26982" w:rsidRPr="00F26982" w:rsidRDefault="00F26982" w:rsidP="00A10F02">
      <w:pPr>
        <w:numPr>
          <w:ilvl w:val="5"/>
          <w:numId w:val="1"/>
        </w:numPr>
        <w:shd w:val="clear" w:color="auto" w:fill="FFFFFF"/>
        <w:spacing w:line="360" w:lineRule="auto"/>
        <w:jc w:val="both"/>
        <w:rPr>
          <w:rFonts w:asciiTheme="majorHAnsi" w:hAnsiTheme="majorHAnsi" w:cstheme="majorHAnsi"/>
          <w:sz w:val="20"/>
          <w:szCs w:val="20"/>
        </w:rPr>
      </w:pPr>
      <w:r w:rsidRPr="00F26982">
        <w:rPr>
          <w:rFonts w:asciiTheme="majorHAnsi" w:hAnsiTheme="majorHAnsi" w:cstheme="majorHAnsi"/>
          <w:sz w:val="20"/>
          <w:szCs w:val="20"/>
        </w:rPr>
        <w:t xml:space="preserve">Essa função deverá ser utilizada em casos de ajustes de ponto, informação de atestados e declarações tanto em competências abertas como em competências fechadas, assim será possível reprocessar apenas os </w:t>
      </w:r>
      <w:r>
        <w:rPr>
          <w:rFonts w:asciiTheme="majorHAnsi" w:hAnsiTheme="majorHAnsi" w:cstheme="majorHAnsi"/>
          <w:sz w:val="20"/>
          <w:szCs w:val="20"/>
        </w:rPr>
        <w:t>servidores</w:t>
      </w:r>
      <w:r w:rsidRPr="00F26982">
        <w:rPr>
          <w:rFonts w:asciiTheme="majorHAnsi" w:hAnsiTheme="majorHAnsi" w:cstheme="majorHAnsi"/>
          <w:sz w:val="20"/>
          <w:szCs w:val="20"/>
        </w:rPr>
        <w:t xml:space="preserve"> necessário</w:t>
      </w:r>
      <w:r>
        <w:rPr>
          <w:rFonts w:asciiTheme="majorHAnsi" w:hAnsiTheme="majorHAnsi" w:cstheme="majorHAnsi"/>
          <w:sz w:val="20"/>
          <w:szCs w:val="20"/>
        </w:rPr>
        <w:t>s</w:t>
      </w:r>
      <w:r w:rsidRPr="00F26982">
        <w:rPr>
          <w:rFonts w:asciiTheme="majorHAnsi" w:hAnsiTheme="majorHAnsi" w:cstheme="majorHAnsi"/>
          <w:sz w:val="20"/>
          <w:szCs w:val="20"/>
        </w:rPr>
        <w:t xml:space="preserve"> sem necessidade de reprocessamento de toda a folha.</w:t>
      </w:r>
    </w:p>
    <w:p w14:paraId="61951042" w14:textId="44EAB80E" w:rsidR="00BB0653" w:rsidRDefault="00BB065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Indicador Diário de </w:t>
      </w:r>
      <w:r w:rsidR="00F26982">
        <w:rPr>
          <w:rFonts w:asciiTheme="majorHAnsi" w:hAnsiTheme="majorHAnsi" w:cstheme="majorHAnsi"/>
          <w:sz w:val="20"/>
          <w:szCs w:val="20"/>
        </w:rPr>
        <w:t xml:space="preserve">Ajustes de </w:t>
      </w:r>
      <w:r>
        <w:rPr>
          <w:rFonts w:asciiTheme="majorHAnsi" w:hAnsiTheme="majorHAnsi" w:cstheme="majorHAnsi"/>
          <w:sz w:val="20"/>
          <w:szCs w:val="20"/>
        </w:rPr>
        <w:t xml:space="preserve">Horas </w:t>
      </w:r>
      <w:r w:rsidR="00F26982">
        <w:rPr>
          <w:rFonts w:asciiTheme="majorHAnsi" w:hAnsiTheme="majorHAnsi" w:cstheme="majorHAnsi"/>
          <w:sz w:val="20"/>
          <w:szCs w:val="20"/>
        </w:rPr>
        <w:t>Pendentes de Aprovação</w:t>
      </w:r>
    </w:p>
    <w:p w14:paraId="35A959CF" w14:textId="77777777" w:rsidR="002105E9" w:rsidRDefault="002105E9"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O sistema </w:t>
      </w:r>
      <w:r w:rsidR="00F26982" w:rsidRPr="002105E9">
        <w:rPr>
          <w:rFonts w:asciiTheme="majorHAnsi" w:hAnsiTheme="majorHAnsi" w:cstheme="majorHAnsi"/>
          <w:sz w:val="20"/>
          <w:szCs w:val="20"/>
        </w:rPr>
        <w:t>deverá apresentar diariamente, por servidor, as horas não aprovadas e ou pendentes de aprovação pelo gestor.</w:t>
      </w:r>
    </w:p>
    <w:p w14:paraId="18672585" w14:textId="775FEA38" w:rsidR="00F26982" w:rsidRPr="002105E9" w:rsidRDefault="00F26982" w:rsidP="00A10F02">
      <w:pPr>
        <w:numPr>
          <w:ilvl w:val="5"/>
          <w:numId w:val="1"/>
        </w:numPr>
        <w:shd w:val="clear" w:color="auto" w:fill="FFFFFF"/>
        <w:spacing w:line="360" w:lineRule="auto"/>
        <w:jc w:val="both"/>
        <w:rPr>
          <w:rFonts w:asciiTheme="majorHAnsi" w:hAnsiTheme="majorHAnsi" w:cstheme="majorHAnsi"/>
          <w:sz w:val="20"/>
          <w:szCs w:val="20"/>
        </w:rPr>
      </w:pPr>
      <w:r w:rsidRPr="002105E9">
        <w:rPr>
          <w:rFonts w:asciiTheme="majorHAnsi" w:hAnsiTheme="majorHAnsi" w:cstheme="majorHAnsi"/>
          <w:sz w:val="20"/>
          <w:szCs w:val="20"/>
        </w:rPr>
        <w:t xml:space="preserve">Estas horas só passarão a serem contabilizadas após aprovação do </w:t>
      </w:r>
      <w:r w:rsidR="002105E9" w:rsidRPr="002105E9">
        <w:rPr>
          <w:rFonts w:asciiTheme="majorHAnsi" w:hAnsiTheme="majorHAnsi" w:cstheme="majorHAnsi"/>
          <w:sz w:val="20"/>
          <w:szCs w:val="20"/>
        </w:rPr>
        <w:t>gestor</w:t>
      </w:r>
      <w:r w:rsidRPr="002105E9">
        <w:rPr>
          <w:rFonts w:asciiTheme="majorHAnsi" w:hAnsiTheme="majorHAnsi" w:cstheme="majorHAnsi"/>
          <w:sz w:val="20"/>
          <w:szCs w:val="20"/>
        </w:rPr>
        <w:t>.</w:t>
      </w:r>
    </w:p>
    <w:p w14:paraId="7928AFF5" w14:textId="481729CC" w:rsidR="00F26982" w:rsidRDefault="00F26982"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Horas não aprovadas devem ter indicador visual diferente de horas já aprovadas</w:t>
      </w:r>
    </w:p>
    <w:p w14:paraId="61758148" w14:textId="760102B6" w:rsidR="00BB0653" w:rsidRDefault="00BB065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Indicador </w:t>
      </w:r>
      <w:r w:rsidR="0074483C">
        <w:rPr>
          <w:rFonts w:asciiTheme="majorHAnsi" w:hAnsiTheme="majorHAnsi" w:cstheme="majorHAnsi"/>
          <w:sz w:val="20"/>
          <w:szCs w:val="20"/>
        </w:rPr>
        <w:t>de Ajuste de Horas Aprovadas</w:t>
      </w:r>
    </w:p>
    <w:p w14:paraId="65E06BCB" w14:textId="2D7FFF4C" w:rsidR="0074483C" w:rsidRPr="0074483C" w:rsidRDefault="0074483C"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O sistema deverá apresentar </w:t>
      </w:r>
      <w:r w:rsidRPr="0074483C">
        <w:rPr>
          <w:rFonts w:asciiTheme="majorHAnsi" w:hAnsiTheme="majorHAnsi" w:cstheme="majorHAnsi"/>
          <w:sz w:val="20"/>
          <w:szCs w:val="20"/>
        </w:rPr>
        <w:t xml:space="preserve">diariamente, por </w:t>
      </w:r>
      <w:r>
        <w:rPr>
          <w:rFonts w:asciiTheme="majorHAnsi" w:hAnsiTheme="majorHAnsi" w:cstheme="majorHAnsi"/>
          <w:sz w:val="20"/>
          <w:szCs w:val="20"/>
        </w:rPr>
        <w:t>servidor</w:t>
      </w:r>
      <w:r w:rsidRPr="0074483C">
        <w:rPr>
          <w:rFonts w:asciiTheme="majorHAnsi" w:hAnsiTheme="majorHAnsi" w:cstheme="majorHAnsi"/>
          <w:sz w:val="20"/>
          <w:szCs w:val="20"/>
        </w:rPr>
        <w:t>, ajuste de horas aprovadas pelo gestor.</w:t>
      </w:r>
    </w:p>
    <w:p w14:paraId="60FC6424" w14:textId="5D851BC4" w:rsidR="0074483C" w:rsidRPr="0074483C" w:rsidRDefault="0074483C"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Ajuste de </w:t>
      </w:r>
      <w:r w:rsidRPr="0074483C">
        <w:rPr>
          <w:rFonts w:asciiTheme="majorHAnsi" w:hAnsiTheme="majorHAnsi" w:cstheme="majorHAnsi"/>
          <w:sz w:val="20"/>
          <w:szCs w:val="20"/>
        </w:rPr>
        <w:t>horas aprovadas devem ter indicador visual diferente de horas ainda não aprovadas ou registradas corretamente, ou seja, horas sem necessidade de ajustes</w:t>
      </w:r>
    </w:p>
    <w:p w14:paraId="57FC9BF1" w14:textId="6106A08F" w:rsidR="00BB0653" w:rsidRPr="0074483C" w:rsidRDefault="00BB0653" w:rsidP="00A10F02">
      <w:pPr>
        <w:numPr>
          <w:ilvl w:val="4"/>
          <w:numId w:val="1"/>
        </w:numPr>
        <w:shd w:val="clear" w:color="auto" w:fill="FFFFFF"/>
        <w:spacing w:line="360" w:lineRule="auto"/>
        <w:jc w:val="both"/>
        <w:rPr>
          <w:rFonts w:asciiTheme="majorHAnsi" w:hAnsiTheme="majorHAnsi" w:cstheme="majorHAnsi"/>
          <w:sz w:val="20"/>
          <w:szCs w:val="20"/>
        </w:rPr>
      </w:pPr>
      <w:r w:rsidRPr="0074483C">
        <w:rPr>
          <w:rFonts w:asciiTheme="majorHAnsi" w:hAnsiTheme="majorHAnsi" w:cstheme="majorHAnsi"/>
          <w:sz w:val="20"/>
          <w:szCs w:val="20"/>
        </w:rPr>
        <w:t>Indicador Diário de Horas de Saldo</w:t>
      </w:r>
    </w:p>
    <w:p w14:paraId="564A7E44" w14:textId="6615B29D" w:rsidR="0074483C" w:rsidRPr="0074483C" w:rsidRDefault="0074483C" w:rsidP="00A10F02">
      <w:pPr>
        <w:numPr>
          <w:ilvl w:val="5"/>
          <w:numId w:val="1"/>
        </w:numPr>
        <w:shd w:val="clear" w:color="auto" w:fill="FFFFFF"/>
        <w:spacing w:line="360" w:lineRule="auto"/>
        <w:jc w:val="both"/>
        <w:rPr>
          <w:rFonts w:asciiTheme="majorHAnsi" w:hAnsiTheme="majorHAnsi" w:cstheme="majorHAnsi"/>
          <w:sz w:val="20"/>
          <w:szCs w:val="20"/>
        </w:rPr>
      </w:pPr>
      <w:r w:rsidRPr="0074483C">
        <w:rPr>
          <w:rFonts w:asciiTheme="majorHAnsi" w:hAnsiTheme="majorHAnsi" w:cstheme="majorHAnsi"/>
          <w:sz w:val="20"/>
          <w:szCs w:val="20"/>
        </w:rPr>
        <w:t>Apresentar diariamente, por servidor, indicador de saldo de horas (extras ou negativas)</w:t>
      </w:r>
    </w:p>
    <w:p w14:paraId="677A7F60" w14:textId="230B1923" w:rsidR="00BB0653" w:rsidRDefault="00BB065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Indicador de Projeção Mensal</w:t>
      </w:r>
    </w:p>
    <w:p w14:paraId="7BD01756" w14:textId="40C2EEE3" w:rsidR="005A012C" w:rsidRDefault="005A012C"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Apresentar por servidor um indicador de projeção de horas a trabalhar na competência. Este indicador deverá levar em conta a escala cadastrada para servidor multiplicado pela quantidade de dias trabalhados na respectiva competência</w:t>
      </w:r>
    </w:p>
    <w:p w14:paraId="25463621" w14:textId="61F0DA01" w:rsidR="00BB0653" w:rsidRDefault="00BB065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Indicador de Horas Trabalhadas</w:t>
      </w:r>
    </w:p>
    <w:p w14:paraId="6FE85185" w14:textId="2BF57D0F" w:rsidR="00A506C5" w:rsidRDefault="00A506C5"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Sistema deverá apresentar, por servidor, o total de horas já trabalhadas na competência que está sendo analisada</w:t>
      </w:r>
    </w:p>
    <w:p w14:paraId="15B6EA46" w14:textId="03CB82E4" w:rsidR="00BB0653" w:rsidRDefault="00BB065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Indicador de Horas Falta</w:t>
      </w:r>
    </w:p>
    <w:p w14:paraId="31692185" w14:textId="06F49571" w:rsidR="00A506C5" w:rsidRPr="00A506C5" w:rsidRDefault="00A506C5"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Sistema deverá apresentar, por servidor, o total de horas falta na competência que está sendo analisada</w:t>
      </w:r>
    </w:p>
    <w:p w14:paraId="6F1CD1D7" w14:textId="7015BD3B" w:rsidR="00BB0653" w:rsidRDefault="00BB065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lastRenderedPageBreak/>
        <w:t>Indicador de Horas Extras</w:t>
      </w:r>
    </w:p>
    <w:p w14:paraId="0D096E95" w14:textId="662574A7" w:rsidR="00A506C5" w:rsidRDefault="00A506C5"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Sistema deverá apresentar, por servidor, o total de horas extras na competência que está sendo analisada.</w:t>
      </w:r>
    </w:p>
    <w:p w14:paraId="3A467739" w14:textId="03097E3E" w:rsidR="00BB0653" w:rsidRDefault="00BB065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Indicador de Feriados</w:t>
      </w:r>
    </w:p>
    <w:p w14:paraId="1E3CC9EC" w14:textId="7CA7A55F" w:rsidR="00A506C5" w:rsidRDefault="00A506C5"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Sistema deverá apresentar indicador visual nos dias em que for feriado, tanto no sistema quanto na folha ponto</w:t>
      </w:r>
    </w:p>
    <w:p w14:paraId="7D55A145" w14:textId="77777777" w:rsidR="00C46682" w:rsidRDefault="00BB065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Indicador de Descanso Semanal Remunerado (DSR)</w:t>
      </w:r>
    </w:p>
    <w:p w14:paraId="5E244887" w14:textId="07B6E4C6" w:rsidR="00C46682" w:rsidRPr="00C46682" w:rsidRDefault="00C46682" w:rsidP="00A10F02">
      <w:pPr>
        <w:numPr>
          <w:ilvl w:val="5"/>
          <w:numId w:val="1"/>
        </w:numPr>
        <w:shd w:val="clear" w:color="auto" w:fill="FFFFFF"/>
        <w:spacing w:line="360" w:lineRule="auto"/>
        <w:jc w:val="both"/>
        <w:rPr>
          <w:rFonts w:asciiTheme="majorHAnsi" w:hAnsiTheme="majorHAnsi" w:cstheme="majorHAnsi"/>
          <w:sz w:val="20"/>
          <w:szCs w:val="20"/>
        </w:rPr>
      </w:pPr>
      <w:r w:rsidRPr="00C46682">
        <w:rPr>
          <w:rFonts w:asciiTheme="majorHAnsi" w:hAnsiTheme="majorHAnsi" w:cstheme="majorHAnsi"/>
          <w:sz w:val="20"/>
          <w:szCs w:val="20"/>
        </w:rPr>
        <w:t>Sistema deverá apresentar um indicador visual de DSR, conforme indicado na escala vinculada ao servidor. Este indicador deverá aparecer tanto no sistema quanto na folha ponto.</w:t>
      </w:r>
    </w:p>
    <w:p w14:paraId="35C2DC00" w14:textId="32FC5F17" w:rsidR="00BB0653" w:rsidRDefault="00BB065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Indicador de Compensação de Escala</w:t>
      </w:r>
    </w:p>
    <w:p w14:paraId="16D8C262" w14:textId="7C2F08C5" w:rsidR="006E7B9D" w:rsidRDefault="006E7B9D"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Sistema deverá apresentar um indicador visual, por servidor, em tela e em relatório de ponto, quando houver compensação de horas, realizadas de acordo com a escala vinculada ao servidor</w:t>
      </w:r>
    </w:p>
    <w:p w14:paraId="1A11F22C" w14:textId="33705F29" w:rsidR="00BB0653" w:rsidRDefault="00BB065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Indicador de Falta</w:t>
      </w:r>
    </w:p>
    <w:p w14:paraId="78FF6974" w14:textId="035FEC16" w:rsidR="006E7B9D" w:rsidRDefault="006E7B9D"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Sistema deverá apresentar um indicador de falta, por servidor, para os casos </w:t>
      </w:r>
      <w:proofErr w:type="gramStart"/>
      <w:r>
        <w:rPr>
          <w:rFonts w:asciiTheme="majorHAnsi" w:hAnsiTheme="majorHAnsi" w:cstheme="majorHAnsi"/>
          <w:sz w:val="20"/>
          <w:szCs w:val="20"/>
        </w:rPr>
        <w:t>onde</w:t>
      </w:r>
      <w:proofErr w:type="gramEnd"/>
      <w:r>
        <w:rPr>
          <w:rFonts w:asciiTheme="majorHAnsi" w:hAnsiTheme="majorHAnsi" w:cstheme="majorHAnsi"/>
          <w:sz w:val="20"/>
          <w:szCs w:val="20"/>
        </w:rPr>
        <w:t xml:space="preserve"> o servidor tenha escala a cumprir, porém não efetuou registro de ponto, nem solicitou ajustes e nem informou atestados ou declarações</w:t>
      </w:r>
    </w:p>
    <w:p w14:paraId="353A9738" w14:textId="7571DEE6" w:rsidR="00BB0653" w:rsidRDefault="00BB065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Indicador de Abono</w:t>
      </w:r>
    </w:p>
    <w:p w14:paraId="2C811152" w14:textId="3A97E086" w:rsidR="006E0C01" w:rsidRDefault="006E0C01"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Sistema deverá possuir um indicador visual, por servidor, de horas abonadas pelos seus respectivos gestores</w:t>
      </w:r>
    </w:p>
    <w:p w14:paraId="4E256B1D" w14:textId="6F8D4D04" w:rsidR="00BB0653" w:rsidRDefault="00BB065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Indicador de Justificativa de Falta</w:t>
      </w:r>
    </w:p>
    <w:p w14:paraId="1AD09894" w14:textId="1592804D" w:rsidR="006E0C01" w:rsidRDefault="006E0C01"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Sistema deverá possuir um indicador visual, por servidor, de horas faltas justificadas e aprovadas pelos seus respectivos gestores</w:t>
      </w:r>
    </w:p>
    <w:p w14:paraId="67BCFB10" w14:textId="3050C1F2" w:rsidR="00BB0653" w:rsidRDefault="00BB065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Indicador de Atestado </w:t>
      </w:r>
    </w:p>
    <w:p w14:paraId="252D2EB1" w14:textId="61D5EBCC" w:rsidR="006E0C01" w:rsidRDefault="006E0C01"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Sistema deverá possuir um indicador visual, por servidor, de atestados aprovadas pelos seus respectivos gestores</w:t>
      </w:r>
    </w:p>
    <w:p w14:paraId="23687896" w14:textId="2306C3E5" w:rsidR="00BB0653" w:rsidRDefault="00D07EC2"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Indicador</w:t>
      </w:r>
      <w:r w:rsidR="00BB0653">
        <w:rPr>
          <w:rFonts w:asciiTheme="majorHAnsi" w:hAnsiTheme="majorHAnsi" w:cstheme="majorHAnsi"/>
          <w:sz w:val="20"/>
          <w:szCs w:val="20"/>
        </w:rPr>
        <w:t xml:space="preserve"> Visual por Tipo de </w:t>
      </w:r>
      <w:r>
        <w:rPr>
          <w:rFonts w:asciiTheme="majorHAnsi" w:hAnsiTheme="majorHAnsi" w:cstheme="majorHAnsi"/>
          <w:sz w:val="20"/>
          <w:szCs w:val="20"/>
        </w:rPr>
        <w:t>Registro</w:t>
      </w:r>
    </w:p>
    <w:p w14:paraId="7083BDC4" w14:textId="4BF6E583" w:rsidR="00BB0653" w:rsidRDefault="00BB0653"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Batida Regular dentro da escala</w:t>
      </w:r>
    </w:p>
    <w:p w14:paraId="59CFB3B2" w14:textId="4C7F22DD" w:rsidR="00BB0653" w:rsidRDefault="00BB0653"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Batida regular fora da escala</w:t>
      </w:r>
    </w:p>
    <w:p w14:paraId="44696515" w14:textId="61963D2C" w:rsidR="00BB0653" w:rsidRDefault="00BB0653"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Ajuste Aguardando aprovação</w:t>
      </w:r>
    </w:p>
    <w:p w14:paraId="5BB5B7D2" w14:textId="123C116A" w:rsidR="00BB0653" w:rsidRDefault="00BB0653"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Ajuste Aprovado</w:t>
      </w:r>
    </w:p>
    <w:p w14:paraId="2574CB3A" w14:textId="71F8AF4A" w:rsidR="00BB0653" w:rsidRDefault="00BB0653"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Dia Compensado</w:t>
      </w:r>
    </w:p>
    <w:p w14:paraId="4535473D" w14:textId="01416270" w:rsidR="00BB0653" w:rsidRDefault="00BB0653"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Descanso Semanal Remunerado (DSR)</w:t>
      </w:r>
    </w:p>
    <w:p w14:paraId="446A0DC5" w14:textId="77777777" w:rsidR="00825BF2" w:rsidRDefault="00825BF2" w:rsidP="00A10F02">
      <w:pPr>
        <w:numPr>
          <w:ilvl w:val="5"/>
          <w:numId w:val="1"/>
        </w:numPr>
        <w:shd w:val="clear" w:color="auto" w:fill="FFFFFF"/>
        <w:spacing w:line="360" w:lineRule="auto"/>
        <w:jc w:val="both"/>
        <w:rPr>
          <w:rFonts w:asciiTheme="majorHAnsi" w:hAnsiTheme="majorHAnsi" w:cstheme="majorHAnsi"/>
          <w:sz w:val="20"/>
          <w:szCs w:val="20"/>
        </w:rPr>
      </w:pPr>
    </w:p>
    <w:p w14:paraId="749418B3" w14:textId="048924FA" w:rsidR="00D07EC2" w:rsidRPr="00B746EC" w:rsidRDefault="00D07EC2" w:rsidP="00A10F02">
      <w:pPr>
        <w:numPr>
          <w:ilvl w:val="3"/>
          <w:numId w:val="1"/>
        </w:numPr>
        <w:shd w:val="clear" w:color="auto" w:fill="FFFFFF"/>
        <w:spacing w:line="360" w:lineRule="auto"/>
        <w:jc w:val="both"/>
        <w:rPr>
          <w:rFonts w:asciiTheme="majorHAnsi" w:hAnsiTheme="majorHAnsi" w:cstheme="majorHAnsi"/>
          <w:sz w:val="20"/>
          <w:szCs w:val="20"/>
        </w:rPr>
      </w:pPr>
      <w:r w:rsidRPr="00B746EC">
        <w:rPr>
          <w:rFonts w:asciiTheme="majorHAnsi" w:hAnsiTheme="majorHAnsi" w:cstheme="majorHAnsi"/>
          <w:sz w:val="20"/>
          <w:szCs w:val="20"/>
        </w:rPr>
        <w:t>Registro de Ponto via Sistema</w:t>
      </w:r>
    </w:p>
    <w:p w14:paraId="1C5C4EEF" w14:textId="339F296B" w:rsidR="00B746EC" w:rsidRDefault="00B746EC" w:rsidP="00B746EC">
      <w:pPr>
        <w:numPr>
          <w:ilvl w:val="4"/>
          <w:numId w:val="1"/>
        </w:numPr>
        <w:shd w:val="clear" w:color="auto" w:fill="FFFFFF"/>
        <w:spacing w:line="360" w:lineRule="auto"/>
        <w:jc w:val="both"/>
        <w:rPr>
          <w:rFonts w:asciiTheme="majorHAnsi" w:hAnsiTheme="majorHAnsi" w:cstheme="majorHAnsi"/>
          <w:sz w:val="20"/>
          <w:szCs w:val="20"/>
        </w:rPr>
      </w:pPr>
      <w:r w:rsidRPr="00B746EC">
        <w:rPr>
          <w:rFonts w:asciiTheme="majorHAnsi" w:hAnsiTheme="majorHAnsi" w:cstheme="majorHAnsi"/>
          <w:sz w:val="20"/>
          <w:szCs w:val="20"/>
        </w:rPr>
        <w:t>Permitir que os servidores consigam realizar suas respectivas batidas de ponto via sistema, desde que possuam esta respectiva permissão</w:t>
      </w:r>
    </w:p>
    <w:p w14:paraId="7C04AD8F" w14:textId="0084469B" w:rsidR="00825BF2" w:rsidRPr="00B746EC" w:rsidRDefault="00825BF2" w:rsidP="00B746EC">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Sistema deve validar</w:t>
      </w:r>
      <w:r w:rsidR="008B1353">
        <w:rPr>
          <w:rFonts w:asciiTheme="majorHAnsi" w:hAnsiTheme="majorHAnsi" w:cstheme="majorHAnsi"/>
          <w:sz w:val="20"/>
          <w:szCs w:val="20"/>
        </w:rPr>
        <w:t xml:space="preserve"> se existe restrição de </w:t>
      </w:r>
      <w:proofErr w:type="spellStart"/>
      <w:r w:rsidR="008B1353">
        <w:rPr>
          <w:rFonts w:asciiTheme="majorHAnsi" w:hAnsiTheme="majorHAnsi" w:cstheme="majorHAnsi"/>
          <w:sz w:val="20"/>
          <w:szCs w:val="20"/>
        </w:rPr>
        <w:t>ip</w:t>
      </w:r>
      <w:proofErr w:type="spellEnd"/>
      <w:r w:rsidR="008B1353">
        <w:rPr>
          <w:rFonts w:asciiTheme="majorHAnsi" w:hAnsiTheme="majorHAnsi" w:cstheme="majorHAnsi"/>
          <w:sz w:val="20"/>
          <w:szCs w:val="20"/>
        </w:rPr>
        <w:t xml:space="preserve"> cadastrada. Esta função deve existir para restringir batidas somente em redes liberadas pela equipe de segurança.</w:t>
      </w:r>
    </w:p>
    <w:p w14:paraId="0AA18CD0" w14:textId="571DA241" w:rsidR="00C75FEE" w:rsidRPr="00B746EC" w:rsidRDefault="00C75FEE" w:rsidP="00A10F02">
      <w:pPr>
        <w:numPr>
          <w:ilvl w:val="3"/>
          <w:numId w:val="1"/>
        </w:numPr>
        <w:shd w:val="clear" w:color="auto" w:fill="FFFFFF"/>
        <w:spacing w:line="360" w:lineRule="auto"/>
        <w:jc w:val="both"/>
        <w:rPr>
          <w:rFonts w:asciiTheme="majorHAnsi" w:hAnsiTheme="majorHAnsi" w:cstheme="majorHAnsi"/>
          <w:sz w:val="20"/>
          <w:szCs w:val="20"/>
        </w:rPr>
      </w:pPr>
      <w:r w:rsidRPr="00B746EC">
        <w:rPr>
          <w:rFonts w:asciiTheme="majorHAnsi" w:hAnsiTheme="majorHAnsi" w:cstheme="majorHAnsi"/>
          <w:sz w:val="20"/>
          <w:szCs w:val="20"/>
        </w:rPr>
        <w:lastRenderedPageBreak/>
        <w:t>Registro de Ponto via Máquina</w:t>
      </w:r>
    </w:p>
    <w:p w14:paraId="26E67F64" w14:textId="7478FF7F" w:rsidR="00B746EC" w:rsidRPr="00B746EC" w:rsidRDefault="00B746EC" w:rsidP="00B746EC">
      <w:pPr>
        <w:numPr>
          <w:ilvl w:val="4"/>
          <w:numId w:val="1"/>
        </w:numPr>
        <w:shd w:val="clear" w:color="auto" w:fill="FFFFFF"/>
        <w:spacing w:line="360" w:lineRule="auto"/>
        <w:jc w:val="both"/>
        <w:rPr>
          <w:rFonts w:asciiTheme="majorHAnsi" w:hAnsiTheme="majorHAnsi" w:cstheme="majorHAnsi"/>
          <w:sz w:val="20"/>
          <w:szCs w:val="20"/>
        </w:rPr>
      </w:pPr>
      <w:r w:rsidRPr="00B746EC">
        <w:rPr>
          <w:rFonts w:asciiTheme="majorHAnsi" w:hAnsiTheme="majorHAnsi" w:cstheme="majorHAnsi"/>
          <w:sz w:val="20"/>
          <w:szCs w:val="20"/>
        </w:rPr>
        <w:t>Permitir que os servidores cadastrados em uma determinada máquina de ponto consigam realizar suas respectivas batidas de ponto na mesma</w:t>
      </w:r>
    </w:p>
    <w:p w14:paraId="60EEB261" w14:textId="4F3A8B52" w:rsidR="00B746EC" w:rsidRPr="00B746EC" w:rsidRDefault="00B746EC" w:rsidP="00B746EC">
      <w:pPr>
        <w:numPr>
          <w:ilvl w:val="4"/>
          <w:numId w:val="1"/>
        </w:numPr>
        <w:shd w:val="clear" w:color="auto" w:fill="FFFFFF"/>
        <w:spacing w:line="360" w:lineRule="auto"/>
        <w:jc w:val="both"/>
        <w:rPr>
          <w:rFonts w:asciiTheme="majorHAnsi" w:hAnsiTheme="majorHAnsi" w:cstheme="majorHAnsi"/>
          <w:sz w:val="20"/>
          <w:szCs w:val="20"/>
        </w:rPr>
      </w:pPr>
      <w:r w:rsidRPr="00B746EC">
        <w:rPr>
          <w:rFonts w:asciiTheme="majorHAnsi" w:hAnsiTheme="majorHAnsi" w:cstheme="majorHAnsi"/>
          <w:sz w:val="20"/>
          <w:szCs w:val="20"/>
        </w:rPr>
        <w:t>Garantir que os servidores só consigam realizar suas batidas de ponto em máquinas autorizadas a cada respectivo servidor</w:t>
      </w:r>
    </w:p>
    <w:p w14:paraId="65A3F2E6" w14:textId="4A1722D0" w:rsidR="00C75FEE" w:rsidRPr="00B746EC" w:rsidRDefault="00C75FEE" w:rsidP="00A10F02">
      <w:pPr>
        <w:numPr>
          <w:ilvl w:val="3"/>
          <w:numId w:val="1"/>
        </w:numPr>
        <w:shd w:val="clear" w:color="auto" w:fill="FFFFFF"/>
        <w:spacing w:line="360" w:lineRule="auto"/>
        <w:jc w:val="both"/>
        <w:rPr>
          <w:rFonts w:asciiTheme="majorHAnsi" w:hAnsiTheme="majorHAnsi" w:cstheme="majorHAnsi"/>
          <w:sz w:val="20"/>
          <w:szCs w:val="20"/>
        </w:rPr>
      </w:pPr>
      <w:r w:rsidRPr="00B746EC">
        <w:rPr>
          <w:rFonts w:asciiTheme="majorHAnsi" w:hAnsiTheme="majorHAnsi" w:cstheme="majorHAnsi"/>
          <w:sz w:val="20"/>
          <w:szCs w:val="20"/>
        </w:rPr>
        <w:t>Registro de Ponto via App</w:t>
      </w:r>
    </w:p>
    <w:p w14:paraId="749F5283" w14:textId="6D955A5C" w:rsidR="00B746EC" w:rsidRDefault="00B746EC" w:rsidP="00B746EC">
      <w:pPr>
        <w:numPr>
          <w:ilvl w:val="4"/>
          <w:numId w:val="1"/>
        </w:numPr>
        <w:shd w:val="clear" w:color="auto" w:fill="FFFFFF"/>
        <w:spacing w:line="360" w:lineRule="auto"/>
        <w:jc w:val="both"/>
        <w:rPr>
          <w:rFonts w:asciiTheme="majorHAnsi" w:hAnsiTheme="majorHAnsi" w:cstheme="majorHAnsi"/>
          <w:sz w:val="20"/>
          <w:szCs w:val="20"/>
        </w:rPr>
      </w:pPr>
      <w:r w:rsidRPr="00B746EC">
        <w:rPr>
          <w:rFonts w:asciiTheme="majorHAnsi" w:hAnsiTheme="majorHAnsi" w:cstheme="majorHAnsi"/>
          <w:sz w:val="20"/>
          <w:szCs w:val="20"/>
        </w:rPr>
        <w:t xml:space="preserve">Permitir que os servidores consigam realizar suas respectivas batidas de ponto via dispositivo </w:t>
      </w:r>
      <w:r w:rsidRPr="009F1EB0">
        <w:rPr>
          <w:rFonts w:asciiTheme="majorHAnsi" w:hAnsiTheme="majorHAnsi" w:cstheme="majorHAnsi"/>
          <w:sz w:val="20"/>
          <w:szCs w:val="20"/>
        </w:rPr>
        <w:t>móvel, desde que possuam acesso ao aplicativo, bem como, esta respectiva permissão</w:t>
      </w:r>
    </w:p>
    <w:p w14:paraId="15B86227" w14:textId="0CD85613" w:rsidR="008B1353" w:rsidRDefault="008B1353" w:rsidP="00B746EC">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Aplicativo deve validar o raio de área restrita previamente cadastrada para o funcionário. Caso a batida ocorra fora dá área predefinida a batida deve ser lançada automaticamente como ajuste, necessitando da aprovação da chefia para que </w:t>
      </w:r>
      <w:proofErr w:type="gramStart"/>
      <w:r>
        <w:rPr>
          <w:rFonts w:asciiTheme="majorHAnsi" w:hAnsiTheme="majorHAnsi" w:cstheme="majorHAnsi"/>
          <w:sz w:val="20"/>
          <w:szCs w:val="20"/>
        </w:rPr>
        <w:t>a mesma</w:t>
      </w:r>
      <w:proofErr w:type="gramEnd"/>
      <w:r>
        <w:rPr>
          <w:rFonts w:asciiTheme="majorHAnsi" w:hAnsiTheme="majorHAnsi" w:cstheme="majorHAnsi"/>
          <w:sz w:val="20"/>
          <w:szCs w:val="20"/>
        </w:rPr>
        <w:t xml:space="preserve"> seja contabilizada.</w:t>
      </w:r>
    </w:p>
    <w:p w14:paraId="626AD504" w14:textId="099C8EF5" w:rsidR="00D75CF6" w:rsidRDefault="00D75CF6" w:rsidP="00B746EC">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Sistema deve permitir que usuário visualize sua localização antes da efetivação da batida.</w:t>
      </w:r>
    </w:p>
    <w:p w14:paraId="56250341" w14:textId="38334423" w:rsidR="00D75CF6" w:rsidRDefault="00D75CF6" w:rsidP="00B746EC">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Sistema deve permitir que usuário atualize sua localização antes de efetivar a batida, caso identifique que o local está em desacordo.</w:t>
      </w:r>
    </w:p>
    <w:p w14:paraId="21C9D6AC" w14:textId="7E99DE65" w:rsidR="00D75CF6" w:rsidRDefault="00D75CF6" w:rsidP="00B746EC">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Sistema deve permitir reconhecimento facial ao registrar presença.</w:t>
      </w:r>
    </w:p>
    <w:p w14:paraId="6FF5C166" w14:textId="18E63ABE" w:rsidR="00D75CF6" w:rsidRPr="00462E6D" w:rsidRDefault="00D75CF6" w:rsidP="00B746EC">
      <w:pPr>
        <w:numPr>
          <w:ilvl w:val="4"/>
          <w:numId w:val="1"/>
        </w:numPr>
        <w:shd w:val="clear" w:color="auto" w:fill="FFFFFF"/>
        <w:spacing w:line="360" w:lineRule="auto"/>
        <w:jc w:val="both"/>
        <w:rPr>
          <w:rFonts w:asciiTheme="majorHAnsi" w:hAnsiTheme="majorHAnsi" w:cstheme="majorHAnsi"/>
          <w:sz w:val="20"/>
          <w:szCs w:val="20"/>
        </w:rPr>
      </w:pPr>
      <w:r w:rsidRPr="00462E6D">
        <w:rPr>
          <w:rFonts w:asciiTheme="majorHAnsi" w:hAnsiTheme="majorHAnsi" w:cstheme="majorHAnsi"/>
          <w:sz w:val="20"/>
          <w:szCs w:val="20"/>
        </w:rPr>
        <w:t xml:space="preserve">O reconhecimento facial não deve impedir o registro do funcionário, mas caso esteja ativo deve fazer validação da foto tirada na batida contra as fotos do cadastro. Em caso </w:t>
      </w:r>
      <w:proofErr w:type="gramStart"/>
      <w:r w:rsidRPr="00462E6D">
        <w:rPr>
          <w:rFonts w:asciiTheme="majorHAnsi" w:hAnsiTheme="majorHAnsi" w:cstheme="majorHAnsi"/>
          <w:sz w:val="20"/>
          <w:szCs w:val="20"/>
        </w:rPr>
        <w:t>do</w:t>
      </w:r>
      <w:proofErr w:type="gramEnd"/>
      <w:r w:rsidRPr="00462E6D">
        <w:rPr>
          <w:rFonts w:asciiTheme="majorHAnsi" w:hAnsiTheme="majorHAnsi" w:cstheme="majorHAnsi"/>
          <w:sz w:val="20"/>
          <w:szCs w:val="20"/>
        </w:rPr>
        <w:t xml:space="preserve"> % de reconhecimento ser inferior ao estabelecido esta batida deve entrar como ajuste, necessitando da validação da chefia imediata.</w:t>
      </w:r>
    </w:p>
    <w:p w14:paraId="7AC8F942" w14:textId="0847B1ED" w:rsidR="00C75FEE" w:rsidRPr="009F1EB0" w:rsidRDefault="00C75FEE" w:rsidP="00A10F02">
      <w:pPr>
        <w:numPr>
          <w:ilvl w:val="3"/>
          <w:numId w:val="1"/>
        </w:numPr>
        <w:shd w:val="clear" w:color="auto" w:fill="FFFFFF"/>
        <w:spacing w:line="360" w:lineRule="auto"/>
        <w:jc w:val="both"/>
        <w:rPr>
          <w:rFonts w:asciiTheme="majorHAnsi" w:hAnsiTheme="majorHAnsi" w:cstheme="majorHAnsi"/>
          <w:sz w:val="20"/>
          <w:szCs w:val="20"/>
        </w:rPr>
      </w:pPr>
      <w:r w:rsidRPr="009F1EB0">
        <w:rPr>
          <w:rFonts w:asciiTheme="majorHAnsi" w:hAnsiTheme="majorHAnsi" w:cstheme="majorHAnsi"/>
          <w:sz w:val="20"/>
          <w:szCs w:val="20"/>
        </w:rPr>
        <w:t xml:space="preserve">Registro de Ponto via </w:t>
      </w:r>
      <w:r w:rsidR="00B746EC" w:rsidRPr="009F1EB0">
        <w:rPr>
          <w:rFonts w:asciiTheme="majorHAnsi" w:hAnsiTheme="majorHAnsi" w:cstheme="majorHAnsi"/>
          <w:sz w:val="20"/>
          <w:szCs w:val="20"/>
        </w:rPr>
        <w:t xml:space="preserve">Equipamento de Controle de Acesso </w:t>
      </w:r>
      <w:proofErr w:type="spellStart"/>
      <w:r w:rsidR="009F1EB0" w:rsidRPr="009F1EB0">
        <w:rPr>
          <w:rFonts w:asciiTheme="majorHAnsi" w:hAnsiTheme="majorHAnsi" w:cstheme="majorHAnsi"/>
          <w:sz w:val="20"/>
          <w:szCs w:val="20"/>
        </w:rPr>
        <w:t>Fingerprint</w:t>
      </w:r>
      <w:proofErr w:type="spellEnd"/>
    </w:p>
    <w:p w14:paraId="5350922A" w14:textId="19857A88" w:rsidR="00B746EC" w:rsidRDefault="00B746EC" w:rsidP="00B746EC">
      <w:pPr>
        <w:numPr>
          <w:ilvl w:val="4"/>
          <w:numId w:val="1"/>
        </w:numPr>
        <w:shd w:val="clear" w:color="auto" w:fill="FFFFFF"/>
        <w:spacing w:line="360" w:lineRule="auto"/>
        <w:jc w:val="both"/>
        <w:rPr>
          <w:rFonts w:asciiTheme="majorHAnsi" w:hAnsiTheme="majorHAnsi" w:cstheme="majorHAnsi"/>
          <w:sz w:val="20"/>
          <w:szCs w:val="20"/>
        </w:rPr>
      </w:pPr>
      <w:r w:rsidRPr="009F1EB0">
        <w:rPr>
          <w:rFonts w:asciiTheme="majorHAnsi" w:hAnsiTheme="majorHAnsi" w:cstheme="majorHAnsi"/>
          <w:sz w:val="20"/>
          <w:szCs w:val="20"/>
        </w:rPr>
        <w:t xml:space="preserve">Permitir que os servidores consigam realizar suas respectivas batidas de ponto </w:t>
      </w:r>
      <w:r w:rsidR="009F1EB0" w:rsidRPr="009F1EB0">
        <w:rPr>
          <w:rFonts w:asciiTheme="majorHAnsi" w:hAnsiTheme="majorHAnsi" w:cstheme="majorHAnsi"/>
          <w:sz w:val="20"/>
          <w:szCs w:val="20"/>
        </w:rPr>
        <w:t xml:space="preserve">através de algum equipamento eletrônico de controle de acesso </w:t>
      </w:r>
      <w:proofErr w:type="spellStart"/>
      <w:r w:rsidR="009F1EB0" w:rsidRPr="009F1EB0">
        <w:rPr>
          <w:rFonts w:asciiTheme="majorHAnsi" w:hAnsiTheme="majorHAnsi" w:cstheme="majorHAnsi"/>
          <w:sz w:val="20"/>
          <w:szCs w:val="20"/>
        </w:rPr>
        <w:t>fingerprint</w:t>
      </w:r>
      <w:proofErr w:type="spellEnd"/>
      <w:r w:rsidRPr="009F1EB0">
        <w:rPr>
          <w:rFonts w:asciiTheme="majorHAnsi" w:hAnsiTheme="majorHAnsi" w:cstheme="majorHAnsi"/>
          <w:sz w:val="20"/>
          <w:szCs w:val="20"/>
        </w:rPr>
        <w:t>, desde que possuam esta respectiva permissão</w:t>
      </w:r>
      <w:r w:rsidR="005F73AE">
        <w:rPr>
          <w:rFonts w:asciiTheme="majorHAnsi" w:hAnsiTheme="majorHAnsi" w:cstheme="majorHAnsi"/>
          <w:sz w:val="20"/>
          <w:szCs w:val="20"/>
        </w:rPr>
        <w:t>. Para tal, deve ser verificado as digitais cadastradas para o colaborador.</w:t>
      </w:r>
    </w:p>
    <w:p w14:paraId="679A375C" w14:textId="77777777" w:rsidR="00D75CF6" w:rsidRPr="009F1EB0" w:rsidRDefault="00D75CF6" w:rsidP="00D75CF6">
      <w:pPr>
        <w:shd w:val="clear" w:color="auto" w:fill="FFFFFF"/>
        <w:spacing w:line="360" w:lineRule="auto"/>
        <w:ind w:left="2232"/>
        <w:jc w:val="both"/>
        <w:rPr>
          <w:rFonts w:asciiTheme="majorHAnsi" w:hAnsiTheme="majorHAnsi" w:cstheme="majorHAnsi"/>
          <w:sz w:val="20"/>
          <w:szCs w:val="20"/>
        </w:rPr>
      </w:pPr>
    </w:p>
    <w:p w14:paraId="04F2CB10" w14:textId="4DC75CBB" w:rsidR="00D07EC2" w:rsidRPr="009F1EB0" w:rsidRDefault="00D07EC2" w:rsidP="00A10F02">
      <w:pPr>
        <w:numPr>
          <w:ilvl w:val="3"/>
          <w:numId w:val="1"/>
        </w:numPr>
        <w:shd w:val="clear" w:color="auto" w:fill="FFFFFF"/>
        <w:spacing w:line="360" w:lineRule="auto"/>
        <w:jc w:val="both"/>
        <w:rPr>
          <w:rFonts w:asciiTheme="majorHAnsi" w:hAnsiTheme="majorHAnsi" w:cstheme="majorHAnsi"/>
          <w:sz w:val="20"/>
          <w:szCs w:val="20"/>
        </w:rPr>
      </w:pPr>
      <w:r w:rsidRPr="009F1EB0">
        <w:rPr>
          <w:rFonts w:asciiTheme="majorHAnsi" w:hAnsiTheme="majorHAnsi" w:cstheme="majorHAnsi"/>
          <w:sz w:val="20"/>
          <w:szCs w:val="20"/>
        </w:rPr>
        <w:t>Manutenção de Ponto</w:t>
      </w:r>
    </w:p>
    <w:p w14:paraId="30C4F4F0" w14:textId="596AB434" w:rsidR="00C476F6" w:rsidRDefault="00C476F6"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Visualização de Folha Ponto de </w:t>
      </w:r>
      <w:r w:rsidR="00037C54">
        <w:rPr>
          <w:rFonts w:asciiTheme="majorHAnsi" w:hAnsiTheme="majorHAnsi" w:cstheme="majorHAnsi"/>
          <w:sz w:val="20"/>
          <w:szCs w:val="20"/>
        </w:rPr>
        <w:t>servidores</w:t>
      </w:r>
    </w:p>
    <w:p w14:paraId="08F127C0" w14:textId="639027D5" w:rsidR="00C476F6" w:rsidRDefault="00C476F6"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Critérios de Pesquisa</w:t>
      </w:r>
    </w:p>
    <w:p w14:paraId="2C550174" w14:textId="0CE0F139" w:rsidR="00C476F6" w:rsidRDefault="00C476F6"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Matrícula</w:t>
      </w:r>
    </w:p>
    <w:p w14:paraId="2C92C27E" w14:textId="6D38171A" w:rsidR="00C476F6" w:rsidRDefault="00C476F6"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Nome</w:t>
      </w:r>
    </w:p>
    <w:p w14:paraId="0942FE12" w14:textId="357F3F65" w:rsidR="00C476F6" w:rsidRDefault="00C476F6"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CPF</w:t>
      </w:r>
    </w:p>
    <w:p w14:paraId="26286B3B" w14:textId="0649BA34" w:rsidR="00C476F6" w:rsidRDefault="00C476F6"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Competência</w:t>
      </w:r>
    </w:p>
    <w:p w14:paraId="5579214D" w14:textId="19F24788" w:rsidR="00C476F6" w:rsidRDefault="00C476F6"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Tipo de Escala</w:t>
      </w:r>
    </w:p>
    <w:p w14:paraId="7EAEF010" w14:textId="6FFC556A" w:rsidR="00C476F6" w:rsidRDefault="00C476F6"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Setor</w:t>
      </w:r>
    </w:p>
    <w:p w14:paraId="3E65B626" w14:textId="00A41E96" w:rsidR="00C476F6" w:rsidRDefault="00C476F6" w:rsidP="00A10F02">
      <w:pPr>
        <w:numPr>
          <w:ilvl w:val="7"/>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Pendências</w:t>
      </w:r>
    </w:p>
    <w:p w14:paraId="333619AA" w14:textId="3ED9C083" w:rsidR="00C476F6" w:rsidRDefault="00C476F6" w:rsidP="00A10F02">
      <w:pPr>
        <w:numPr>
          <w:ilvl w:val="8"/>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De Marcação</w:t>
      </w:r>
    </w:p>
    <w:p w14:paraId="01B98217" w14:textId="1D1F9962" w:rsidR="00C476F6" w:rsidRDefault="00C476F6" w:rsidP="00A10F02">
      <w:pPr>
        <w:numPr>
          <w:ilvl w:val="8"/>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De Recebimento</w:t>
      </w:r>
    </w:p>
    <w:p w14:paraId="604C1380" w14:textId="7F3E984E" w:rsidR="00C476F6" w:rsidRDefault="00C476F6" w:rsidP="00A10F02">
      <w:pPr>
        <w:numPr>
          <w:ilvl w:val="8"/>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De Horas Negativas</w:t>
      </w:r>
    </w:p>
    <w:p w14:paraId="1F65D86E" w14:textId="7BD9538B" w:rsidR="00C476F6" w:rsidRDefault="00C476F6" w:rsidP="00A10F02">
      <w:pPr>
        <w:numPr>
          <w:ilvl w:val="8"/>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De Horas Extras</w:t>
      </w:r>
    </w:p>
    <w:p w14:paraId="5B66FDCC" w14:textId="62E0E114" w:rsidR="00C476F6" w:rsidRDefault="00C476F6" w:rsidP="00A10F02">
      <w:pPr>
        <w:numPr>
          <w:ilvl w:val="8"/>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De Solicitação de Ajuste</w:t>
      </w:r>
    </w:p>
    <w:p w14:paraId="0CFF9E60" w14:textId="594099B9" w:rsidR="00C476F6" w:rsidRDefault="00C476F6" w:rsidP="00A10F02">
      <w:pPr>
        <w:numPr>
          <w:ilvl w:val="8"/>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De Aviso de Falta</w:t>
      </w:r>
    </w:p>
    <w:p w14:paraId="1E562726" w14:textId="77714D91" w:rsidR="00C476F6" w:rsidRDefault="00C476F6" w:rsidP="00A10F02">
      <w:pPr>
        <w:numPr>
          <w:ilvl w:val="8"/>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lastRenderedPageBreak/>
        <w:t>De Atestado/Declarações</w:t>
      </w:r>
    </w:p>
    <w:p w14:paraId="50B9B766" w14:textId="4D471772" w:rsidR="00C476F6" w:rsidRDefault="00C476F6" w:rsidP="00A10F02">
      <w:pPr>
        <w:numPr>
          <w:ilvl w:val="8"/>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De Alteração de </w:t>
      </w:r>
      <w:r w:rsidR="003C39F5">
        <w:rPr>
          <w:rFonts w:asciiTheme="majorHAnsi" w:hAnsiTheme="majorHAnsi" w:cstheme="majorHAnsi"/>
          <w:sz w:val="20"/>
          <w:szCs w:val="20"/>
        </w:rPr>
        <w:t>Horário</w:t>
      </w:r>
    </w:p>
    <w:p w14:paraId="0E4E7948" w14:textId="15AEF53F" w:rsidR="003C39F5" w:rsidRPr="00B560E9" w:rsidRDefault="003C39F5"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Recebimento </w:t>
      </w:r>
      <w:r w:rsidRPr="00B560E9">
        <w:rPr>
          <w:rFonts w:asciiTheme="majorHAnsi" w:hAnsiTheme="majorHAnsi" w:cstheme="majorHAnsi"/>
          <w:sz w:val="20"/>
          <w:szCs w:val="20"/>
        </w:rPr>
        <w:t>de Cartão Ponto</w:t>
      </w:r>
    </w:p>
    <w:p w14:paraId="7403353F" w14:textId="53A3AA32" w:rsidR="00B560E9" w:rsidRPr="00B560E9" w:rsidRDefault="00B560E9" w:rsidP="00B560E9">
      <w:pPr>
        <w:numPr>
          <w:ilvl w:val="6"/>
          <w:numId w:val="1"/>
        </w:numPr>
        <w:shd w:val="clear" w:color="auto" w:fill="FFFFFF"/>
        <w:spacing w:line="360" w:lineRule="auto"/>
        <w:jc w:val="both"/>
        <w:rPr>
          <w:rFonts w:asciiTheme="majorHAnsi" w:hAnsiTheme="majorHAnsi" w:cstheme="majorHAnsi"/>
          <w:sz w:val="20"/>
          <w:szCs w:val="20"/>
        </w:rPr>
      </w:pPr>
      <w:r w:rsidRPr="00B560E9">
        <w:rPr>
          <w:rFonts w:asciiTheme="majorHAnsi" w:hAnsiTheme="majorHAnsi" w:cstheme="majorHAnsi"/>
          <w:sz w:val="20"/>
          <w:szCs w:val="20"/>
        </w:rPr>
        <w:t xml:space="preserve">Permitir que o </w:t>
      </w:r>
      <w:r w:rsidR="0025535E">
        <w:rPr>
          <w:rFonts w:asciiTheme="majorHAnsi" w:hAnsiTheme="majorHAnsi" w:cstheme="majorHAnsi"/>
          <w:sz w:val="20"/>
          <w:szCs w:val="20"/>
        </w:rPr>
        <w:t xml:space="preserve">usuário do </w:t>
      </w:r>
      <w:r w:rsidRPr="00B560E9">
        <w:rPr>
          <w:rFonts w:asciiTheme="majorHAnsi" w:hAnsiTheme="majorHAnsi" w:cstheme="majorHAnsi"/>
          <w:sz w:val="20"/>
          <w:szCs w:val="20"/>
        </w:rPr>
        <w:t>RH possa sinalizar, por servidor, o recebimento do seu cartão ponto assinado referente a uma determinada competência</w:t>
      </w:r>
    </w:p>
    <w:p w14:paraId="43299EED" w14:textId="24ED8778" w:rsidR="003C39F5" w:rsidRDefault="003C39F5" w:rsidP="00A10F02">
      <w:pPr>
        <w:numPr>
          <w:ilvl w:val="5"/>
          <w:numId w:val="1"/>
        </w:numPr>
        <w:shd w:val="clear" w:color="auto" w:fill="FFFFFF"/>
        <w:spacing w:line="360" w:lineRule="auto"/>
        <w:jc w:val="both"/>
        <w:rPr>
          <w:rFonts w:asciiTheme="majorHAnsi" w:hAnsiTheme="majorHAnsi" w:cstheme="majorHAnsi"/>
          <w:sz w:val="20"/>
          <w:szCs w:val="20"/>
        </w:rPr>
      </w:pPr>
      <w:r w:rsidRPr="00B560E9">
        <w:rPr>
          <w:rFonts w:asciiTheme="majorHAnsi" w:hAnsiTheme="majorHAnsi" w:cstheme="majorHAnsi"/>
          <w:sz w:val="20"/>
          <w:szCs w:val="20"/>
        </w:rPr>
        <w:t>Lista de Cartões Ponto</w:t>
      </w:r>
      <w:r>
        <w:rPr>
          <w:rFonts w:asciiTheme="majorHAnsi" w:hAnsiTheme="majorHAnsi" w:cstheme="majorHAnsi"/>
          <w:sz w:val="20"/>
          <w:szCs w:val="20"/>
        </w:rPr>
        <w:t xml:space="preserve"> </w:t>
      </w:r>
      <w:r w:rsidR="00B560E9">
        <w:rPr>
          <w:rFonts w:asciiTheme="majorHAnsi" w:hAnsiTheme="majorHAnsi" w:cstheme="majorHAnsi"/>
          <w:sz w:val="20"/>
          <w:szCs w:val="20"/>
        </w:rPr>
        <w:t xml:space="preserve">Não </w:t>
      </w:r>
      <w:r>
        <w:rPr>
          <w:rFonts w:asciiTheme="majorHAnsi" w:hAnsiTheme="majorHAnsi" w:cstheme="majorHAnsi"/>
          <w:sz w:val="20"/>
          <w:szCs w:val="20"/>
        </w:rPr>
        <w:t>Recebidos</w:t>
      </w:r>
    </w:p>
    <w:p w14:paraId="5349B2F7" w14:textId="00EE245B" w:rsidR="00B560E9" w:rsidRDefault="00B560E9" w:rsidP="00B560E9">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Permitir que o usuário do RH possa efetuar uma pesquisa para localizar </w:t>
      </w:r>
      <w:r w:rsidR="0025535E">
        <w:rPr>
          <w:rFonts w:asciiTheme="majorHAnsi" w:hAnsiTheme="majorHAnsi" w:cstheme="majorHAnsi"/>
          <w:sz w:val="20"/>
          <w:szCs w:val="20"/>
        </w:rPr>
        <w:t>os servidores que ainda não entregaram seu cartão ponto assinado referente a uma determinada competência</w:t>
      </w:r>
      <w:r>
        <w:rPr>
          <w:rFonts w:asciiTheme="majorHAnsi" w:hAnsiTheme="majorHAnsi" w:cstheme="majorHAnsi"/>
          <w:sz w:val="20"/>
          <w:szCs w:val="20"/>
        </w:rPr>
        <w:t xml:space="preserve"> </w:t>
      </w:r>
    </w:p>
    <w:p w14:paraId="7741C076" w14:textId="55333FAC" w:rsidR="003C39F5" w:rsidRDefault="003C39F5"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Exclusão do Registro de Recebimento do Cartão Ponto</w:t>
      </w:r>
    </w:p>
    <w:p w14:paraId="0986B9C6" w14:textId="38952C42" w:rsidR="00D07EC2" w:rsidRDefault="00D07EC2"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Apuração de Competência</w:t>
      </w:r>
    </w:p>
    <w:p w14:paraId="65F0DE8F" w14:textId="2B88AAB4" w:rsidR="00FA29CF" w:rsidRPr="00FA29CF" w:rsidRDefault="00FA29CF" w:rsidP="00FA29CF">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w:t>
      </w:r>
      <w:r w:rsidRPr="00FA29CF">
        <w:rPr>
          <w:rFonts w:asciiTheme="majorHAnsi" w:hAnsiTheme="majorHAnsi" w:cstheme="majorHAnsi"/>
          <w:sz w:val="20"/>
          <w:szCs w:val="20"/>
        </w:rPr>
        <w:t xml:space="preserve">ermitir </w:t>
      </w:r>
      <w:r>
        <w:rPr>
          <w:rFonts w:asciiTheme="majorHAnsi" w:hAnsiTheme="majorHAnsi" w:cstheme="majorHAnsi"/>
          <w:sz w:val="20"/>
          <w:szCs w:val="20"/>
        </w:rPr>
        <w:t xml:space="preserve">a </w:t>
      </w:r>
      <w:r w:rsidRPr="00FA29CF">
        <w:rPr>
          <w:rFonts w:asciiTheme="majorHAnsi" w:hAnsiTheme="majorHAnsi" w:cstheme="majorHAnsi"/>
          <w:sz w:val="20"/>
          <w:szCs w:val="20"/>
        </w:rPr>
        <w:t>apura</w:t>
      </w:r>
      <w:r>
        <w:rPr>
          <w:rFonts w:asciiTheme="majorHAnsi" w:hAnsiTheme="majorHAnsi" w:cstheme="majorHAnsi"/>
          <w:sz w:val="20"/>
          <w:szCs w:val="20"/>
        </w:rPr>
        <w:t>ção</w:t>
      </w:r>
      <w:r w:rsidRPr="00FA29CF">
        <w:rPr>
          <w:rFonts w:asciiTheme="majorHAnsi" w:hAnsiTheme="majorHAnsi" w:cstheme="majorHAnsi"/>
          <w:sz w:val="20"/>
          <w:szCs w:val="20"/>
        </w:rPr>
        <w:t xml:space="preserve"> </w:t>
      </w:r>
      <w:r>
        <w:rPr>
          <w:rFonts w:asciiTheme="majorHAnsi" w:hAnsiTheme="majorHAnsi" w:cstheme="majorHAnsi"/>
          <w:sz w:val="20"/>
          <w:szCs w:val="20"/>
        </w:rPr>
        <w:t xml:space="preserve">de </w:t>
      </w:r>
      <w:r w:rsidRPr="00FA29CF">
        <w:rPr>
          <w:rFonts w:asciiTheme="majorHAnsi" w:hAnsiTheme="majorHAnsi" w:cstheme="majorHAnsi"/>
          <w:sz w:val="20"/>
          <w:szCs w:val="20"/>
        </w:rPr>
        <w:t xml:space="preserve">competência para </w:t>
      </w:r>
      <w:r>
        <w:rPr>
          <w:rFonts w:asciiTheme="majorHAnsi" w:hAnsiTheme="majorHAnsi" w:cstheme="majorHAnsi"/>
          <w:sz w:val="20"/>
          <w:szCs w:val="20"/>
        </w:rPr>
        <w:t xml:space="preserve">o </w:t>
      </w:r>
      <w:r w:rsidRPr="00FA29CF">
        <w:rPr>
          <w:rFonts w:asciiTheme="majorHAnsi" w:hAnsiTheme="majorHAnsi" w:cstheme="majorHAnsi"/>
          <w:sz w:val="20"/>
          <w:szCs w:val="20"/>
        </w:rPr>
        <w:t>fechamento de folha ponto</w:t>
      </w:r>
    </w:p>
    <w:p w14:paraId="6496F428" w14:textId="3E67FC7A" w:rsidR="00FA29CF" w:rsidRPr="00FA29CF" w:rsidRDefault="00FA29CF" w:rsidP="00FA29CF">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w:t>
      </w:r>
      <w:r w:rsidRPr="00FA29CF">
        <w:rPr>
          <w:rFonts w:asciiTheme="majorHAnsi" w:hAnsiTheme="majorHAnsi" w:cstheme="majorHAnsi"/>
          <w:sz w:val="20"/>
          <w:szCs w:val="20"/>
        </w:rPr>
        <w:t xml:space="preserve">ossibilitar </w:t>
      </w:r>
      <w:r>
        <w:rPr>
          <w:rFonts w:asciiTheme="majorHAnsi" w:hAnsiTheme="majorHAnsi" w:cstheme="majorHAnsi"/>
          <w:sz w:val="20"/>
          <w:szCs w:val="20"/>
        </w:rPr>
        <w:t xml:space="preserve">o </w:t>
      </w:r>
      <w:r w:rsidRPr="00FA29CF">
        <w:rPr>
          <w:rFonts w:asciiTheme="majorHAnsi" w:hAnsiTheme="majorHAnsi" w:cstheme="majorHAnsi"/>
          <w:sz w:val="20"/>
          <w:szCs w:val="20"/>
        </w:rPr>
        <w:t>fechamento</w:t>
      </w:r>
      <w:r>
        <w:rPr>
          <w:rFonts w:asciiTheme="majorHAnsi" w:hAnsiTheme="majorHAnsi" w:cstheme="majorHAnsi"/>
          <w:sz w:val="20"/>
          <w:szCs w:val="20"/>
        </w:rPr>
        <w:t xml:space="preserve"> da competência</w:t>
      </w:r>
      <w:r w:rsidRPr="00FA29CF">
        <w:rPr>
          <w:rFonts w:asciiTheme="majorHAnsi" w:hAnsiTheme="majorHAnsi" w:cstheme="majorHAnsi"/>
          <w:sz w:val="20"/>
          <w:szCs w:val="20"/>
        </w:rPr>
        <w:t xml:space="preserve"> de forma flexível, podendo </w:t>
      </w:r>
      <w:r>
        <w:rPr>
          <w:rFonts w:asciiTheme="majorHAnsi" w:hAnsiTheme="majorHAnsi" w:cstheme="majorHAnsi"/>
          <w:sz w:val="20"/>
          <w:szCs w:val="20"/>
        </w:rPr>
        <w:t xml:space="preserve">este </w:t>
      </w:r>
      <w:r w:rsidRPr="00FA29CF">
        <w:rPr>
          <w:rFonts w:asciiTheme="majorHAnsi" w:hAnsiTheme="majorHAnsi" w:cstheme="majorHAnsi"/>
          <w:sz w:val="20"/>
          <w:szCs w:val="20"/>
        </w:rPr>
        <w:t xml:space="preserve">ser geral ou parcial, ou seja, </w:t>
      </w:r>
      <w:r>
        <w:rPr>
          <w:rFonts w:asciiTheme="majorHAnsi" w:hAnsiTheme="majorHAnsi" w:cstheme="majorHAnsi"/>
          <w:sz w:val="20"/>
          <w:szCs w:val="20"/>
        </w:rPr>
        <w:t xml:space="preserve">fechamento </w:t>
      </w:r>
      <w:r w:rsidRPr="00FA29CF">
        <w:rPr>
          <w:rFonts w:asciiTheme="majorHAnsi" w:hAnsiTheme="majorHAnsi" w:cstheme="majorHAnsi"/>
          <w:sz w:val="20"/>
          <w:szCs w:val="20"/>
        </w:rPr>
        <w:t>por setores</w:t>
      </w:r>
    </w:p>
    <w:p w14:paraId="0E218511" w14:textId="23DBA813" w:rsidR="00FA29CF" w:rsidRPr="00FA29CF" w:rsidRDefault="00FA29CF" w:rsidP="00FA29CF">
      <w:pPr>
        <w:numPr>
          <w:ilvl w:val="4"/>
          <w:numId w:val="1"/>
        </w:numPr>
        <w:shd w:val="clear" w:color="auto" w:fill="FFFFFF"/>
        <w:spacing w:line="360" w:lineRule="auto"/>
        <w:jc w:val="both"/>
        <w:rPr>
          <w:rFonts w:asciiTheme="majorHAnsi" w:hAnsiTheme="majorHAnsi" w:cstheme="majorHAnsi"/>
          <w:sz w:val="20"/>
          <w:szCs w:val="20"/>
        </w:rPr>
      </w:pPr>
      <w:r w:rsidRPr="00FA29CF">
        <w:rPr>
          <w:rFonts w:asciiTheme="majorHAnsi" w:hAnsiTheme="majorHAnsi" w:cstheme="majorHAnsi"/>
          <w:sz w:val="20"/>
          <w:szCs w:val="20"/>
        </w:rPr>
        <w:t>Ao informar filtros para fechamento (competência, setores) sistema deve</w:t>
      </w:r>
      <w:r>
        <w:rPr>
          <w:rFonts w:asciiTheme="majorHAnsi" w:hAnsiTheme="majorHAnsi" w:cstheme="majorHAnsi"/>
          <w:sz w:val="20"/>
          <w:szCs w:val="20"/>
        </w:rPr>
        <w:t>rá</w:t>
      </w:r>
      <w:r w:rsidRPr="00FA29CF">
        <w:rPr>
          <w:rFonts w:asciiTheme="majorHAnsi" w:hAnsiTheme="majorHAnsi" w:cstheme="majorHAnsi"/>
          <w:sz w:val="20"/>
          <w:szCs w:val="20"/>
        </w:rPr>
        <w:t xml:space="preserve"> lista</w:t>
      </w:r>
      <w:r>
        <w:rPr>
          <w:rFonts w:asciiTheme="majorHAnsi" w:hAnsiTheme="majorHAnsi" w:cstheme="majorHAnsi"/>
          <w:sz w:val="20"/>
          <w:szCs w:val="20"/>
        </w:rPr>
        <w:t>r</w:t>
      </w:r>
      <w:r w:rsidRPr="00FA29CF">
        <w:rPr>
          <w:rFonts w:asciiTheme="majorHAnsi" w:hAnsiTheme="majorHAnsi" w:cstheme="majorHAnsi"/>
          <w:sz w:val="20"/>
          <w:szCs w:val="20"/>
        </w:rPr>
        <w:t xml:space="preserve"> todos os </w:t>
      </w:r>
      <w:r>
        <w:rPr>
          <w:rFonts w:asciiTheme="majorHAnsi" w:hAnsiTheme="majorHAnsi" w:cstheme="majorHAnsi"/>
          <w:sz w:val="20"/>
          <w:szCs w:val="20"/>
        </w:rPr>
        <w:t>servidores</w:t>
      </w:r>
      <w:r w:rsidRPr="00FA29CF">
        <w:rPr>
          <w:rFonts w:asciiTheme="majorHAnsi" w:hAnsiTheme="majorHAnsi" w:cstheme="majorHAnsi"/>
          <w:sz w:val="20"/>
          <w:szCs w:val="20"/>
        </w:rPr>
        <w:t xml:space="preserve"> contidos nessa seleção</w:t>
      </w:r>
    </w:p>
    <w:p w14:paraId="36FA8B2F" w14:textId="6E0FE7C7" w:rsidR="00FA29CF" w:rsidRPr="00FA29CF" w:rsidRDefault="00FA29CF" w:rsidP="00FA29CF">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Apresentar todas as pendências dos servidores no momento do fechamento das suas respectivas folhas ponto, caso possuam.</w:t>
      </w:r>
      <w:r w:rsidRPr="00FA29CF">
        <w:rPr>
          <w:rFonts w:asciiTheme="majorHAnsi" w:hAnsiTheme="majorHAnsi" w:cstheme="majorHAnsi"/>
          <w:sz w:val="20"/>
          <w:szCs w:val="20"/>
        </w:rPr>
        <w:t xml:space="preserve"> Nos casos de </w:t>
      </w:r>
      <w:r>
        <w:rPr>
          <w:rFonts w:asciiTheme="majorHAnsi" w:hAnsiTheme="majorHAnsi" w:cstheme="majorHAnsi"/>
          <w:sz w:val="20"/>
          <w:szCs w:val="20"/>
        </w:rPr>
        <w:t xml:space="preserve">existirem </w:t>
      </w:r>
      <w:r w:rsidRPr="00FA29CF">
        <w:rPr>
          <w:rFonts w:asciiTheme="majorHAnsi" w:hAnsiTheme="majorHAnsi" w:cstheme="majorHAnsi"/>
          <w:sz w:val="20"/>
          <w:szCs w:val="20"/>
        </w:rPr>
        <w:t xml:space="preserve">pendência, </w:t>
      </w:r>
      <w:r>
        <w:rPr>
          <w:rFonts w:asciiTheme="majorHAnsi" w:hAnsiTheme="majorHAnsi" w:cstheme="majorHAnsi"/>
          <w:sz w:val="20"/>
          <w:szCs w:val="20"/>
        </w:rPr>
        <w:t xml:space="preserve">o </w:t>
      </w:r>
      <w:r w:rsidRPr="00FA29CF">
        <w:rPr>
          <w:rFonts w:asciiTheme="majorHAnsi" w:hAnsiTheme="majorHAnsi" w:cstheme="majorHAnsi"/>
          <w:sz w:val="20"/>
          <w:szCs w:val="20"/>
        </w:rPr>
        <w:t>sistema deve</w:t>
      </w:r>
      <w:r>
        <w:rPr>
          <w:rFonts w:asciiTheme="majorHAnsi" w:hAnsiTheme="majorHAnsi" w:cstheme="majorHAnsi"/>
          <w:sz w:val="20"/>
          <w:szCs w:val="20"/>
        </w:rPr>
        <w:t>rá</w:t>
      </w:r>
      <w:r w:rsidRPr="00FA29CF">
        <w:rPr>
          <w:rFonts w:asciiTheme="majorHAnsi" w:hAnsiTheme="majorHAnsi" w:cstheme="majorHAnsi"/>
          <w:sz w:val="20"/>
          <w:szCs w:val="20"/>
        </w:rPr>
        <w:t xml:space="preserve"> apresentar minimamente quem é o </w:t>
      </w:r>
      <w:r>
        <w:rPr>
          <w:rFonts w:asciiTheme="majorHAnsi" w:hAnsiTheme="majorHAnsi" w:cstheme="majorHAnsi"/>
          <w:sz w:val="20"/>
          <w:szCs w:val="20"/>
        </w:rPr>
        <w:t>servidor</w:t>
      </w:r>
      <w:r w:rsidRPr="00FA29CF">
        <w:rPr>
          <w:rFonts w:asciiTheme="majorHAnsi" w:hAnsiTheme="majorHAnsi" w:cstheme="majorHAnsi"/>
          <w:sz w:val="20"/>
          <w:szCs w:val="20"/>
        </w:rPr>
        <w:t>, quem é seu coordenador, a qual setor ele pertence e qual o tipo de sua pendência</w:t>
      </w:r>
    </w:p>
    <w:p w14:paraId="44BA51C8" w14:textId="67C1168A" w:rsidR="00FA29CF" w:rsidRPr="00FA29CF" w:rsidRDefault="00444FCF" w:rsidP="00FA29CF">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w:t>
      </w:r>
      <w:r w:rsidR="00FA29CF" w:rsidRPr="00FA29CF">
        <w:rPr>
          <w:rFonts w:asciiTheme="majorHAnsi" w:hAnsiTheme="majorHAnsi" w:cstheme="majorHAnsi"/>
          <w:sz w:val="20"/>
          <w:szCs w:val="20"/>
        </w:rPr>
        <w:t>ermitir que usuário que esteja fazendo o fechamento</w:t>
      </w:r>
      <w:r>
        <w:rPr>
          <w:rFonts w:asciiTheme="majorHAnsi" w:hAnsiTheme="majorHAnsi" w:cstheme="majorHAnsi"/>
          <w:sz w:val="20"/>
          <w:szCs w:val="20"/>
        </w:rPr>
        <w:t xml:space="preserve"> da competência</w:t>
      </w:r>
      <w:r w:rsidR="00FA29CF" w:rsidRPr="00FA29CF">
        <w:rPr>
          <w:rFonts w:asciiTheme="majorHAnsi" w:hAnsiTheme="majorHAnsi" w:cstheme="majorHAnsi"/>
          <w:sz w:val="20"/>
          <w:szCs w:val="20"/>
        </w:rPr>
        <w:t xml:space="preserve"> poss</w:t>
      </w:r>
      <w:r>
        <w:rPr>
          <w:rFonts w:asciiTheme="majorHAnsi" w:hAnsiTheme="majorHAnsi" w:cstheme="majorHAnsi"/>
          <w:sz w:val="20"/>
          <w:szCs w:val="20"/>
        </w:rPr>
        <w:t>a</w:t>
      </w:r>
      <w:r w:rsidR="00FA29CF" w:rsidRPr="00FA29CF">
        <w:rPr>
          <w:rFonts w:asciiTheme="majorHAnsi" w:hAnsiTheme="majorHAnsi" w:cstheme="majorHAnsi"/>
          <w:sz w:val="20"/>
          <w:szCs w:val="20"/>
        </w:rPr>
        <w:t xml:space="preserve"> acessar diretamente a folha ponto d</w:t>
      </w:r>
      <w:r>
        <w:rPr>
          <w:rFonts w:asciiTheme="majorHAnsi" w:hAnsiTheme="majorHAnsi" w:cstheme="majorHAnsi"/>
          <w:sz w:val="20"/>
          <w:szCs w:val="20"/>
        </w:rPr>
        <w:t>e um determinado servidor</w:t>
      </w:r>
      <w:r w:rsidR="00FA29CF" w:rsidRPr="00FA29CF">
        <w:rPr>
          <w:rFonts w:asciiTheme="majorHAnsi" w:hAnsiTheme="majorHAnsi" w:cstheme="majorHAnsi"/>
          <w:sz w:val="20"/>
          <w:szCs w:val="20"/>
        </w:rPr>
        <w:t xml:space="preserve"> para que este possa resolver pend</w:t>
      </w:r>
      <w:r>
        <w:rPr>
          <w:rFonts w:asciiTheme="majorHAnsi" w:hAnsiTheme="majorHAnsi" w:cstheme="majorHAnsi"/>
          <w:sz w:val="20"/>
          <w:szCs w:val="20"/>
        </w:rPr>
        <w:t>ê</w:t>
      </w:r>
      <w:r w:rsidR="00FA29CF" w:rsidRPr="00FA29CF">
        <w:rPr>
          <w:rFonts w:asciiTheme="majorHAnsi" w:hAnsiTheme="majorHAnsi" w:cstheme="majorHAnsi"/>
          <w:sz w:val="20"/>
          <w:szCs w:val="20"/>
        </w:rPr>
        <w:t>ncias</w:t>
      </w:r>
      <w:r w:rsidR="00DD76A1">
        <w:rPr>
          <w:rFonts w:asciiTheme="majorHAnsi" w:hAnsiTheme="majorHAnsi" w:cstheme="majorHAnsi"/>
          <w:sz w:val="20"/>
          <w:szCs w:val="20"/>
        </w:rPr>
        <w:t>,</w:t>
      </w:r>
      <w:r w:rsidR="00FA29CF" w:rsidRPr="00FA29CF">
        <w:rPr>
          <w:rFonts w:asciiTheme="majorHAnsi" w:hAnsiTheme="majorHAnsi" w:cstheme="majorHAnsi"/>
          <w:sz w:val="20"/>
          <w:szCs w:val="20"/>
        </w:rPr>
        <w:t xml:space="preserve"> caso seja necessário</w:t>
      </w:r>
    </w:p>
    <w:p w14:paraId="3AE038FA" w14:textId="4D946F37" w:rsidR="00FA29CF" w:rsidRPr="00FA29CF" w:rsidRDefault="00DD76A1" w:rsidP="00FA29CF">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Possibilitar, após a solução de todas as pendências, </w:t>
      </w:r>
      <w:r w:rsidR="00FA29CF" w:rsidRPr="00FA29CF">
        <w:rPr>
          <w:rFonts w:asciiTheme="majorHAnsi" w:hAnsiTheme="majorHAnsi" w:cstheme="majorHAnsi"/>
          <w:sz w:val="20"/>
          <w:szCs w:val="20"/>
        </w:rPr>
        <w:t xml:space="preserve">o fechamento total ou parcial da competência. O fechamento parcial </w:t>
      </w:r>
      <w:r>
        <w:rPr>
          <w:rFonts w:asciiTheme="majorHAnsi" w:hAnsiTheme="majorHAnsi" w:cstheme="majorHAnsi"/>
          <w:sz w:val="20"/>
          <w:szCs w:val="20"/>
        </w:rPr>
        <w:t xml:space="preserve">deverá </w:t>
      </w:r>
      <w:r w:rsidR="00FA29CF" w:rsidRPr="00FA29CF">
        <w:rPr>
          <w:rFonts w:asciiTheme="majorHAnsi" w:hAnsiTheme="majorHAnsi" w:cstheme="majorHAnsi"/>
          <w:sz w:val="20"/>
          <w:szCs w:val="20"/>
        </w:rPr>
        <w:t>ocorrer quando for fechado apenas um ou mais setores em sua respectiva competência e o fechamento total, quando for apurado todos os setores para uma determinada competência</w:t>
      </w:r>
    </w:p>
    <w:p w14:paraId="46F6A80F" w14:textId="03A2DD39" w:rsidR="00FA29CF" w:rsidRPr="00FA29CF" w:rsidRDefault="00DD76A1" w:rsidP="00FA29CF">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O s</w:t>
      </w:r>
      <w:r w:rsidR="00FA29CF" w:rsidRPr="00FA29CF">
        <w:rPr>
          <w:rFonts w:asciiTheme="majorHAnsi" w:hAnsiTheme="majorHAnsi" w:cstheme="majorHAnsi"/>
          <w:sz w:val="20"/>
          <w:szCs w:val="20"/>
        </w:rPr>
        <w:t>istema deve</w:t>
      </w:r>
      <w:r>
        <w:rPr>
          <w:rFonts w:asciiTheme="majorHAnsi" w:hAnsiTheme="majorHAnsi" w:cstheme="majorHAnsi"/>
          <w:sz w:val="20"/>
          <w:szCs w:val="20"/>
        </w:rPr>
        <w:t>rá</w:t>
      </w:r>
      <w:r w:rsidR="00FA29CF" w:rsidRPr="00FA29CF">
        <w:rPr>
          <w:rFonts w:asciiTheme="majorHAnsi" w:hAnsiTheme="majorHAnsi" w:cstheme="majorHAnsi"/>
          <w:sz w:val="20"/>
          <w:szCs w:val="20"/>
        </w:rPr>
        <w:t xml:space="preserve"> permitir mais de um fechamento parcial por competência, por</w:t>
      </w:r>
      <w:r>
        <w:rPr>
          <w:rFonts w:asciiTheme="majorHAnsi" w:hAnsiTheme="majorHAnsi" w:cstheme="majorHAnsi"/>
          <w:sz w:val="20"/>
          <w:szCs w:val="20"/>
        </w:rPr>
        <w:t>é</w:t>
      </w:r>
      <w:r w:rsidR="00FA29CF" w:rsidRPr="00FA29CF">
        <w:rPr>
          <w:rFonts w:asciiTheme="majorHAnsi" w:hAnsiTheme="majorHAnsi" w:cstheme="majorHAnsi"/>
          <w:sz w:val="20"/>
          <w:szCs w:val="20"/>
        </w:rPr>
        <w:t>m apenas um fechamento total</w:t>
      </w:r>
    </w:p>
    <w:p w14:paraId="7F9A2E19" w14:textId="06B54EE2" w:rsidR="00FA29CF" w:rsidRPr="00FA29CF" w:rsidRDefault="00DD76A1" w:rsidP="00FA29CF">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w:t>
      </w:r>
      <w:r w:rsidR="00FA29CF" w:rsidRPr="00FA29CF">
        <w:rPr>
          <w:rFonts w:asciiTheme="majorHAnsi" w:hAnsiTheme="majorHAnsi" w:cstheme="majorHAnsi"/>
          <w:sz w:val="20"/>
          <w:szCs w:val="20"/>
        </w:rPr>
        <w:t>ermitir a impressão ou geração dos cartões pontos de todos os funcionários</w:t>
      </w:r>
      <w:r>
        <w:rPr>
          <w:rFonts w:asciiTheme="majorHAnsi" w:hAnsiTheme="majorHAnsi" w:cstheme="majorHAnsi"/>
          <w:sz w:val="20"/>
          <w:szCs w:val="20"/>
        </w:rPr>
        <w:t xml:space="preserve">, </w:t>
      </w:r>
      <w:r w:rsidRPr="00FA29CF">
        <w:rPr>
          <w:rFonts w:asciiTheme="majorHAnsi" w:hAnsiTheme="majorHAnsi" w:cstheme="majorHAnsi"/>
          <w:sz w:val="20"/>
          <w:szCs w:val="20"/>
        </w:rPr>
        <w:t xml:space="preserve">em </w:t>
      </w:r>
      <w:r>
        <w:rPr>
          <w:rFonts w:asciiTheme="majorHAnsi" w:hAnsiTheme="majorHAnsi" w:cstheme="majorHAnsi"/>
          <w:sz w:val="20"/>
          <w:szCs w:val="20"/>
        </w:rPr>
        <w:t xml:space="preserve">formato PDF, </w:t>
      </w:r>
      <w:r w:rsidR="00FA29CF" w:rsidRPr="00FA29CF">
        <w:rPr>
          <w:rFonts w:asciiTheme="majorHAnsi" w:hAnsiTheme="majorHAnsi" w:cstheme="majorHAnsi"/>
          <w:sz w:val="20"/>
          <w:szCs w:val="20"/>
        </w:rPr>
        <w:t>contidos no fechamento d</w:t>
      </w:r>
      <w:r>
        <w:rPr>
          <w:rFonts w:asciiTheme="majorHAnsi" w:hAnsiTheme="majorHAnsi" w:cstheme="majorHAnsi"/>
          <w:sz w:val="20"/>
          <w:szCs w:val="20"/>
        </w:rPr>
        <w:t xml:space="preserve">e uma determinada </w:t>
      </w:r>
      <w:r w:rsidR="00FA29CF" w:rsidRPr="00FA29CF">
        <w:rPr>
          <w:rFonts w:asciiTheme="majorHAnsi" w:hAnsiTheme="majorHAnsi" w:cstheme="majorHAnsi"/>
          <w:sz w:val="20"/>
          <w:szCs w:val="20"/>
        </w:rPr>
        <w:t>competência</w:t>
      </w:r>
    </w:p>
    <w:p w14:paraId="25D87509" w14:textId="4A9E290C" w:rsidR="00FA29CF" w:rsidRPr="00DD76A1" w:rsidRDefault="00DD76A1" w:rsidP="00DD76A1">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w:t>
      </w:r>
      <w:r w:rsidR="00FA29CF" w:rsidRPr="00FA29CF">
        <w:rPr>
          <w:rFonts w:asciiTheme="majorHAnsi" w:hAnsiTheme="majorHAnsi" w:cstheme="majorHAnsi"/>
          <w:sz w:val="20"/>
          <w:szCs w:val="20"/>
        </w:rPr>
        <w:t xml:space="preserve">ermitir, após </w:t>
      </w:r>
      <w:r>
        <w:rPr>
          <w:rFonts w:asciiTheme="majorHAnsi" w:hAnsiTheme="majorHAnsi" w:cstheme="majorHAnsi"/>
          <w:sz w:val="20"/>
          <w:szCs w:val="20"/>
        </w:rPr>
        <w:t xml:space="preserve">o </w:t>
      </w:r>
      <w:r w:rsidR="00FA29CF" w:rsidRPr="00FA29CF">
        <w:rPr>
          <w:rFonts w:asciiTheme="majorHAnsi" w:hAnsiTheme="majorHAnsi" w:cstheme="majorHAnsi"/>
          <w:sz w:val="20"/>
          <w:szCs w:val="20"/>
        </w:rPr>
        <w:t xml:space="preserve">fechamento de competência total ou parcial, </w:t>
      </w:r>
      <w:r>
        <w:rPr>
          <w:rFonts w:asciiTheme="majorHAnsi" w:hAnsiTheme="majorHAnsi" w:cstheme="majorHAnsi"/>
          <w:sz w:val="20"/>
          <w:szCs w:val="20"/>
        </w:rPr>
        <w:t xml:space="preserve">a </w:t>
      </w:r>
      <w:r w:rsidR="00FA29CF" w:rsidRPr="00FA29CF">
        <w:rPr>
          <w:rFonts w:asciiTheme="majorHAnsi" w:hAnsiTheme="majorHAnsi" w:cstheme="majorHAnsi"/>
          <w:sz w:val="20"/>
          <w:szCs w:val="20"/>
        </w:rPr>
        <w:t xml:space="preserve">integração com sistemas de ERP </w:t>
      </w:r>
      <w:r>
        <w:rPr>
          <w:rFonts w:asciiTheme="majorHAnsi" w:hAnsiTheme="majorHAnsi" w:cstheme="majorHAnsi"/>
          <w:sz w:val="20"/>
          <w:szCs w:val="20"/>
        </w:rPr>
        <w:t>utilizados pelo órgão</w:t>
      </w:r>
    </w:p>
    <w:p w14:paraId="56CD5F17" w14:textId="28A0B1F0" w:rsidR="00533E07" w:rsidRDefault="00533E07" w:rsidP="00A10F02">
      <w:pPr>
        <w:numPr>
          <w:ilvl w:val="2"/>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Configurações</w:t>
      </w:r>
    </w:p>
    <w:p w14:paraId="1B26BA9B" w14:textId="40419241" w:rsidR="00533E07" w:rsidRDefault="00533E07"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Cadastro das Máquinas de Ponto</w:t>
      </w:r>
    </w:p>
    <w:p w14:paraId="2E94A0DB" w14:textId="3C5ADD0F" w:rsidR="006F715D" w:rsidRDefault="006F715D" w:rsidP="006F715D">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o cadastro das máquinas de ponto que serão integradas com o sistema, devendo ser informado no mínimo os seguintes dados:</w:t>
      </w:r>
    </w:p>
    <w:p w14:paraId="04DF5960" w14:textId="21116B4A" w:rsidR="006F715D" w:rsidRDefault="006F715D" w:rsidP="006F715D">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Nome (para a melhor identificação da máquina)</w:t>
      </w:r>
    </w:p>
    <w:p w14:paraId="344DBB44" w14:textId="642A7B37" w:rsidR="006F715D" w:rsidRDefault="006F715D" w:rsidP="006F715D">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Número REP (número de registro da referida máquina)</w:t>
      </w:r>
    </w:p>
    <w:p w14:paraId="4CC5D295" w14:textId="6994D437" w:rsidR="006F715D" w:rsidRDefault="006F715D" w:rsidP="006F715D">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lastRenderedPageBreak/>
        <w:t xml:space="preserve">Setor onde a máquina estará localizada fisicamente (para facilitar qualquer necessidade futura na localização </w:t>
      </w:r>
      <w:proofErr w:type="gramStart"/>
      <w:r>
        <w:rPr>
          <w:rFonts w:asciiTheme="majorHAnsi" w:hAnsiTheme="majorHAnsi" w:cstheme="majorHAnsi"/>
          <w:sz w:val="20"/>
          <w:szCs w:val="20"/>
        </w:rPr>
        <w:t>da mesma</w:t>
      </w:r>
      <w:proofErr w:type="gramEnd"/>
      <w:r>
        <w:rPr>
          <w:rFonts w:asciiTheme="majorHAnsi" w:hAnsiTheme="majorHAnsi" w:cstheme="majorHAnsi"/>
          <w:sz w:val="20"/>
          <w:szCs w:val="20"/>
        </w:rPr>
        <w:t>)</w:t>
      </w:r>
    </w:p>
    <w:p w14:paraId="0D9E42DC" w14:textId="051806F5" w:rsidR="006F715D" w:rsidRDefault="006F715D" w:rsidP="006F715D">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Tipo de máquina</w:t>
      </w:r>
    </w:p>
    <w:p w14:paraId="05CFA213" w14:textId="340E1EEC" w:rsidR="006F715D" w:rsidRPr="004C7F37" w:rsidRDefault="006F715D" w:rsidP="006F715D">
      <w:pPr>
        <w:numPr>
          <w:ilvl w:val="5"/>
          <w:numId w:val="1"/>
        </w:numPr>
        <w:shd w:val="clear" w:color="auto" w:fill="FFFFFF"/>
        <w:spacing w:line="360" w:lineRule="auto"/>
        <w:jc w:val="both"/>
        <w:rPr>
          <w:rFonts w:asciiTheme="majorHAnsi" w:hAnsiTheme="majorHAnsi" w:cstheme="majorHAnsi"/>
          <w:sz w:val="20"/>
          <w:szCs w:val="20"/>
        </w:rPr>
      </w:pPr>
      <w:r w:rsidRPr="004C7F37">
        <w:rPr>
          <w:rFonts w:asciiTheme="majorHAnsi" w:hAnsiTheme="majorHAnsi" w:cstheme="majorHAnsi"/>
          <w:sz w:val="20"/>
          <w:szCs w:val="20"/>
        </w:rPr>
        <w:t>Status (Ativa/Inativa)</w:t>
      </w:r>
    </w:p>
    <w:p w14:paraId="50BBE5B2" w14:textId="4E9C9B7C" w:rsidR="006F715D" w:rsidRPr="004C7F37" w:rsidRDefault="00533E07" w:rsidP="002C4C52">
      <w:pPr>
        <w:numPr>
          <w:ilvl w:val="3"/>
          <w:numId w:val="1"/>
        </w:numPr>
        <w:shd w:val="clear" w:color="auto" w:fill="FFFFFF"/>
        <w:spacing w:line="360" w:lineRule="auto"/>
        <w:jc w:val="both"/>
        <w:rPr>
          <w:rFonts w:asciiTheme="majorHAnsi" w:hAnsiTheme="majorHAnsi" w:cstheme="majorHAnsi"/>
          <w:sz w:val="20"/>
          <w:szCs w:val="20"/>
        </w:rPr>
      </w:pPr>
      <w:r w:rsidRPr="004C7F37">
        <w:rPr>
          <w:rFonts w:asciiTheme="majorHAnsi" w:hAnsiTheme="majorHAnsi" w:cstheme="majorHAnsi"/>
          <w:sz w:val="20"/>
          <w:szCs w:val="20"/>
        </w:rPr>
        <w:t>Monitoramento da Integração Colaborador x Máquina</w:t>
      </w:r>
    </w:p>
    <w:p w14:paraId="6905B0B2" w14:textId="1A5895E7" w:rsidR="004C7F37" w:rsidRPr="004C7F37" w:rsidRDefault="004C7F37" w:rsidP="004C7F37">
      <w:pPr>
        <w:numPr>
          <w:ilvl w:val="4"/>
          <w:numId w:val="1"/>
        </w:numPr>
        <w:shd w:val="clear" w:color="auto" w:fill="FFFFFF"/>
        <w:spacing w:line="360" w:lineRule="auto"/>
        <w:jc w:val="both"/>
        <w:rPr>
          <w:rFonts w:asciiTheme="majorHAnsi" w:hAnsiTheme="majorHAnsi" w:cstheme="majorHAnsi"/>
          <w:sz w:val="20"/>
          <w:szCs w:val="20"/>
        </w:rPr>
      </w:pPr>
      <w:r w:rsidRPr="004C7F37">
        <w:rPr>
          <w:rFonts w:asciiTheme="majorHAnsi" w:hAnsiTheme="majorHAnsi" w:cstheme="majorHAnsi"/>
          <w:sz w:val="20"/>
          <w:szCs w:val="20"/>
        </w:rPr>
        <w:t xml:space="preserve">Sistema deve permitir que o usuário visualize as integrações do colaborador com os equipamentos de ponto eletrônico, visualizando se um determinado cadastro de servidor já foi enviado para um equipamento específico, bem como, se </w:t>
      </w:r>
      <w:proofErr w:type="gramStart"/>
      <w:r w:rsidRPr="004C7F37">
        <w:rPr>
          <w:rFonts w:asciiTheme="majorHAnsi" w:hAnsiTheme="majorHAnsi" w:cstheme="majorHAnsi"/>
          <w:sz w:val="20"/>
          <w:szCs w:val="20"/>
        </w:rPr>
        <w:t>o mesmo</w:t>
      </w:r>
      <w:proofErr w:type="gramEnd"/>
      <w:r w:rsidRPr="004C7F37">
        <w:rPr>
          <w:rFonts w:asciiTheme="majorHAnsi" w:hAnsiTheme="majorHAnsi" w:cstheme="majorHAnsi"/>
          <w:sz w:val="20"/>
          <w:szCs w:val="20"/>
        </w:rPr>
        <w:t xml:space="preserve"> já possui biometria em um determinado equipamento de ponto eletrônico</w:t>
      </w:r>
    </w:p>
    <w:p w14:paraId="106EC750" w14:textId="625CE6B7" w:rsidR="00E861B3" w:rsidRPr="004C7F37" w:rsidRDefault="00E861B3" w:rsidP="00A10F02">
      <w:pPr>
        <w:numPr>
          <w:ilvl w:val="3"/>
          <w:numId w:val="1"/>
        </w:numPr>
        <w:shd w:val="clear" w:color="auto" w:fill="FFFFFF"/>
        <w:spacing w:line="360" w:lineRule="auto"/>
        <w:jc w:val="both"/>
        <w:rPr>
          <w:rFonts w:asciiTheme="majorHAnsi" w:hAnsiTheme="majorHAnsi" w:cstheme="majorHAnsi"/>
          <w:sz w:val="20"/>
          <w:szCs w:val="20"/>
        </w:rPr>
      </w:pPr>
      <w:r w:rsidRPr="004C7F37">
        <w:rPr>
          <w:rFonts w:asciiTheme="majorHAnsi" w:hAnsiTheme="majorHAnsi" w:cstheme="majorHAnsi"/>
          <w:sz w:val="20"/>
          <w:szCs w:val="20"/>
        </w:rPr>
        <w:t>Geração de Arquivo</w:t>
      </w:r>
      <w:r w:rsidR="00306614" w:rsidRPr="004C7F37">
        <w:rPr>
          <w:rFonts w:asciiTheme="majorHAnsi" w:hAnsiTheme="majorHAnsi" w:cstheme="majorHAnsi"/>
          <w:sz w:val="20"/>
          <w:szCs w:val="20"/>
        </w:rPr>
        <w:t xml:space="preserve"> para Integração</w:t>
      </w:r>
    </w:p>
    <w:p w14:paraId="210BEA6D" w14:textId="612D194F" w:rsidR="005B0A0D" w:rsidRPr="005B0A0D" w:rsidRDefault="005B0A0D" w:rsidP="005B0A0D">
      <w:pPr>
        <w:numPr>
          <w:ilvl w:val="4"/>
          <w:numId w:val="1"/>
        </w:numPr>
        <w:shd w:val="clear" w:color="auto" w:fill="FFFFFF"/>
        <w:spacing w:line="360" w:lineRule="auto"/>
        <w:jc w:val="both"/>
        <w:rPr>
          <w:rFonts w:asciiTheme="majorHAnsi" w:hAnsiTheme="majorHAnsi" w:cstheme="majorHAnsi"/>
          <w:sz w:val="20"/>
          <w:szCs w:val="20"/>
        </w:rPr>
      </w:pPr>
      <w:r w:rsidRPr="004C7F37">
        <w:rPr>
          <w:rFonts w:asciiTheme="majorHAnsi" w:hAnsiTheme="majorHAnsi" w:cstheme="majorHAnsi"/>
          <w:sz w:val="20"/>
          <w:szCs w:val="20"/>
        </w:rPr>
        <w:t>Sistema deve permit</w:t>
      </w:r>
      <w:r w:rsidRPr="005B0A0D">
        <w:rPr>
          <w:rFonts w:asciiTheme="majorHAnsi" w:hAnsiTheme="majorHAnsi" w:cstheme="majorHAnsi"/>
          <w:sz w:val="20"/>
          <w:szCs w:val="20"/>
        </w:rPr>
        <w:t>ir a geração de arquivos para integração com outros sistemas ou equipamentos, devendo selecionar um período de data para seleção dos dados, e escolher o tipo de arquivo desejado, devendo possuir as seguintes opções: AFD, AFDT e ACJEF</w:t>
      </w:r>
    </w:p>
    <w:p w14:paraId="06F4E9F5" w14:textId="6EB35B48" w:rsidR="00306614" w:rsidRDefault="00306614" w:rsidP="00A10F02">
      <w:pPr>
        <w:numPr>
          <w:ilvl w:val="3"/>
          <w:numId w:val="1"/>
        </w:numPr>
        <w:shd w:val="clear" w:color="auto" w:fill="FFFFFF"/>
        <w:spacing w:line="360" w:lineRule="auto"/>
        <w:jc w:val="both"/>
        <w:rPr>
          <w:rFonts w:asciiTheme="majorHAnsi" w:hAnsiTheme="majorHAnsi" w:cstheme="majorHAnsi"/>
          <w:sz w:val="20"/>
          <w:szCs w:val="20"/>
        </w:rPr>
      </w:pPr>
      <w:r w:rsidRPr="005B0A0D">
        <w:rPr>
          <w:rFonts w:asciiTheme="majorHAnsi" w:hAnsiTheme="majorHAnsi" w:cstheme="majorHAnsi"/>
          <w:sz w:val="20"/>
          <w:szCs w:val="20"/>
        </w:rPr>
        <w:t>Importa</w:t>
      </w:r>
      <w:r>
        <w:rPr>
          <w:rFonts w:asciiTheme="majorHAnsi" w:hAnsiTheme="majorHAnsi" w:cstheme="majorHAnsi"/>
          <w:sz w:val="20"/>
          <w:szCs w:val="20"/>
        </w:rPr>
        <w:t>ção AFD (assinado e parcial)</w:t>
      </w:r>
    </w:p>
    <w:p w14:paraId="71C1BD2F" w14:textId="4DF3EF57" w:rsidR="002C4C52" w:rsidRDefault="002C4C52" w:rsidP="002C4C5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a importação de arquivo AFD de forma manual</w:t>
      </w:r>
    </w:p>
    <w:p w14:paraId="4C8DA279" w14:textId="230C5B14" w:rsidR="00533E07" w:rsidRPr="001D4D8F" w:rsidRDefault="00533E07" w:rsidP="00A10F02">
      <w:pPr>
        <w:numPr>
          <w:ilvl w:val="2"/>
          <w:numId w:val="1"/>
        </w:numPr>
        <w:shd w:val="clear" w:color="auto" w:fill="FFFFFF"/>
        <w:spacing w:line="360" w:lineRule="auto"/>
        <w:jc w:val="both"/>
        <w:rPr>
          <w:rFonts w:asciiTheme="majorHAnsi" w:hAnsiTheme="majorHAnsi" w:cstheme="majorHAnsi"/>
          <w:sz w:val="20"/>
          <w:szCs w:val="20"/>
        </w:rPr>
      </w:pPr>
      <w:r w:rsidRPr="001D4D8F">
        <w:rPr>
          <w:rFonts w:asciiTheme="majorHAnsi" w:hAnsiTheme="majorHAnsi" w:cstheme="majorHAnsi"/>
          <w:sz w:val="20"/>
          <w:szCs w:val="20"/>
        </w:rPr>
        <w:t>Indicadores</w:t>
      </w:r>
    </w:p>
    <w:p w14:paraId="78472FC3" w14:textId="2EE4F8E5" w:rsidR="004039B2" w:rsidRPr="001D4D8F" w:rsidRDefault="004039B2" w:rsidP="00A10F02">
      <w:pPr>
        <w:numPr>
          <w:ilvl w:val="3"/>
          <w:numId w:val="1"/>
        </w:numPr>
        <w:shd w:val="clear" w:color="auto" w:fill="FFFFFF"/>
        <w:spacing w:line="360" w:lineRule="auto"/>
        <w:jc w:val="both"/>
        <w:rPr>
          <w:rFonts w:asciiTheme="majorHAnsi" w:hAnsiTheme="majorHAnsi" w:cstheme="majorHAnsi"/>
          <w:sz w:val="20"/>
          <w:szCs w:val="20"/>
        </w:rPr>
      </w:pPr>
      <w:r w:rsidRPr="001D4D8F">
        <w:rPr>
          <w:rFonts w:asciiTheme="majorHAnsi" w:hAnsiTheme="majorHAnsi" w:cstheme="majorHAnsi"/>
          <w:sz w:val="20"/>
          <w:szCs w:val="20"/>
        </w:rPr>
        <w:t>Permitir visualizar o quantitativo de faltas por período</w:t>
      </w:r>
    </w:p>
    <w:p w14:paraId="2C273C75" w14:textId="5BE36045" w:rsidR="004039B2" w:rsidRDefault="004039B2" w:rsidP="00A10F02">
      <w:pPr>
        <w:numPr>
          <w:ilvl w:val="3"/>
          <w:numId w:val="1"/>
        </w:numPr>
        <w:shd w:val="clear" w:color="auto" w:fill="FFFFFF"/>
        <w:spacing w:line="360" w:lineRule="auto"/>
        <w:jc w:val="both"/>
        <w:rPr>
          <w:rFonts w:asciiTheme="majorHAnsi" w:hAnsiTheme="majorHAnsi" w:cstheme="majorHAnsi"/>
          <w:sz w:val="20"/>
          <w:szCs w:val="20"/>
        </w:rPr>
      </w:pPr>
      <w:r w:rsidRPr="001D4D8F">
        <w:rPr>
          <w:rFonts w:asciiTheme="majorHAnsi" w:hAnsiTheme="majorHAnsi" w:cstheme="majorHAnsi"/>
          <w:sz w:val="20"/>
          <w:szCs w:val="20"/>
        </w:rPr>
        <w:t>Permitir</w:t>
      </w:r>
      <w:r w:rsidRPr="001D539B">
        <w:rPr>
          <w:rFonts w:asciiTheme="majorHAnsi" w:hAnsiTheme="majorHAnsi" w:cstheme="majorHAnsi"/>
          <w:sz w:val="20"/>
          <w:szCs w:val="20"/>
        </w:rPr>
        <w:t xml:space="preserve"> visualizar </w:t>
      </w:r>
      <w:r>
        <w:rPr>
          <w:rFonts w:asciiTheme="majorHAnsi" w:hAnsiTheme="majorHAnsi" w:cstheme="majorHAnsi"/>
          <w:sz w:val="20"/>
          <w:szCs w:val="20"/>
        </w:rPr>
        <w:t xml:space="preserve">graficamente o </w:t>
      </w:r>
      <w:r w:rsidRPr="001D539B">
        <w:rPr>
          <w:rFonts w:asciiTheme="majorHAnsi" w:hAnsiTheme="majorHAnsi" w:cstheme="majorHAnsi"/>
          <w:sz w:val="20"/>
          <w:szCs w:val="20"/>
        </w:rPr>
        <w:t xml:space="preserve">quantitativo de </w:t>
      </w:r>
      <w:r w:rsidR="00A45E2E">
        <w:rPr>
          <w:rFonts w:asciiTheme="majorHAnsi" w:hAnsiTheme="majorHAnsi" w:cstheme="majorHAnsi"/>
          <w:sz w:val="20"/>
          <w:szCs w:val="20"/>
        </w:rPr>
        <w:t xml:space="preserve">ajustes </w:t>
      </w:r>
      <w:r>
        <w:rPr>
          <w:rFonts w:asciiTheme="majorHAnsi" w:hAnsiTheme="majorHAnsi" w:cstheme="majorHAnsi"/>
          <w:sz w:val="20"/>
          <w:szCs w:val="20"/>
        </w:rPr>
        <w:t xml:space="preserve">faltas </w:t>
      </w:r>
      <w:r w:rsidR="00A45E2E">
        <w:rPr>
          <w:rFonts w:asciiTheme="majorHAnsi" w:hAnsiTheme="majorHAnsi" w:cstheme="majorHAnsi"/>
          <w:sz w:val="20"/>
          <w:szCs w:val="20"/>
        </w:rPr>
        <w:t>agrupados por servidor e período</w:t>
      </w:r>
    </w:p>
    <w:p w14:paraId="3CF12031" w14:textId="47F38D37" w:rsidR="00A45E2E" w:rsidRDefault="00A45E2E" w:rsidP="00A10F02">
      <w:pPr>
        <w:numPr>
          <w:ilvl w:val="3"/>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 xml:space="preserve">Permitir visualizar </w:t>
      </w:r>
      <w:r>
        <w:rPr>
          <w:rFonts w:asciiTheme="majorHAnsi" w:hAnsiTheme="majorHAnsi" w:cstheme="majorHAnsi"/>
          <w:sz w:val="20"/>
          <w:szCs w:val="20"/>
        </w:rPr>
        <w:t xml:space="preserve">graficamente o </w:t>
      </w:r>
      <w:r w:rsidRPr="001D539B">
        <w:rPr>
          <w:rFonts w:asciiTheme="majorHAnsi" w:hAnsiTheme="majorHAnsi" w:cstheme="majorHAnsi"/>
          <w:sz w:val="20"/>
          <w:szCs w:val="20"/>
        </w:rPr>
        <w:t xml:space="preserve">quantitativo de </w:t>
      </w:r>
      <w:r>
        <w:rPr>
          <w:rFonts w:asciiTheme="majorHAnsi" w:hAnsiTheme="majorHAnsi" w:cstheme="majorHAnsi"/>
          <w:sz w:val="20"/>
          <w:szCs w:val="20"/>
        </w:rPr>
        <w:t>atestados agrupados por servidor e período</w:t>
      </w:r>
    </w:p>
    <w:p w14:paraId="657D53BD" w14:textId="62E31487" w:rsidR="00A45E2E" w:rsidRDefault="00A45E2E" w:rsidP="00A10F02">
      <w:pPr>
        <w:numPr>
          <w:ilvl w:val="3"/>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 xml:space="preserve">Permitir visualizar </w:t>
      </w:r>
      <w:r>
        <w:rPr>
          <w:rFonts w:asciiTheme="majorHAnsi" w:hAnsiTheme="majorHAnsi" w:cstheme="majorHAnsi"/>
          <w:sz w:val="20"/>
          <w:szCs w:val="20"/>
        </w:rPr>
        <w:t xml:space="preserve">graficamente o </w:t>
      </w:r>
      <w:r w:rsidRPr="001D539B">
        <w:rPr>
          <w:rFonts w:asciiTheme="majorHAnsi" w:hAnsiTheme="majorHAnsi" w:cstheme="majorHAnsi"/>
          <w:sz w:val="20"/>
          <w:szCs w:val="20"/>
        </w:rPr>
        <w:t xml:space="preserve">quantitativo de </w:t>
      </w:r>
      <w:r>
        <w:rPr>
          <w:rFonts w:asciiTheme="majorHAnsi" w:hAnsiTheme="majorHAnsi" w:cstheme="majorHAnsi"/>
          <w:sz w:val="20"/>
          <w:szCs w:val="20"/>
        </w:rPr>
        <w:t>faltas por data dentro de um determinado período</w:t>
      </w:r>
    </w:p>
    <w:p w14:paraId="3C977581" w14:textId="18E543FE" w:rsidR="00A45E2E" w:rsidRDefault="00A45E2E" w:rsidP="00A10F02">
      <w:pPr>
        <w:numPr>
          <w:ilvl w:val="3"/>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 xml:space="preserve">Permitir visualizar </w:t>
      </w:r>
      <w:r>
        <w:rPr>
          <w:rFonts w:asciiTheme="majorHAnsi" w:hAnsiTheme="majorHAnsi" w:cstheme="majorHAnsi"/>
          <w:sz w:val="20"/>
          <w:szCs w:val="20"/>
        </w:rPr>
        <w:t>em um mapa a geolocalização de todas as batidas de ponto</w:t>
      </w:r>
      <w:r w:rsidR="00B54D30">
        <w:rPr>
          <w:rFonts w:asciiTheme="majorHAnsi" w:hAnsiTheme="majorHAnsi" w:cstheme="majorHAnsi"/>
          <w:sz w:val="20"/>
          <w:szCs w:val="20"/>
        </w:rPr>
        <w:t xml:space="preserve"> realizadas através de dispositivo mobile por um determinado</w:t>
      </w:r>
      <w:r>
        <w:rPr>
          <w:rFonts w:asciiTheme="majorHAnsi" w:hAnsiTheme="majorHAnsi" w:cstheme="majorHAnsi"/>
          <w:sz w:val="20"/>
          <w:szCs w:val="20"/>
        </w:rPr>
        <w:t xml:space="preserve"> período</w:t>
      </w:r>
    </w:p>
    <w:p w14:paraId="2E6E1881" w14:textId="64E3ABE2" w:rsidR="00B54D30" w:rsidRDefault="00B54D30" w:rsidP="00A10F02">
      <w:pPr>
        <w:numPr>
          <w:ilvl w:val="3"/>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 xml:space="preserve">Permitir visualizar </w:t>
      </w:r>
      <w:r>
        <w:rPr>
          <w:rFonts w:asciiTheme="majorHAnsi" w:hAnsiTheme="majorHAnsi" w:cstheme="majorHAnsi"/>
          <w:sz w:val="20"/>
          <w:szCs w:val="20"/>
        </w:rPr>
        <w:t xml:space="preserve">graficamente o </w:t>
      </w:r>
      <w:r w:rsidRPr="001D539B">
        <w:rPr>
          <w:rFonts w:asciiTheme="majorHAnsi" w:hAnsiTheme="majorHAnsi" w:cstheme="majorHAnsi"/>
          <w:sz w:val="20"/>
          <w:szCs w:val="20"/>
        </w:rPr>
        <w:t xml:space="preserve">quantitativo de </w:t>
      </w:r>
      <w:r>
        <w:rPr>
          <w:rFonts w:asciiTheme="majorHAnsi" w:hAnsiTheme="majorHAnsi" w:cstheme="majorHAnsi"/>
          <w:sz w:val="20"/>
          <w:szCs w:val="20"/>
        </w:rPr>
        <w:t>absenteísmo agrupados por setor e período</w:t>
      </w:r>
    </w:p>
    <w:p w14:paraId="0D45DCF0" w14:textId="54578B4A" w:rsidR="00B54D30" w:rsidRDefault="00B54D30" w:rsidP="00A10F02">
      <w:pPr>
        <w:numPr>
          <w:ilvl w:val="3"/>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 xml:space="preserve">Permitir visualizar </w:t>
      </w:r>
      <w:r>
        <w:rPr>
          <w:rFonts w:asciiTheme="majorHAnsi" w:hAnsiTheme="majorHAnsi" w:cstheme="majorHAnsi"/>
          <w:sz w:val="20"/>
          <w:szCs w:val="20"/>
        </w:rPr>
        <w:t xml:space="preserve">o </w:t>
      </w:r>
      <w:r w:rsidRPr="001D539B">
        <w:rPr>
          <w:rFonts w:asciiTheme="majorHAnsi" w:hAnsiTheme="majorHAnsi" w:cstheme="majorHAnsi"/>
          <w:sz w:val="20"/>
          <w:szCs w:val="20"/>
        </w:rPr>
        <w:t xml:space="preserve">quantitativo de </w:t>
      </w:r>
      <w:r>
        <w:rPr>
          <w:rFonts w:asciiTheme="majorHAnsi" w:hAnsiTheme="majorHAnsi" w:cstheme="majorHAnsi"/>
          <w:sz w:val="20"/>
          <w:szCs w:val="20"/>
        </w:rPr>
        <w:t>atestados por servidor e período</w:t>
      </w:r>
    </w:p>
    <w:p w14:paraId="3D876DA0" w14:textId="21801C70" w:rsidR="00B54D30" w:rsidRDefault="00B54D30" w:rsidP="00A10F02">
      <w:pPr>
        <w:numPr>
          <w:ilvl w:val="3"/>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 xml:space="preserve">Permitir visualizar </w:t>
      </w:r>
      <w:r>
        <w:rPr>
          <w:rFonts w:asciiTheme="majorHAnsi" w:hAnsiTheme="majorHAnsi" w:cstheme="majorHAnsi"/>
          <w:sz w:val="20"/>
          <w:szCs w:val="20"/>
        </w:rPr>
        <w:t xml:space="preserve">o </w:t>
      </w:r>
      <w:r w:rsidRPr="001D539B">
        <w:rPr>
          <w:rFonts w:asciiTheme="majorHAnsi" w:hAnsiTheme="majorHAnsi" w:cstheme="majorHAnsi"/>
          <w:sz w:val="20"/>
          <w:szCs w:val="20"/>
        </w:rPr>
        <w:t xml:space="preserve">quantitativo de </w:t>
      </w:r>
      <w:r>
        <w:rPr>
          <w:rFonts w:asciiTheme="majorHAnsi" w:hAnsiTheme="majorHAnsi" w:cstheme="majorHAnsi"/>
          <w:sz w:val="20"/>
          <w:szCs w:val="20"/>
        </w:rPr>
        <w:t>ajustes de pontos pendentes de aprovação agrupados por servidor e período</w:t>
      </w:r>
    </w:p>
    <w:p w14:paraId="4ACFBEB7" w14:textId="7B26BCD2" w:rsidR="001D4D8F" w:rsidRPr="00E70696" w:rsidRDefault="001D4D8F" w:rsidP="00A10F02">
      <w:pPr>
        <w:numPr>
          <w:ilvl w:val="3"/>
          <w:numId w:val="1"/>
        </w:numPr>
        <w:shd w:val="clear" w:color="auto" w:fill="FFFFFF"/>
        <w:spacing w:line="360" w:lineRule="auto"/>
        <w:jc w:val="both"/>
        <w:rPr>
          <w:rFonts w:asciiTheme="majorHAnsi" w:hAnsiTheme="majorHAnsi" w:cstheme="majorHAnsi"/>
          <w:sz w:val="20"/>
          <w:szCs w:val="20"/>
        </w:rPr>
      </w:pPr>
      <w:r w:rsidRPr="001D539B">
        <w:rPr>
          <w:rFonts w:asciiTheme="majorHAnsi" w:hAnsiTheme="majorHAnsi" w:cstheme="majorHAnsi"/>
          <w:sz w:val="20"/>
          <w:szCs w:val="20"/>
        </w:rPr>
        <w:t xml:space="preserve">Permitir visualizar </w:t>
      </w:r>
      <w:r>
        <w:rPr>
          <w:rFonts w:asciiTheme="majorHAnsi" w:hAnsiTheme="majorHAnsi" w:cstheme="majorHAnsi"/>
          <w:sz w:val="20"/>
          <w:szCs w:val="20"/>
        </w:rPr>
        <w:t xml:space="preserve">o percentual </w:t>
      </w:r>
      <w:r w:rsidRPr="001D539B">
        <w:rPr>
          <w:rFonts w:asciiTheme="majorHAnsi" w:hAnsiTheme="majorHAnsi" w:cstheme="majorHAnsi"/>
          <w:sz w:val="20"/>
          <w:szCs w:val="20"/>
        </w:rPr>
        <w:t xml:space="preserve">de </w:t>
      </w:r>
      <w:r>
        <w:rPr>
          <w:rFonts w:asciiTheme="majorHAnsi" w:hAnsiTheme="majorHAnsi" w:cstheme="majorHAnsi"/>
          <w:sz w:val="20"/>
          <w:szCs w:val="20"/>
        </w:rPr>
        <w:t>absenteísmo por período</w:t>
      </w:r>
    </w:p>
    <w:p w14:paraId="493F3289" w14:textId="2BEFE8DB" w:rsidR="00C20CEA" w:rsidRDefault="00C20CEA" w:rsidP="00A10F02">
      <w:pPr>
        <w:numPr>
          <w:ilvl w:val="1"/>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Gestão de Documentos</w:t>
      </w:r>
    </w:p>
    <w:p w14:paraId="03467D71" w14:textId="73BA7219" w:rsidR="00D90937" w:rsidRDefault="00D90937" w:rsidP="00A10F02">
      <w:pPr>
        <w:numPr>
          <w:ilvl w:val="2"/>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Meus Documentos</w:t>
      </w:r>
    </w:p>
    <w:p w14:paraId="52B82AEF" w14:textId="59812D9D" w:rsidR="00B344ED" w:rsidRDefault="0086138A"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Apresentar a lista de todos os documentos cadastrados para o servidor que estiver logado no sistema</w:t>
      </w:r>
    </w:p>
    <w:p w14:paraId="2DC4DC3F" w14:textId="4FEE33C3" w:rsidR="00003303" w:rsidRDefault="00003303" w:rsidP="00A10F02">
      <w:pPr>
        <w:numPr>
          <w:ilvl w:val="2"/>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Cadastro de Docu</w:t>
      </w:r>
      <w:r w:rsidR="00926273">
        <w:rPr>
          <w:rFonts w:asciiTheme="majorHAnsi" w:hAnsiTheme="majorHAnsi" w:cstheme="majorHAnsi"/>
          <w:sz w:val="20"/>
          <w:szCs w:val="20"/>
        </w:rPr>
        <w:t>mento</w:t>
      </w:r>
    </w:p>
    <w:p w14:paraId="6266CC24" w14:textId="77777777" w:rsidR="0086138A" w:rsidRDefault="0086138A"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Selecionar o Tipo de Documento (combo) (Pré-Cadastrados)</w:t>
      </w:r>
    </w:p>
    <w:p w14:paraId="1CB2644A" w14:textId="77777777" w:rsidR="0086138A" w:rsidRDefault="0086138A"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Formulário com conjunto de campos específicos pré-cadastrados para esse Tipo de Documento</w:t>
      </w:r>
    </w:p>
    <w:p w14:paraId="186FD1F6" w14:textId="7A0F568E" w:rsidR="001D4CDE" w:rsidRDefault="001D4CDE" w:rsidP="00A10F02">
      <w:pPr>
        <w:numPr>
          <w:ilvl w:val="2"/>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Cadastro de Campo de Documento</w:t>
      </w:r>
    </w:p>
    <w:p w14:paraId="458D6807" w14:textId="77777777" w:rsidR="001D4CDE" w:rsidRDefault="001D4CDE"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um cadastro de campos customizáveis que serão utilizados na composição de um determinado tipo de documento, devendo solicitar o cadastro de no mínimo as seguintes informações:</w:t>
      </w:r>
    </w:p>
    <w:p w14:paraId="5CDCBA98" w14:textId="77777777" w:rsidR="001D4CDE" w:rsidRDefault="001D4CDE"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Nome do campo</w:t>
      </w:r>
    </w:p>
    <w:p w14:paraId="1AEF4232" w14:textId="77777777" w:rsidR="001D4CDE" w:rsidRDefault="001D4CDE"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Tipo do campo</w:t>
      </w:r>
    </w:p>
    <w:p w14:paraId="39789201" w14:textId="7B164490" w:rsidR="001D4CDE" w:rsidRDefault="001D4CDE"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lastRenderedPageBreak/>
        <w:t xml:space="preserve">Permitir que o usuário selecione uma das seguintes opções: texto, número, data, upload de arquivo, máscara, </w:t>
      </w:r>
      <w:proofErr w:type="spellStart"/>
      <w:r>
        <w:rPr>
          <w:rFonts w:asciiTheme="majorHAnsi" w:hAnsiTheme="majorHAnsi" w:cstheme="majorHAnsi"/>
          <w:sz w:val="20"/>
          <w:szCs w:val="20"/>
        </w:rPr>
        <w:t>checkbox</w:t>
      </w:r>
      <w:proofErr w:type="spellEnd"/>
    </w:p>
    <w:p w14:paraId="20513BDB" w14:textId="6D77F1D7" w:rsidR="001D4CDE" w:rsidRDefault="001D4CDE"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Obrigatoriedade</w:t>
      </w:r>
    </w:p>
    <w:p w14:paraId="2D85BB45" w14:textId="692EA2B4" w:rsidR="001D4CDE" w:rsidRDefault="001D4CDE"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que o usuário possa informar se este referido campo a ser utilizado em um determinado tipo de documento exigirá preenchimento obrigatório quando for efetuado o cadastro de um documento deste tipo específico ou se será opcional</w:t>
      </w:r>
    </w:p>
    <w:p w14:paraId="6F007CED" w14:textId="393FDE9A" w:rsidR="00926273" w:rsidRDefault="00926273" w:rsidP="00A10F02">
      <w:pPr>
        <w:numPr>
          <w:ilvl w:val="2"/>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Cadastro de Tipo de Documento</w:t>
      </w:r>
    </w:p>
    <w:p w14:paraId="09111EAD" w14:textId="02A84C3D" w:rsidR="006B7F79" w:rsidRDefault="006B7F79"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que o usuário cadastre um novo tipo de documento, preenchendo o nome do referido tipo, bem como, selecionando os campos que este tipo de documento irá possuir através de uma listagem de todos os campos já cadastrados anteriormente na aplicação</w:t>
      </w:r>
    </w:p>
    <w:p w14:paraId="00035406" w14:textId="0512B56B" w:rsidR="00502BE2" w:rsidRDefault="00502BE2"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funcionalidade para que o usuário defina a ordem em que esses campos serão apresentados na tela do sistema no momento do cadastro de um novo documento</w:t>
      </w:r>
    </w:p>
    <w:p w14:paraId="79F5DE28" w14:textId="2F331B06" w:rsidR="001D4CDE" w:rsidRDefault="006B7F79"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validação para garantir que o usuário escolha no mínimo um campo da lista, não permitindo o cadastro de um tipo de documento sem campo algum</w:t>
      </w:r>
    </w:p>
    <w:p w14:paraId="56A08EF1" w14:textId="4EEA0400" w:rsidR="00502BE2" w:rsidRDefault="00502BE2"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uma listagem de todos os tipos de documentos cadastrados no sistema</w:t>
      </w:r>
    </w:p>
    <w:p w14:paraId="19F7DEA5" w14:textId="4E0ABB5D" w:rsidR="00926273" w:rsidRDefault="00926273" w:rsidP="00A10F02">
      <w:pPr>
        <w:numPr>
          <w:ilvl w:val="2"/>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Vínculo de Tipo de Documento</w:t>
      </w:r>
    </w:p>
    <w:p w14:paraId="7EE2E7E5" w14:textId="4DBDB767" w:rsidR="00B344ED" w:rsidRDefault="00B344ED"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o vínculo do tipo de documento à um ou mais setores para que este tipo passe a ser documento padrão para todos os servidores que estejam atribuídos a este mesmo setor, podendo ainda vinculá-lo a um ou mais cargos, porém este vínculo não deve ser obrigatório, ficando o tipo de documento aberto para ser utilizado em qualquer circunstância</w:t>
      </w:r>
    </w:p>
    <w:p w14:paraId="2886E05F" w14:textId="0231B799" w:rsidR="00926273" w:rsidRDefault="00926273" w:rsidP="00A10F02">
      <w:pPr>
        <w:numPr>
          <w:ilvl w:val="2"/>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Gestão de Alerta</w:t>
      </w:r>
      <w:r w:rsidR="00D90937">
        <w:rPr>
          <w:rFonts w:asciiTheme="majorHAnsi" w:hAnsiTheme="majorHAnsi" w:cstheme="majorHAnsi"/>
          <w:sz w:val="20"/>
          <w:szCs w:val="20"/>
        </w:rPr>
        <w:t>s</w:t>
      </w:r>
      <w:r>
        <w:rPr>
          <w:rFonts w:asciiTheme="majorHAnsi" w:hAnsiTheme="majorHAnsi" w:cstheme="majorHAnsi"/>
          <w:sz w:val="20"/>
          <w:szCs w:val="20"/>
        </w:rPr>
        <w:t xml:space="preserve"> de Documentos</w:t>
      </w:r>
    </w:p>
    <w:p w14:paraId="5E906E52" w14:textId="4EB599FD" w:rsidR="00286134" w:rsidRPr="00286134" w:rsidRDefault="00286134"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configurar alertas de vencimentos por tipos de documentos, desde que esses possuam campo de vencimento atribuídos em sua composição</w:t>
      </w:r>
    </w:p>
    <w:p w14:paraId="3227A686" w14:textId="378E772D" w:rsidR="004833AB" w:rsidRDefault="00D90937" w:rsidP="00A10F02">
      <w:pPr>
        <w:numPr>
          <w:ilvl w:val="2"/>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Baixa de Arquivos</w:t>
      </w:r>
    </w:p>
    <w:p w14:paraId="6F7EC59F" w14:textId="70F02E47" w:rsidR="00B344ED" w:rsidRDefault="00B344ED" w:rsidP="00A10F02">
      <w:pPr>
        <w:numPr>
          <w:ilvl w:val="3"/>
          <w:numId w:val="1"/>
        </w:numPr>
        <w:shd w:val="clear" w:color="auto" w:fill="FFFFFF"/>
        <w:spacing w:line="360" w:lineRule="auto"/>
        <w:jc w:val="both"/>
        <w:rPr>
          <w:rFonts w:asciiTheme="majorHAnsi" w:hAnsiTheme="majorHAnsi" w:cstheme="majorHAnsi"/>
          <w:sz w:val="20"/>
          <w:szCs w:val="20"/>
        </w:rPr>
      </w:pPr>
      <w:r w:rsidRPr="005C7EA1">
        <w:rPr>
          <w:rFonts w:asciiTheme="majorHAnsi" w:hAnsiTheme="majorHAnsi" w:cstheme="majorHAnsi"/>
          <w:sz w:val="20"/>
          <w:szCs w:val="20"/>
        </w:rPr>
        <w:t xml:space="preserve">Permitir </w:t>
      </w:r>
      <w:r>
        <w:rPr>
          <w:rFonts w:asciiTheme="majorHAnsi" w:hAnsiTheme="majorHAnsi" w:cstheme="majorHAnsi"/>
          <w:sz w:val="20"/>
          <w:szCs w:val="20"/>
        </w:rPr>
        <w:t xml:space="preserve">o </w:t>
      </w:r>
      <w:r w:rsidRPr="005C7EA1">
        <w:rPr>
          <w:rFonts w:asciiTheme="majorHAnsi" w:hAnsiTheme="majorHAnsi" w:cstheme="majorHAnsi"/>
          <w:sz w:val="20"/>
          <w:szCs w:val="20"/>
        </w:rPr>
        <w:t>download de todos os documentos associados a um ou mais servidores</w:t>
      </w:r>
    </w:p>
    <w:p w14:paraId="492C4A09" w14:textId="17A23144" w:rsidR="00B344ED" w:rsidRDefault="00B344ED"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o download de todos os documentos selecionados a partir da lista de todos os documentos cadastrados no sistema</w:t>
      </w:r>
    </w:p>
    <w:p w14:paraId="4448B753" w14:textId="316FBF5A" w:rsidR="00F53D9B" w:rsidRDefault="00F53D9B" w:rsidP="00A10F02">
      <w:pPr>
        <w:numPr>
          <w:ilvl w:val="2"/>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Indicadores</w:t>
      </w:r>
    </w:p>
    <w:p w14:paraId="270CA275" w14:textId="00D5C0DB" w:rsidR="00F53D9B" w:rsidRDefault="00F53D9B"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indicador gráfico quantitativo de documentos por servidor</w:t>
      </w:r>
    </w:p>
    <w:p w14:paraId="2354523A" w14:textId="30823021" w:rsidR="00F53D9B" w:rsidRDefault="00F53D9B"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indicador quantitativo da média de documentos cadastrados por servidor</w:t>
      </w:r>
    </w:p>
    <w:p w14:paraId="3703D752" w14:textId="79FEFE12" w:rsidR="00F53D9B" w:rsidRDefault="00F53D9B"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indicador quantitativo por tipo de documento em relação do total de documentos cadastrados no sistema</w:t>
      </w:r>
    </w:p>
    <w:p w14:paraId="372F5A99" w14:textId="18C09469" w:rsidR="00F53D9B" w:rsidRPr="00DD6BA4" w:rsidRDefault="00F53D9B" w:rsidP="00A10F02">
      <w:pPr>
        <w:numPr>
          <w:ilvl w:val="3"/>
          <w:numId w:val="1"/>
        </w:numPr>
        <w:shd w:val="clear" w:color="auto" w:fill="FFFFFF"/>
        <w:spacing w:line="360" w:lineRule="auto"/>
        <w:jc w:val="both"/>
        <w:rPr>
          <w:rFonts w:asciiTheme="majorHAnsi" w:hAnsiTheme="majorHAnsi" w:cstheme="majorHAnsi"/>
          <w:sz w:val="20"/>
          <w:szCs w:val="20"/>
        </w:rPr>
      </w:pPr>
      <w:r w:rsidRPr="00DD6BA4">
        <w:rPr>
          <w:rFonts w:asciiTheme="majorHAnsi" w:hAnsiTheme="majorHAnsi" w:cstheme="majorHAnsi"/>
          <w:sz w:val="20"/>
          <w:szCs w:val="20"/>
        </w:rPr>
        <w:t xml:space="preserve">Possuir indicador quantitativo de servidores </w:t>
      </w:r>
      <w:r w:rsidR="00ED34C9">
        <w:rPr>
          <w:rFonts w:asciiTheme="majorHAnsi" w:hAnsiTheme="majorHAnsi" w:cstheme="majorHAnsi"/>
          <w:sz w:val="20"/>
          <w:szCs w:val="20"/>
        </w:rPr>
        <w:t>que pertençam a determinado setor ou ocupem um determinado cargo no qual possui tipo de documento obrigatório, mas que ainda tenha sido efetuado o cadastro desse referido documento para os respectivos servidores</w:t>
      </w:r>
    </w:p>
    <w:p w14:paraId="4665E8A2" w14:textId="349F159E" w:rsidR="00F53D9B" w:rsidRPr="004833AB" w:rsidRDefault="00F53D9B" w:rsidP="00A10F02">
      <w:pPr>
        <w:numPr>
          <w:ilvl w:val="3"/>
          <w:numId w:val="1"/>
        </w:numPr>
        <w:shd w:val="clear" w:color="auto" w:fill="FFFFFF"/>
        <w:spacing w:line="360" w:lineRule="auto"/>
        <w:jc w:val="both"/>
        <w:rPr>
          <w:rFonts w:asciiTheme="majorHAnsi" w:hAnsiTheme="majorHAnsi" w:cstheme="majorHAnsi"/>
          <w:sz w:val="20"/>
          <w:szCs w:val="20"/>
        </w:rPr>
      </w:pPr>
      <w:r w:rsidRPr="00DD6BA4">
        <w:rPr>
          <w:rFonts w:asciiTheme="majorHAnsi" w:hAnsiTheme="majorHAnsi" w:cstheme="majorHAnsi"/>
          <w:sz w:val="20"/>
          <w:szCs w:val="20"/>
        </w:rPr>
        <w:t>Possuir indicador quantitativo de documentos</w:t>
      </w:r>
      <w:r>
        <w:rPr>
          <w:rFonts w:asciiTheme="majorHAnsi" w:hAnsiTheme="majorHAnsi" w:cstheme="majorHAnsi"/>
          <w:sz w:val="20"/>
          <w:szCs w:val="20"/>
        </w:rPr>
        <w:t xml:space="preserve"> dos servidores</w:t>
      </w:r>
      <w:r w:rsidRPr="00DD6BA4">
        <w:rPr>
          <w:rFonts w:asciiTheme="majorHAnsi" w:hAnsiTheme="majorHAnsi" w:cstheme="majorHAnsi"/>
          <w:sz w:val="20"/>
          <w:szCs w:val="20"/>
        </w:rPr>
        <w:t xml:space="preserve"> que estão </w:t>
      </w:r>
      <w:r w:rsidR="00ED34C9">
        <w:rPr>
          <w:rFonts w:asciiTheme="majorHAnsi" w:hAnsiTheme="majorHAnsi" w:cstheme="majorHAnsi"/>
          <w:sz w:val="20"/>
          <w:szCs w:val="20"/>
        </w:rPr>
        <w:t>a</w:t>
      </w:r>
      <w:r w:rsidRPr="00DD6BA4">
        <w:rPr>
          <w:rFonts w:asciiTheme="majorHAnsi" w:hAnsiTheme="majorHAnsi" w:cstheme="majorHAnsi"/>
          <w:sz w:val="20"/>
          <w:szCs w:val="20"/>
        </w:rPr>
        <w:t xml:space="preserve"> vencer</w:t>
      </w:r>
      <w:r>
        <w:rPr>
          <w:rFonts w:asciiTheme="majorHAnsi" w:hAnsiTheme="majorHAnsi" w:cstheme="majorHAnsi"/>
          <w:sz w:val="20"/>
          <w:szCs w:val="20"/>
        </w:rPr>
        <w:t xml:space="preserve"> em data próxima ao dia atual</w:t>
      </w:r>
    </w:p>
    <w:p w14:paraId="68BA07B1" w14:textId="15AB85DE" w:rsidR="00E36D34" w:rsidRPr="00E36D34" w:rsidRDefault="00E36D34" w:rsidP="00A10F02">
      <w:pPr>
        <w:numPr>
          <w:ilvl w:val="1"/>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Dados Gerais de Cadastros (Estrutura da </w:t>
      </w:r>
      <w:r w:rsidR="00742659">
        <w:rPr>
          <w:rFonts w:ascii="Calibri Light" w:hAnsi="Calibri Light" w:cs="Calibri Light"/>
          <w:sz w:val="20"/>
          <w:szCs w:val="20"/>
        </w:rPr>
        <w:t>Instituição</w:t>
      </w:r>
      <w:r w:rsidRPr="00E36D34">
        <w:rPr>
          <w:rFonts w:ascii="Calibri Light" w:hAnsi="Calibri Light" w:cs="Calibri Light"/>
          <w:sz w:val="20"/>
          <w:szCs w:val="20"/>
        </w:rPr>
        <w:t>)</w:t>
      </w:r>
    </w:p>
    <w:p w14:paraId="43C5FEEC" w14:textId="77777777" w:rsidR="00E36D34" w:rsidRPr="00E36D34" w:rsidRDefault="00E36D34" w:rsidP="00A10F02">
      <w:pPr>
        <w:numPr>
          <w:ilvl w:val="2"/>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Informações Cadastrais</w:t>
      </w:r>
    </w:p>
    <w:p w14:paraId="30DE94BE" w14:textId="77777777" w:rsidR="00E36D34" w:rsidRDefault="00E36D34" w:rsidP="00A10F02">
      <w:pPr>
        <w:numPr>
          <w:ilvl w:val="3"/>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Permitir </w:t>
      </w:r>
      <w:r>
        <w:rPr>
          <w:rFonts w:ascii="Calibri Light" w:hAnsi="Calibri Light" w:cs="Calibri Light"/>
          <w:sz w:val="20"/>
          <w:szCs w:val="20"/>
        </w:rPr>
        <w:t>o cadastro das seguintes informações básicas:</w:t>
      </w:r>
    </w:p>
    <w:p w14:paraId="4ADD5C42" w14:textId="77777777" w:rsid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lastRenderedPageBreak/>
        <w:t>R</w:t>
      </w:r>
      <w:r w:rsidRPr="00E36D34">
        <w:rPr>
          <w:rFonts w:ascii="Calibri Light" w:hAnsi="Calibri Light" w:cs="Calibri Light"/>
          <w:sz w:val="20"/>
          <w:szCs w:val="20"/>
        </w:rPr>
        <w:t>azão social</w:t>
      </w:r>
    </w:p>
    <w:p w14:paraId="6FDD3633" w14:textId="77777777" w:rsid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N</w:t>
      </w:r>
      <w:r w:rsidRPr="00E36D34">
        <w:rPr>
          <w:rFonts w:ascii="Calibri Light" w:hAnsi="Calibri Light" w:cs="Calibri Light"/>
          <w:sz w:val="20"/>
          <w:szCs w:val="20"/>
        </w:rPr>
        <w:t>ome fantasia</w:t>
      </w:r>
    </w:p>
    <w:p w14:paraId="1DD1739C" w14:textId="31D15C23" w:rsidR="00E36D34" w:rsidRP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CNPJ</w:t>
      </w:r>
    </w:p>
    <w:p w14:paraId="07702047" w14:textId="77777777" w:rsid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I</w:t>
      </w:r>
      <w:r w:rsidRPr="00E36D34">
        <w:rPr>
          <w:rFonts w:ascii="Calibri Light" w:hAnsi="Calibri Light" w:cs="Calibri Light"/>
          <w:sz w:val="20"/>
          <w:szCs w:val="20"/>
        </w:rPr>
        <w:t>nscrição estadual</w:t>
      </w:r>
    </w:p>
    <w:p w14:paraId="2E1DA8D6" w14:textId="44F2A32C" w:rsid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T</w:t>
      </w:r>
      <w:r w:rsidRPr="00E36D34">
        <w:rPr>
          <w:rFonts w:ascii="Calibri Light" w:hAnsi="Calibri Light" w:cs="Calibri Light"/>
          <w:sz w:val="20"/>
          <w:szCs w:val="20"/>
        </w:rPr>
        <w:t>elefone</w:t>
      </w:r>
    </w:p>
    <w:p w14:paraId="472FC4D6" w14:textId="77777777" w:rsid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N</w:t>
      </w:r>
      <w:r w:rsidRPr="00E36D34">
        <w:rPr>
          <w:rFonts w:ascii="Calibri Light" w:hAnsi="Calibri Light" w:cs="Calibri Light"/>
          <w:sz w:val="20"/>
          <w:szCs w:val="20"/>
        </w:rPr>
        <w:t>ome</w:t>
      </w:r>
      <w:r>
        <w:rPr>
          <w:rFonts w:ascii="Calibri Light" w:hAnsi="Calibri Light" w:cs="Calibri Light"/>
          <w:sz w:val="20"/>
          <w:szCs w:val="20"/>
        </w:rPr>
        <w:t xml:space="preserve"> do responsável</w:t>
      </w:r>
    </w:p>
    <w:p w14:paraId="2B6AA1B5" w14:textId="02D3061E" w:rsid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E</w:t>
      </w:r>
      <w:r w:rsidRPr="00E36D34">
        <w:rPr>
          <w:rFonts w:ascii="Calibri Light" w:hAnsi="Calibri Light" w:cs="Calibri Light"/>
          <w:sz w:val="20"/>
          <w:szCs w:val="20"/>
        </w:rPr>
        <w:t>-mail do responsável</w:t>
      </w:r>
    </w:p>
    <w:p w14:paraId="749E4E8A" w14:textId="65B0ACE7" w:rsid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E</w:t>
      </w:r>
      <w:r w:rsidRPr="00E36D34">
        <w:rPr>
          <w:rFonts w:ascii="Calibri Light" w:hAnsi="Calibri Light" w:cs="Calibri Light"/>
          <w:sz w:val="20"/>
          <w:szCs w:val="20"/>
        </w:rPr>
        <w:t>-mail d</w:t>
      </w:r>
      <w:r>
        <w:rPr>
          <w:rFonts w:ascii="Calibri Light" w:hAnsi="Calibri Light" w:cs="Calibri Light"/>
          <w:sz w:val="20"/>
          <w:szCs w:val="20"/>
        </w:rPr>
        <w:t>e cobrança</w:t>
      </w:r>
    </w:p>
    <w:p w14:paraId="3CE47CF5" w14:textId="77777777" w:rsidR="00EC5308" w:rsidRDefault="00EC5308" w:rsidP="00A10F02">
      <w:pPr>
        <w:numPr>
          <w:ilvl w:val="3"/>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Permitir cadastrar </w:t>
      </w:r>
      <w:r>
        <w:rPr>
          <w:rFonts w:ascii="Calibri Light" w:hAnsi="Calibri Light" w:cs="Calibri Light"/>
          <w:sz w:val="20"/>
          <w:szCs w:val="20"/>
        </w:rPr>
        <w:t xml:space="preserve">o </w:t>
      </w:r>
      <w:r w:rsidRPr="00E36D34">
        <w:rPr>
          <w:rFonts w:ascii="Calibri Light" w:hAnsi="Calibri Light" w:cs="Calibri Light"/>
          <w:sz w:val="20"/>
          <w:szCs w:val="20"/>
        </w:rPr>
        <w:t xml:space="preserve">endereço com </w:t>
      </w:r>
      <w:r>
        <w:rPr>
          <w:rFonts w:ascii="Calibri Light" w:hAnsi="Calibri Light" w:cs="Calibri Light"/>
          <w:sz w:val="20"/>
          <w:szCs w:val="20"/>
        </w:rPr>
        <w:t>no</w:t>
      </w:r>
      <w:r w:rsidRPr="00E36D34">
        <w:rPr>
          <w:rFonts w:ascii="Calibri Light" w:hAnsi="Calibri Light" w:cs="Calibri Light"/>
          <w:sz w:val="20"/>
          <w:szCs w:val="20"/>
        </w:rPr>
        <w:t xml:space="preserve"> mínimo</w:t>
      </w:r>
      <w:r>
        <w:rPr>
          <w:rFonts w:ascii="Calibri Light" w:hAnsi="Calibri Light" w:cs="Calibri Light"/>
          <w:sz w:val="20"/>
          <w:szCs w:val="20"/>
        </w:rPr>
        <w:t xml:space="preserve"> os seguintes</w:t>
      </w:r>
      <w:r w:rsidRPr="00E36D34">
        <w:rPr>
          <w:rFonts w:ascii="Calibri Light" w:hAnsi="Calibri Light" w:cs="Calibri Light"/>
          <w:sz w:val="20"/>
          <w:szCs w:val="20"/>
        </w:rPr>
        <w:t xml:space="preserve"> campos: </w:t>
      </w:r>
    </w:p>
    <w:p w14:paraId="3F037BA3" w14:textId="77777777" w:rsidR="00EC5308" w:rsidRDefault="00EC5308" w:rsidP="00A10F02">
      <w:pPr>
        <w:numPr>
          <w:ilvl w:val="4"/>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CEP</w:t>
      </w:r>
    </w:p>
    <w:p w14:paraId="73CC6320" w14:textId="77777777" w:rsidR="00EC5308" w:rsidRDefault="00EC5308" w:rsidP="00A10F02">
      <w:pPr>
        <w:numPr>
          <w:ilvl w:val="4"/>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Logradouro</w:t>
      </w:r>
    </w:p>
    <w:p w14:paraId="783B6E9D" w14:textId="77777777" w:rsidR="00EC5308" w:rsidRDefault="00EC5308"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N</w:t>
      </w:r>
      <w:r w:rsidRPr="00E36D34">
        <w:rPr>
          <w:rFonts w:ascii="Calibri Light" w:hAnsi="Calibri Light" w:cs="Calibri Light"/>
          <w:sz w:val="20"/>
          <w:szCs w:val="20"/>
        </w:rPr>
        <w:t>úmero</w:t>
      </w:r>
    </w:p>
    <w:p w14:paraId="577A160E" w14:textId="77777777" w:rsidR="00EC5308" w:rsidRDefault="00EC5308"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C</w:t>
      </w:r>
      <w:r w:rsidRPr="00E36D34">
        <w:rPr>
          <w:rFonts w:ascii="Calibri Light" w:hAnsi="Calibri Light" w:cs="Calibri Light"/>
          <w:sz w:val="20"/>
          <w:szCs w:val="20"/>
        </w:rPr>
        <w:t>omplemento</w:t>
      </w:r>
    </w:p>
    <w:p w14:paraId="044B5D15" w14:textId="77777777" w:rsidR="00EC5308" w:rsidRDefault="00EC5308"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B</w:t>
      </w:r>
      <w:r w:rsidRPr="00E36D34">
        <w:rPr>
          <w:rFonts w:ascii="Calibri Light" w:hAnsi="Calibri Light" w:cs="Calibri Light"/>
          <w:sz w:val="20"/>
          <w:szCs w:val="20"/>
        </w:rPr>
        <w:t>airro</w:t>
      </w:r>
    </w:p>
    <w:p w14:paraId="6EA1F3B7" w14:textId="77777777" w:rsidR="00EC5308" w:rsidRDefault="00EC5308"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M</w:t>
      </w:r>
      <w:r w:rsidRPr="00E36D34">
        <w:rPr>
          <w:rFonts w:ascii="Calibri Light" w:hAnsi="Calibri Light" w:cs="Calibri Light"/>
          <w:sz w:val="20"/>
          <w:szCs w:val="20"/>
        </w:rPr>
        <w:t>unicípio</w:t>
      </w:r>
    </w:p>
    <w:p w14:paraId="42E2DC81" w14:textId="16E2764C" w:rsidR="00E36D34" w:rsidRPr="00EC5308" w:rsidRDefault="00EC5308" w:rsidP="00A10F02">
      <w:pPr>
        <w:numPr>
          <w:ilvl w:val="4"/>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Estado</w:t>
      </w:r>
    </w:p>
    <w:p w14:paraId="32680ACF" w14:textId="2F1B7E98" w:rsidR="00EC5308" w:rsidRDefault="00E36D34" w:rsidP="00A10F02">
      <w:pPr>
        <w:numPr>
          <w:ilvl w:val="3"/>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Permitir configurar </w:t>
      </w:r>
      <w:r w:rsidR="00EC5308">
        <w:rPr>
          <w:rFonts w:ascii="Calibri Light" w:hAnsi="Calibri Light" w:cs="Calibri Light"/>
          <w:sz w:val="20"/>
          <w:szCs w:val="20"/>
        </w:rPr>
        <w:t xml:space="preserve">a </w:t>
      </w:r>
      <w:r w:rsidRPr="00E36D34">
        <w:rPr>
          <w:rFonts w:ascii="Calibri Light" w:hAnsi="Calibri Light" w:cs="Calibri Light"/>
          <w:sz w:val="20"/>
          <w:szCs w:val="20"/>
        </w:rPr>
        <w:t>logo padrão</w:t>
      </w:r>
      <w:r w:rsidR="00EC5308">
        <w:rPr>
          <w:rFonts w:ascii="Calibri Light" w:hAnsi="Calibri Light" w:cs="Calibri Light"/>
          <w:sz w:val="20"/>
          <w:szCs w:val="20"/>
        </w:rPr>
        <w:t xml:space="preserve"> do sistema através de upload de arquivo de imagem.</w:t>
      </w:r>
    </w:p>
    <w:p w14:paraId="3BF6094E" w14:textId="2045C176" w:rsidR="00EC5308" w:rsidRDefault="00EC5308"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A logo padrão deverá ser exibida em todos os relatórios gerados através do sistema.</w:t>
      </w:r>
    </w:p>
    <w:p w14:paraId="473B00B1" w14:textId="047F3CA2" w:rsidR="00E36D34" w:rsidRPr="00E36D34" w:rsidRDefault="00EC5308"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que o usuário possa cortar a imagem selecionada no upload para melhor adequação ao seu propósito.</w:t>
      </w:r>
    </w:p>
    <w:p w14:paraId="3D9662C3" w14:textId="77777777" w:rsidR="00E36D34" w:rsidRPr="00E36D34" w:rsidRDefault="00E36D34" w:rsidP="00A10F02">
      <w:pPr>
        <w:numPr>
          <w:ilvl w:val="2"/>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Configuração de Banco de Horas</w:t>
      </w:r>
    </w:p>
    <w:p w14:paraId="4D57B239" w14:textId="5F31E412" w:rsidR="00E36D34" w:rsidRPr="00E36D34" w:rsidRDefault="00F1416E" w:rsidP="00A10F02">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Possuir funcionalidade que p</w:t>
      </w:r>
      <w:r w:rsidR="00E36D34" w:rsidRPr="00E36D34">
        <w:rPr>
          <w:rFonts w:ascii="Calibri Light" w:hAnsi="Calibri Light" w:cs="Calibri Light"/>
          <w:sz w:val="20"/>
          <w:szCs w:val="20"/>
        </w:rPr>
        <w:t>ermit</w:t>
      </w:r>
      <w:r>
        <w:rPr>
          <w:rFonts w:ascii="Calibri Light" w:hAnsi="Calibri Light" w:cs="Calibri Light"/>
          <w:sz w:val="20"/>
          <w:szCs w:val="20"/>
        </w:rPr>
        <w:t>a a</w:t>
      </w:r>
      <w:r w:rsidR="00E36D34" w:rsidRPr="00E36D34">
        <w:rPr>
          <w:rFonts w:ascii="Calibri Light" w:hAnsi="Calibri Light" w:cs="Calibri Light"/>
          <w:sz w:val="20"/>
          <w:szCs w:val="20"/>
        </w:rPr>
        <w:t xml:space="preserve"> configuração</w:t>
      </w:r>
      <w:r>
        <w:rPr>
          <w:rFonts w:ascii="Calibri Light" w:hAnsi="Calibri Light" w:cs="Calibri Light"/>
          <w:sz w:val="20"/>
          <w:szCs w:val="20"/>
        </w:rPr>
        <w:t xml:space="preserve"> das regras de banco de horas</w:t>
      </w:r>
      <w:r w:rsidR="00E36D34" w:rsidRPr="00E36D34">
        <w:rPr>
          <w:rFonts w:ascii="Calibri Light" w:hAnsi="Calibri Light" w:cs="Calibri Light"/>
          <w:sz w:val="20"/>
          <w:szCs w:val="20"/>
        </w:rPr>
        <w:t xml:space="preserve"> por competência</w:t>
      </w:r>
    </w:p>
    <w:p w14:paraId="385D1750" w14:textId="4686EFBE" w:rsidR="00E36D34" w:rsidRP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Possuir funcionalidade que permita de forma dinâmica e por competência, o cadastro de percentuais de diferentes tipos de eventos geradores de </w:t>
      </w:r>
      <w:r w:rsidR="00F1416E">
        <w:rPr>
          <w:rFonts w:ascii="Calibri Light" w:hAnsi="Calibri Light" w:cs="Calibri Light"/>
          <w:sz w:val="20"/>
          <w:szCs w:val="20"/>
        </w:rPr>
        <w:t>banco de horas</w:t>
      </w:r>
      <w:r w:rsidRPr="00E36D34">
        <w:rPr>
          <w:rFonts w:ascii="Calibri Light" w:hAnsi="Calibri Light" w:cs="Calibri Light"/>
          <w:sz w:val="20"/>
          <w:szCs w:val="20"/>
        </w:rPr>
        <w:t>, entre eles:</w:t>
      </w:r>
    </w:p>
    <w:p w14:paraId="66543366" w14:textId="77777777" w:rsidR="00E36D34" w:rsidRPr="00E36D34" w:rsidRDefault="00E36D34" w:rsidP="00A10F02">
      <w:pPr>
        <w:numPr>
          <w:ilvl w:val="5"/>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Feriado</w:t>
      </w:r>
    </w:p>
    <w:p w14:paraId="4744BA01" w14:textId="77777777" w:rsidR="00E36D34" w:rsidRPr="00E36D34" w:rsidRDefault="00E36D34" w:rsidP="00A10F02">
      <w:pPr>
        <w:numPr>
          <w:ilvl w:val="5"/>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Dia da semana</w:t>
      </w:r>
    </w:p>
    <w:p w14:paraId="32A08C0F" w14:textId="77777777" w:rsidR="00E36D34" w:rsidRPr="00E36D34" w:rsidRDefault="00E36D34" w:rsidP="00A10F02">
      <w:pPr>
        <w:numPr>
          <w:ilvl w:val="5"/>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Horário noturno</w:t>
      </w:r>
    </w:p>
    <w:p w14:paraId="5429F12B" w14:textId="77777777" w:rsidR="00E36D34" w:rsidRPr="00E36D34" w:rsidRDefault="00E36D34" w:rsidP="00A10F02">
      <w:pPr>
        <w:numPr>
          <w:ilvl w:val="5"/>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Quantidade máxima de horas positivas</w:t>
      </w:r>
    </w:p>
    <w:p w14:paraId="6815D0AA" w14:textId="77777777" w:rsidR="00E36D34" w:rsidRPr="00E36D34" w:rsidRDefault="00E36D34" w:rsidP="00A10F02">
      <w:pPr>
        <w:numPr>
          <w:ilvl w:val="5"/>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Quantidade máxima de horas negativas</w:t>
      </w:r>
    </w:p>
    <w:p w14:paraId="27F305FE" w14:textId="5CD41E06" w:rsidR="00E36D34" w:rsidRP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Possuir funcionalidade que permita configurar prazo limite para zerar </w:t>
      </w:r>
      <w:r w:rsidR="00F1416E">
        <w:rPr>
          <w:rFonts w:ascii="Calibri Light" w:hAnsi="Calibri Light" w:cs="Calibri Light"/>
          <w:sz w:val="20"/>
          <w:szCs w:val="20"/>
        </w:rPr>
        <w:t xml:space="preserve">o </w:t>
      </w:r>
      <w:r w:rsidRPr="00E36D34">
        <w:rPr>
          <w:rFonts w:ascii="Calibri Light" w:hAnsi="Calibri Light" w:cs="Calibri Light"/>
          <w:sz w:val="20"/>
          <w:szCs w:val="20"/>
        </w:rPr>
        <w:t>banco de horas</w:t>
      </w:r>
      <w:r w:rsidR="00294595">
        <w:rPr>
          <w:rFonts w:ascii="Calibri Light" w:hAnsi="Calibri Light" w:cs="Calibri Light"/>
          <w:sz w:val="20"/>
          <w:szCs w:val="20"/>
        </w:rPr>
        <w:t>.</w:t>
      </w:r>
    </w:p>
    <w:p w14:paraId="31399AE5" w14:textId="77777777" w:rsidR="00E36D34" w:rsidRPr="00E36D34" w:rsidRDefault="00E36D34" w:rsidP="00A10F02">
      <w:pPr>
        <w:numPr>
          <w:ilvl w:val="2"/>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Configuração de Compensação</w:t>
      </w:r>
    </w:p>
    <w:p w14:paraId="09F810D2" w14:textId="3A1BF007" w:rsidR="00E36D34" w:rsidRPr="00E36D34" w:rsidRDefault="00E36D34" w:rsidP="00A10F02">
      <w:pPr>
        <w:numPr>
          <w:ilvl w:val="3"/>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Possuir configuração geral para indicar se haverá cancelamento ou não da compensação nos casos em que o dia compensador for um feriado</w:t>
      </w:r>
      <w:r w:rsidR="00294595">
        <w:rPr>
          <w:rFonts w:ascii="Calibri Light" w:hAnsi="Calibri Light" w:cs="Calibri Light"/>
          <w:sz w:val="20"/>
          <w:szCs w:val="20"/>
        </w:rPr>
        <w:t>.</w:t>
      </w:r>
    </w:p>
    <w:p w14:paraId="0CAA02A9" w14:textId="2BCC01E1" w:rsidR="00E36D34" w:rsidRPr="00A272AC" w:rsidRDefault="00E36D34" w:rsidP="00A10F02">
      <w:pPr>
        <w:numPr>
          <w:ilvl w:val="3"/>
          <w:numId w:val="1"/>
        </w:numPr>
        <w:shd w:val="clear" w:color="auto" w:fill="FFFFFF"/>
        <w:spacing w:line="360" w:lineRule="auto"/>
        <w:jc w:val="both"/>
        <w:rPr>
          <w:rFonts w:ascii="Calibri Light" w:hAnsi="Calibri Light" w:cs="Calibri Light"/>
          <w:sz w:val="20"/>
          <w:szCs w:val="20"/>
        </w:rPr>
      </w:pPr>
      <w:r w:rsidRPr="00A272AC">
        <w:rPr>
          <w:rFonts w:ascii="Calibri Light" w:hAnsi="Calibri Light" w:cs="Calibri Light"/>
          <w:sz w:val="20"/>
          <w:szCs w:val="20"/>
        </w:rPr>
        <w:t>Permitir configuração por competência</w:t>
      </w:r>
    </w:p>
    <w:p w14:paraId="7134D3F9" w14:textId="5270976E" w:rsidR="00E36D34" w:rsidRPr="00A272AC" w:rsidRDefault="00E36D34" w:rsidP="00A10F02">
      <w:pPr>
        <w:numPr>
          <w:ilvl w:val="4"/>
          <w:numId w:val="1"/>
        </w:numPr>
        <w:shd w:val="clear" w:color="auto" w:fill="FFFFFF"/>
        <w:spacing w:line="360" w:lineRule="auto"/>
        <w:jc w:val="both"/>
        <w:rPr>
          <w:rFonts w:ascii="Calibri Light" w:hAnsi="Calibri Light" w:cs="Calibri Light"/>
          <w:sz w:val="20"/>
          <w:szCs w:val="20"/>
        </w:rPr>
      </w:pPr>
      <w:r w:rsidRPr="00A272AC">
        <w:rPr>
          <w:rFonts w:ascii="Calibri Light" w:hAnsi="Calibri Light" w:cs="Calibri Light"/>
          <w:sz w:val="20"/>
          <w:szCs w:val="20"/>
        </w:rPr>
        <w:t xml:space="preserve">Possuir funcionalidade que permita de forma dinâmica e por competência, o cadastro de </w:t>
      </w:r>
      <w:r w:rsidR="005A14BE" w:rsidRPr="00A272AC">
        <w:rPr>
          <w:rFonts w:ascii="Calibri Light" w:hAnsi="Calibri Light" w:cs="Calibri Light"/>
          <w:sz w:val="20"/>
          <w:szCs w:val="20"/>
        </w:rPr>
        <w:t>percentuais</w:t>
      </w:r>
      <w:r w:rsidRPr="00A272AC">
        <w:rPr>
          <w:rFonts w:ascii="Calibri Light" w:hAnsi="Calibri Light" w:cs="Calibri Light"/>
          <w:sz w:val="20"/>
          <w:szCs w:val="20"/>
        </w:rPr>
        <w:t xml:space="preserve"> de diferentes tipos de eventos geradores de horas para compensação, sendo eles</w:t>
      </w:r>
      <w:r w:rsidR="00A272AC" w:rsidRPr="00A272AC">
        <w:rPr>
          <w:rFonts w:ascii="Calibri Light" w:hAnsi="Calibri Light" w:cs="Calibri Light"/>
          <w:sz w:val="20"/>
          <w:szCs w:val="20"/>
        </w:rPr>
        <w:t>:</w:t>
      </w:r>
    </w:p>
    <w:p w14:paraId="12B4FBB5" w14:textId="77777777" w:rsidR="00E36D34" w:rsidRPr="00E36D34" w:rsidRDefault="00E36D34" w:rsidP="00A10F02">
      <w:pPr>
        <w:numPr>
          <w:ilvl w:val="5"/>
          <w:numId w:val="1"/>
        </w:numPr>
        <w:shd w:val="clear" w:color="auto" w:fill="FFFFFF"/>
        <w:spacing w:line="360" w:lineRule="auto"/>
        <w:jc w:val="both"/>
        <w:rPr>
          <w:rFonts w:ascii="Calibri Light" w:hAnsi="Calibri Light" w:cs="Calibri Light"/>
          <w:sz w:val="20"/>
          <w:szCs w:val="20"/>
        </w:rPr>
      </w:pPr>
      <w:r w:rsidRPr="00A272AC">
        <w:rPr>
          <w:rFonts w:ascii="Calibri Light" w:hAnsi="Calibri Light" w:cs="Calibri Light"/>
          <w:sz w:val="20"/>
          <w:szCs w:val="20"/>
        </w:rPr>
        <w:t>Feriado</w:t>
      </w:r>
    </w:p>
    <w:p w14:paraId="44291928" w14:textId="77777777" w:rsidR="00E36D34" w:rsidRPr="00E36D34" w:rsidRDefault="00E36D34" w:rsidP="00A10F02">
      <w:pPr>
        <w:numPr>
          <w:ilvl w:val="5"/>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Dia da semana</w:t>
      </w:r>
    </w:p>
    <w:p w14:paraId="77B6FB87" w14:textId="77777777" w:rsidR="00E36D34" w:rsidRPr="00E36D34" w:rsidRDefault="00E36D34" w:rsidP="00A10F02">
      <w:pPr>
        <w:numPr>
          <w:ilvl w:val="2"/>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Configuração de Percentuais de Hora Extra </w:t>
      </w:r>
    </w:p>
    <w:p w14:paraId="40913CE0" w14:textId="77777777" w:rsidR="00E36D34" w:rsidRPr="00E36D34" w:rsidRDefault="00E36D34" w:rsidP="00A10F02">
      <w:pPr>
        <w:numPr>
          <w:ilvl w:val="3"/>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lastRenderedPageBreak/>
        <w:t>Possuir funcionalidade que permita de forma dinâmica e por competência, o cadastro de percentuais de diferentes tipos de eventos geradores de horas extras, entre eles:</w:t>
      </w:r>
    </w:p>
    <w:p w14:paraId="1ED92CA7" w14:textId="77777777" w:rsidR="00E36D34" w:rsidRP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Limite de horas</w:t>
      </w:r>
    </w:p>
    <w:p w14:paraId="0C92BCE4" w14:textId="77777777" w:rsidR="00E36D34" w:rsidRP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Adicional noturno</w:t>
      </w:r>
    </w:p>
    <w:p w14:paraId="74652F79" w14:textId="77777777" w:rsidR="00E36D34" w:rsidRP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Percentual noturno</w:t>
      </w:r>
    </w:p>
    <w:p w14:paraId="68DB1B15" w14:textId="4F55C2F1" w:rsidR="00E36D34" w:rsidRP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Início e fim do período noturno</w:t>
      </w:r>
    </w:p>
    <w:p w14:paraId="38AAE4A6" w14:textId="54C368D2" w:rsidR="00E36D34" w:rsidRP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Permitir configu</w:t>
      </w:r>
      <w:r w:rsidR="00F1416E">
        <w:rPr>
          <w:rFonts w:ascii="Calibri Light" w:hAnsi="Calibri Light" w:cs="Calibri Light"/>
          <w:sz w:val="20"/>
          <w:szCs w:val="20"/>
        </w:rPr>
        <w:t>rações específicas para cada</w:t>
      </w:r>
      <w:r w:rsidRPr="00E36D34">
        <w:rPr>
          <w:rFonts w:ascii="Calibri Light" w:hAnsi="Calibri Light" w:cs="Calibri Light"/>
          <w:sz w:val="20"/>
          <w:szCs w:val="20"/>
        </w:rPr>
        <w:t xml:space="preserve"> dia da semana</w:t>
      </w:r>
    </w:p>
    <w:p w14:paraId="0F127CFD" w14:textId="008D4978" w:rsidR="00E36D34" w:rsidRPr="00E36D34" w:rsidRDefault="00E36D34" w:rsidP="00A10F02">
      <w:pPr>
        <w:numPr>
          <w:ilvl w:val="2"/>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Permitir configurar </w:t>
      </w:r>
      <w:r w:rsidR="00294595">
        <w:rPr>
          <w:rFonts w:ascii="Calibri Light" w:hAnsi="Calibri Light" w:cs="Calibri Light"/>
          <w:sz w:val="20"/>
          <w:szCs w:val="20"/>
        </w:rPr>
        <w:t xml:space="preserve">a </w:t>
      </w:r>
      <w:r w:rsidRPr="00E36D34">
        <w:rPr>
          <w:rFonts w:ascii="Calibri Light" w:hAnsi="Calibri Light" w:cs="Calibri Light"/>
          <w:sz w:val="20"/>
          <w:szCs w:val="20"/>
        </w:rPr>
        <w:t xml:space="preserve">quantidade máxima </w:t>
      </w:r>
      <w:r w:rsidR="00294595">
        <w:rPr>
          <w:rFonts w:ascii="Calibri Light" w:hAnsi="Calibri Light" w:cs="Calibri Light"/>
          <w:sz w:val="20"/>
          <w:szCs w:val="20"/>
        </w:rPr>
        <w:t xml:space="preserve">de solicitações </w:t>
      </w:r>
      <w:r w:rsidRPr="00E36D34">
        <w:rPr>
          <w:rFonts w:ascii="Calibri Light" w:hAnsi="Calibri Light" w:cs="Calibri Light"/>
          <w:sz w:val="20"/>
          <w:szCs w:val="20"/>
        </w:rPr>
        <w:t xml:space="preserve">de alteração de horário </w:t>
      </w:r>
      <w:r w:rsidR="00294595">
        <w:rPr>
          <w:rFonts w:ascii="Calibri Light" w:hAnsi="Calibri Light" w:cs="Calibri Light"/>
          <w:sz w:val="20"/>
          <w:szCs w:val="20"/>
        </w:rPr>
        <w:t xml:space="preserve">que cada </w:t>
      </w:r>
      <w:r w:rsidRPr="00E36D34">
        <w:rPr>
          <w:rFonts w:ascii="Calibri Light" w:hAnsi="Calibri Light" w:cs="Calibri Light"/>
          <w:sz w:val="20"/>
          <w:szCs w:val="20"/>
        </w:rPr>
        <w:t>servidor</w:t>
      </w:r>
      <w:r w:rsidR="00294595">
        <w:rPr>
          <w:rFonts w:ascii="Calibri Light" w:hAnsi="Calibri Light" w:cs="Calibri Light"/>
          <w:sz w:val="20"/>
          <w:szCs w:val="20"/>
        </w:rPr>
        <w:t xml:space="preserve"> pode realizar.</w:t>
      </w:r>
    </w:p>
    <w:p w14:paraId="5351B0BA" w14:textId="47484215" w:rsidR="00E36D34" w:rsidRPr="00E36D34" w:rsidRDefault="00294595" w:rsidP="00A10F02">
      <w:pPr>
        <w:numPr>
          <w:ilvl w:val="2"/>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Possuir listagem dos </w:t>
      </w:r>
      <w:r w:rsidR="00E36D34" w:rsidRPr="00E36D34">
        <w:rPr>
          <w:rFonts w:ascii="Calibri Light" w:hAnsi="Calibri Light" w:cs="Calibri Light"/>
          <w:sz w:val="20"/>
          <w:szCs w:val="20"/>
        </w:rPr>
        <w:t>layout</w:t>
      </w:r>
      <w:r>
        <w:rPr>
          <w:rFonts w:ascii="Calibri Light" w:hAnsi="Calibri Light" w:cs="Calibri Light"/>
          <w:sz w:val="20"/>
          <w:szCs w:val="20"/>
        </w:rPr>
        <w:t>s</w:t>
      </w:r>
      <w:r w:rsidR="00E36D34" w:rsidRPr="00E36D34">
        <w:rPr>
          <w:rFonts w:ascii="Calibri Light" w:hAnsi="Calibri Light" w:cs="Calibri Light"/>
          <w:sz w:val="20"/>
          <w:szCs w:val="20"/>
        </w:rPr>
        <w:t xml:space="preserve"> de relatório de ponto</w:t>
      </w:r>
      <w:r>
        <w:rPr>
          <w:rFonts w:ascii="Calibri Light" w:hAnsi="Calibri Light" w:cs="Calibri Light"/>
          <w:sz w:val="20"/>
          <w:szCs w:val="20"/>
        </w:rPr>
        <w:t xml:space="preserve"> disponíveis para que possa ser escolhido o layout que mais se adequa ao órgão.</w:t>
      </w:r>
    </w:p>
    <w:p w14:paraId="7FF5BFF6" w14:textId="5F554068" w:rsidR="00E36D34" w:rsidRPr="00E36D34" w:rsidRDefault="00E36D34" w:rsidP="00A10F02">
      <w:pPr>
        <w:numPr>
          <w:ilvl w:val="2"/>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Permitir configurar </w:t>
      </w:r>
      <w:r w:rsidR="00294595">
        <w:rPr>
          <w:rFonts w:ascii="Calibri Light" w:hAnsi="Calibri Light" w:cs="Calibri Light"/>
          <w:sz w:val="20"/>
          <w:szCs w:val="20"/>
        </w:rPr>
        <w:t xml:space="preserve">a </w:t>
      </w:r>
      <w:r w:rsidRPr="00E36D34">
        <w:rPr>
          <w:rFonts w:ascii="Calibri Light" w:hAnsi="Calibri Light" w:cs="Calibri Light"/>
          <w:sz w:val="20"/>
          <w:szCs w:val="20"/>
        </w:rPr>
        <w:t xml:space="preserve">quantidade </w:t>
      </w:r>
      <w:r w:rsidR="00294595">
        <w:rPr>
          <w:rFonts w:ascii="Calibri Light" w:hAnsi="Calibri Light" w:cs="Calibri Light"/>
          <w:sz w:val="20"/>
          <w:szCs w:val="20"/>
        </w:rPr>
        <w:t xml:space="preserve">de </w:t>
      </w:r>
      <w:r w:rsidRPr="00E36D34">
        <w:rPr>
          <w:rFonts w:ascii="Calibri Light" w:hAnsi="Calibri Light" w:cs="Calibri Light"/>
          <w:sz w:val="20"/>
          <w:szCs w:val="20"/>
        </w:rPr>
        <w:t xml:space="preserve">minutos </w:t>
      </w:r>
      <w:r w:rsidR="00294595">
        <w:rPr>
          <w:rFonts w:ascii="Calibri Light" w:hAnsi="Calibri Light" w:cs="Calibri Light"/>
          <w:sz w:val="20"/>
          <w:szCs w:val="20"/>
        </w:rPr>
        <w:t>que serão considerados para avaliar se uma batida deverá entrar no sistema como um novo evento ou se deverá ser descartada por já existir um evento para o mesmo servidor com intervalo inferior a este parâmetro cadastrado</w:t>
      </w:r>
    </w:p>
    <w:p w14:paraId="11D22BE4" w14:textId="199AAC64" w:rsidR="00E36D34" w:rsidRPr="00E36D34" w:rsidRDefault="00294595" w:rsidP="00A10F02">
      <w:pPr>
        <w:numPr>
          <w:ilvl w:val="2"/>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Permitir configurar </w:t>
      </w:r>
      <w:r>
        <w:rPr>
          <w:rFonts w:ascii="Calibri Light" w:hAnsi="Calibri Light" w:cs="Calibri Light"/>
          <w:sz w:val="20"/>
          <w:szCs w:val="20"/>
        </w:rPr>
        <w:t xml:space="preserve">a </w:t>
      </w:r>
      <w:r w:rsidRPr="00E36D34">
        <w:rPr>
          <w:rFonts w:ascii="Calibri Light" w:hAnsi="Calibri Light" w:cs="Calibri Light"/>
          <w:sz w:val="20"/>
          <w:szCs w:val="20"/>
        </w:rPr>
        <w:t xml:space="preserve">quantidade máxima </w:t>
      </w:r>
      <w:r>
        <w:rPr>
          <w:rFonts w:ascii="Calibri Light" w:hAnsi="Calibri Light" w:cs="Calibri Light"/>
          <w:sz w:val="20"/>
          <w:szCs w:val="20"/>
        </w:rPr>
        <w:t xml:space="preserve">de solicitações </w:t>
      </w:r>
      <w:r w:rsidRPr="00E36D34">
        <w:rPr>
          <w:rFonts w:ascii="Calibri Light" w:hAnsi="Calibri Light" w:cs="Calibri Light"/>
          <w:sz w:val="20"/>
          <w:szCs w:val="20"/>
        </w:rPr>
        <w:t xml:space="preserve">de </w:t>
      </w:r>
      <w:r>
        <w:rPr>
          <w:rFonts w:ascii="Calibri Light" w:hAnsi="Calibri Light" w:cs="Calibri Light"/>
          <w:sz w:val="20"/>
          <w:szCs w:val="20"/>
        </w:rPr>
        <w:t>troca de escala</w:t>
      </w:r>
      <w:r w:rsidRPr="00E36D34">
        <w:rPr>
          <w:rFonts w:ascii="Calibri Light" w:hAnsi="Calibri Light" w:cs="Calibri Light"/>
          <w:sz w:val="20"/>
          <w:szCs w:val="20"/>
        </w:rPr>
        <w:t xml:space="preserve"> </w:t>
      </w:r>
      <w:r>
        <w:rPr>
          <w:rFonts w:ascii="Calibri Light" w:hAnsi="Calibri Light" w:cs="Calibri Light"/>
          <w:sz w:val="20"/>
          <w:szCs w:val="20"/>
        </w:rPr>
        <w:t xml:space="preserve">que cada </w:t>
      </w:r>
      <w:r w:rsidRPr="00E36D34">
        <w:rPr>
          <w:rFonts w:ascii="Calibri Light" w:hAnsi="Calibri Light" w:cs="Calibri Light"/>
          <w:sz w:val="20"/>
          <w:szCs w:val="20"/>
        </w:rPr>
        <w:t>servidor</w:t>
      </w:r>
      <w:r>
        <w:rPr>
          <w:rFonts w:ascii="Calibri Light" w:hAnsi="Calibri Light" w:cs="Calibri Light"/>
          <w:sz w:val="20"/>
          <w:szCs w:val="20"/>
        </w:rPr>
        <w:t xml:space="preserve"> pode realizar</w:t>
      </w:r>
      <w:r w:rsidR="00D0041C">
        <w:rPr>
          <w:rFonts w:ascii="Calibri Light" w:hAnsi="Calibri Light" w:cs="Calibri Light"/>
          <w:sz w:val="20"/>
          <w:szCs w:val="20"/>
        </w:rPr>
        <w:t xml:space="preserve"> dentro de uma mesma competência</w:t>
      </w:r>
    </w:p>
    <w:p w14:paraId="3161BB56" w14:textId="17BAC10F" w:rsidR="00D0041C" w:rsidRPr="00E36D34" w:rsidRDefault="00D0041C" w:rsidP="00A10F02">
      <w:pPr>
        <w:numPr>
          <w:ilvl w:val="2"/>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Permitir </w:t>
      </w:r>
      <w:r>
        <w:rPr>
          <w:rFonts w:ascii="Calibri Light" w:hAnsi="Calibri Light" w:cs="Calibri Light"/>
          <w:sz w:val="20"/>
          <w:szCs w:val="20"/>
        </w:rPr>
        <w:t>habilitar/desabilitar a exigência de possuir aprovação para as</w:t>
      </w:r>
      <w:r w:rsidRPr="00E36D34">
        <w:rPr>
          <w:rFonts w:ascii="Calibri Light" w:hAnsi="Calibri Light" w:cs="Calibri Light"/>
          <w:sz w:val="20"/>
          <w:szCs w:val="20"/>
        </w:rPr>
        <w:t xml:space="preserve"> troca</w:t>
      </w:r>
      <w:r>
        <w:rPr>
          <w:rFonts w:ascii="Calibri Light" w:hAnsi="Calibri Light" w:cs="Calibri Light"/>
          <w:sz w:val="20"/>
          <w:szCs w:val="20"/>
        </w:rPr>
        <w:t>s</w:t>
      </w:r>
      <w:r w:rsidRPr="00E36D34">
        <w:rPr>
          <w:rFonts w:ascii="Calibri Light" w:hAnsi="Calibri Light" w:cs="Calibri Light"/>
          <w:sz w:val="20"/>
          <w:szCs w:val="20"/>
        </w:rPr>
        <w:t xml:space="preserve"> de plantão</w:t>
      </w:r>
    </w:p>
    <w:p w14:paraId="309BBF8E" w14:textId="2E6C4664" w:rsidR="00E36D34" w:rsidRPr="00E36D34" w:rsidRDefault="00F77836" w:rsidP="00A10F02">
      <w:pPr>
        <w:numPr>
          <w:ilvl w:val="2"/>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Permitir </w:t>
      </w:r>
      <w:r>
        <w:rPr>
          <w:rFonts w:ascii="Calibri Light" w:hAnsi="Calibri Light" w:cs="Calibri Light"/>
          <w:sz w:val="20"/>
          <w:szCs w:val="20"/>
        </w:rPr>
        <w:t xml:space="preserve">habilitar/desabilitar a </w:t>
      </w:r>
      <w:r w:rsidR="00307F37">
        <w:rPr>
          <w:rFonts w:ascii="Calibri Light" w:hAnsi="Calibri Light" w:cs="Calibri Light"/>
          <w:sz w:val="20"/>
          <w:szCs w:val="20"/>
        </w:rPr>
        <w:t xml:space="preserve">obrigatoriedade </w:t>
      </w:r>
      <w:proofErr w:type="gramStart"/>
      <w:r>
        <w:rPr>
          <w:rFonts w:ascii="Calibri Light" w:hAnsi="Calibri Light" w:cs="Calibri Light"/>
          <w:sz w:val="20"/>
          <w:szCs w:val="20"/>
        </w:rPr>
        <w:t>das</w:t>
      </w:r>
      <w:proofErr w:type="gramEnd"/>
      <w:r>
        <w:rPr>
          <w:rFonts w:ascii="Calibri Light" w:hAnsi="Calibri Light" w:cs="Calibri Light"/>
          <w:sz w:val="20"/>
          <w:szCs w:val="20"/>
        </w:rPr>
        <w:t xml:space="preserve"> trocas de plantão serem apenas do mesmo tipo</w:t>
      </w:r>
    </w:p>
    <w:p w14:paraId="62108061" w14:textId="609F26FB" w:rsidR="00E36D34" w:rsidRPr="00E36D34" w:rsidRDefault="00307F37" w:rsidP="00A10F02">
      <w:pPr>
        <w:numPr>
          <w:ilvl w:val="2"/>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Permitir </w:t>
      </w:r>
      <w:r>
        <w:rPr>
          <w:rFonts w:ascii="Calibri Light" w:hAnsi="Calibri Light" w:cs="Calibri Light"/>
          <w:sz w:val="20"/>
          <w:szCs w:val="20"/>
        </w:rPr>
        <w:t>habilitar/desabilitar a exibição da solicitação de ajuste de ponto</w:t>
      </w:r>
    </w:p>
    <w:p w14:paraId="2E19E241" w14:textId="3FFDE918" w:rsidR="00E36D34" w:rsidRPr="00E36D34" w:rsidRDefault="00E36D34" w:rsidP="00A10F02">
      <w:pPr>
        <w:numPr>
          <w:ilvl w:val="2"/>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Permitir </w:t>
      </w:r>
      <w:r w:rsidR="00307F37">
        <w:rPr>
          <w:rFonts w:ascii="Calibri Light" w:hAnsi="Calibri Light" w:cs="Calibri Light"/>
          <w:sz w:val="20"/>
          <w:szCs w:val="20"/>
        </w:rPr>
        <w:t xml:space="preserve">habilitar/desabilitar a funcionalidade de criação de </w:t>
      </w:r>
      <w:r w:rsidRPr="00E36D34">
        <w:rPr>
          <w:rFonts w:ascii="Calibri Light" w:hAnsi="Calibri Light" w:cs="Calibri Light"/>
          <w:sz w:val="20"/>
          <w:szCs w:val="20"/>
        </w:rPr>
        <w:t>chat restrito entre coordenadores e servidores</w:t>
      </w:r>
    </w:p>
    <w:p w14:paraId="3209A95C" w14:textId="3A31993A" w:rsidR="00E36D34" w:rsidRDefault="00E36D34" w:rsidP="00A10F02">
      <w:pPr>
        <w:numPr>
          <w:ilvl w:val="2"/>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Permitir </w:t>
      </w:r>
      <w:r w:rsidR="00404A03">
        <w:rPr>
          <w:rFonts w:ascii="Calibri Light" w:hAnsi="Calibri Light" w:cs="Calibri Light"/>
          <w:sz w:val="20"/>
          <w:szCs w:val="20"/>
        </w:rPr>
        <w:t>habilitar/desabilitar</w:t>
      </w:r>
      <w:r w:rsidR="00404A03" w:rsidRPr="00E36D34">
        <w:rPr>
          <w:rFonts w:ascii="Calibri Light" w:hAnsi="Calibri Light" w:cs="Calibri Light"/>
          <w:sz w:val="20"/>
          <w:szCs w:val="20"/>
        </w:rPr>
        <w:t xml:space="preserve"> </w:t>
      </w:r>
      <w:r w:rsidR="00404A03">
        <w:rPr>
          <w:rFonts w:ascii="Calibri Light" w:hAnsi="Calibri Light" w:cs="Calibri Light"/>
          <w:sz w:val="20"/>
          <w:szCs w:val="20"/>
        </w:rPr>
        <w:t xml:space="preserve">a </w:t>
      </w:r>
      <w:r w:rsidRPr="00E36D34">
        <w:rPr>
          <w:rFonts w:ascii="Calibri Light" w:hAnsi="Calibri Light" w:cs="Calibri Light"/>
          <w:sz w:val="20"/>
          <w:szCs w:val="20"/>
        </w:rPr>
        <w:t>exibição dos horários de abono</w:t>
      </w:r>
      <w:r w:rsidR="00404A03">
        <w:rPr>
          <w:rFonts w:ascii="Calibri Light" w:hAnsi="Calibri Light" w:cs="Calibri Light"/>
          <w:sz w:val="20"/>
          <w:szCs w:val="20"/>
        </w:rPr>
        <w:t xml:space="preserve"> na folha ponto, sendo que:</w:t>
      </w:r>
    </w:p>
    <w:p w14:paraId="1BD006D0" w14:textId="59A8B822" w:rsidR="00404A03" w:rsidRDefault="00404A03" w:rsidP="00A10F02">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Se estiver desabilitado, o usuário ao visualizar sua folha ponto</w:t>
      </w:r>
      <w:r w:rsidR="00651C06">
        <w:rPr>
          <w:rFonts w:ascii="Calibri Light" w:hAnsi="Calibri Light" w:cs="Calibri Light"/>
          <w:sz w:val="20"/>
          <w:szCs w:val="20"/>
        </w:rPr>
        <w:t>,</w:t>
      </w:r>
      <w:r>
        <w:rPr>
          <w:rFonts w:ascii="Calibri Light" w:hAnsi="Calibri Light" w:cs="Calibri Light"/>
          <w:sz w:val="20"/>
          <w:szCs w:val="20"/>
        </w:rPr>
        <w:t xml:space="preserve"> observará nos dias em que </w:t>
      </w:r>
      <w:proofErr w:type="gramStart"/>
      <w:r>
        <w:rPr>
          <w:rFonts w:ascii="Calibri Light" w:hAnsi="Calibri Light" w:cs="Calibri Light"/>
          <w:sz w:val="20"/>
          <w:szCs w:val="20"/>
        </w:rPr>
        <w:t>houverem</w:t>
      </w:r>
      <w:proofErr w:type="gramEnd"/>
      <w:r>
        <w:rPr>
          <w:rFonts w:ascii="Calibri Light" w:hAnsi="Calibri Light" w:cs="Calibri Light"/>
          <w:sz w:val="20"/>
          <w:szCs w:val="20"/>
        </w:rPr>
        <w:t xml:space="preserve"> abono, apenas a descrição de abono ou indicação semelhante apenas para sinalizar que aquele determinado dia ou período foi abonado</w:t>
      </w:r>
    </w:p>
    <w:p w14:paraId="61F9CC44" w14:textId="5928BC36" w:rsidR="00404A03" w:rsidRPr="00E36D34" w:rsidRDefault="00404A03" w:rsidP="00A10F02">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Se estiver habilitado, o usuário ao visualizar sua folha ponto</w:t>
      </w:r>
      <w:r w:rsidR="00651C06">
        <w:rPr>
          <w:rFonts w:ascii="Calibri Light" w:hAnsi="Calibri Light" w:cs="Calibri Light"/>
          <w:sz w:val="20"/>
          <w:szCs w:val="20"/>
        </w:rPr>
        <w:t>,</w:t>
      </w:r>
      <w:r>
        <w:rPr>
          <w:rFonts w:ascii="Calibri Light" w:hAnsi="Calibri Light" w:cs="Calibri Light"/>
          <w:sz w:val="20"/>
          <w:szCs w:val="20"/>
        </w:rPr>
        <w:t xml:space="preserve"> observará nos dias em que </w:t>
      </w:r>
      <w:proofErr w:type="gramStart"/>
      <w:r>
        <w:rPr>
          <w:rFonts w:ascii="Calibri Light" w:hAnsi="Calibri Light" w:cs="Calibri Light"/>
          <w:sz w:val="20"/>
          <w:szCs w:val="20"/>
        </w:rPr>
        <w:t>houverem</w:t>
      </w:r>
      <w:proofErr w:type="gramEnd"/>
      <w:r>
        <w:rPr>
          <w:rFonts w:ascii="Calibri Light" w:hAnsi="Calibri Light" w:cs="Calibri Light"/>
          <w:sz w:val="20"/>
          <w:szCs w:val="20"/>
        </w:rPr>
        <w:t xml:space="preserve"> abono, a indicação dos horários da sua respectiva escala além da sinalização de que aquele determinado dia ou período foi abonado</w:t>
      </w:r>
    </w:p>
    <w:p w14:paraId="37B30EC8" w14:textId="77777777" w:rsidR="00E36D34" w:rsidRPr="00E36D34" w:rsidRDefault="00E36D34" w:rsidP="00A10F02">
      <w:pPr>
        <w:numPr>
          <w:ilvl w:val="2"/>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Gestão de Notificações</w:t>
      </w:r>
    </w:p>
    <w:p w14:paraId="6B4AD8C2" w14:textId="26C710F6" w:rsidR="00E36D34" w:rsidRPr="00E36D34" w:rsidRDefault="001C2AF8" w:rsidP="00A10F02">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Possuir painel de configurações de notificações</w:t>
      </w:r>
      <w:r w:rsidR="006B74DA">
        <w:rPr>
          <w:rFonts w:ascii="Calibri Light" w:hAnsi="Calibri Light" w:cs="Calibri Light"/>
          <w:sz w:val="20"/>
          <w:szCs w:val="20"/>
        </w:rPr>
        <w:t xml:space="preserve">, onde deverá ser exibido </w:t>
      </w:r>
      <w:r w:rsidR="00BC1B6F">
        <w:rPr>
          <w:rFonts w:ascii="Calibri Light" w:hAnsi="Calibri Light" w:cs="Calibri Light"/>
          <w:sz w:val="20"/>
          <w:szCs w:val="20"/>
        </w:rPr>
        <w:t>as seguintes notificações:</w:t>
      </w:r>
    </w:p>
    <w:p w14:paraId="316A7CF8" w14:textId="77777777" w:rsidR="00E36D34" w:rsidRP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Atestado/declarações</w:t>
      </w:r>
    </w:p>
    <w:p w14:paraId="5D48FE8C" w14:textId="6A64D915" w:rsidR="00E36D34" w:rsidRPr="00E36D34" w:rsidRDefault="00E36D34" w:rsidP="00A10F02">
      <w:pPr>
        <w:numPr>
          <w:ilvl w:val="5"/>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Permitir notificar o gestor </w:t>
      </w:r>
      <w:r w:rsidR="00BC1B6F">
        <w:rPr>
          <w:rFonts w:ascii="Calibri Light" w:hAnsi="Calibri Light" w:cs="Calibri Light"/>
          <w:sz w:val="20"/>
          <w:szCs w:val="20"/>
        </w:rPr>
        <w:t xml:space="preserve">do setor </w:t>
      </w:r>
      <w:r w:rsidRPr="00E36D34">
        <w:rPr>
          <w:rFonts w:ascii="Calibri Light" w:hAnsi="Calibri Light" w:cs="Calibri Light"/>
          <w:sz w:val="20"/>
          <w:szCs w:val="20"/>
        </w:rPr>
        <w:t xml:space="preserve">quando </w:t>
      </w:r>
      <w:r w:rsidR="00BC1B6F">
        <w:rPr>
          <w:rFonts w:ascii="Calibri Light" w:hAnsi="Calibri Light" w:cs="Calibri Light"/>
          <w:sz w:val="20"/>
          <w:szCs w:val="20"/>
        </w:rPr>
        <w:t>existir</w:t>
      </w:r>
      <w:r w:rsidRPr="00E36D34">
        <w:rPr>
          <w:rFonts w:ascii="Calibri Light" w:hAnsi="Calibri Light" w:cs="Calibri Light"/>
          <w:sz w:val="20"/>
          <w:szCs w:val="20"/>
        </w:rPr>
        <w:t xml:space="preserve"> atestado</w:t>
      </w:r>
      <w:r w:rsidR="00BC1B6F">
        <w:rPr>
          <w:rFonts w:ascii="Calibri Light" w:hAnsi="Calibri Light" w:cs="Calibri Light"/>
          <w:sz w:val="20"/>
          <w:szCs w:val="20"/>
        </w:rPr>
        <w:t>s</w:t>
      </w:r>
      <w:r w:rsidRPr="00E36D34">
        <w:rPr>
          <w:rFonts w:ascii="Calibri Light" w:hAnsi="Calibri Light" w:cs="Calibri Light"/>
          <w:sz w:val="20"/>
          <w:szCs w:val="20"/>
        </w:rPr>
        <w:t>/declaraç</w:t>
      </w:r>
      <w:r w:rsidR="00BC1B6F">
        <w:rPr>
          <w:rFonts w:ascii="Calibri Light" w:hAnsi="Calibri Light" w:cs="Calibri Light"/>
          <w:sz w:val="20"/>
          <w:szCs w:val="20"/>
        </w:rPr>
        <w:t>ões</w:t>
      </w:r>
      <w:r w:rsidRPr="00E36D34">
        <w:rPr>
          <w:rFonts w:ascii="Calibri Light" w:hAnsi="Calibri Light" w:cs="Calibri Light"/>
          <w:sz w:val="20"/>
          <w:szCs w:val="20"/>
        </w:rPr>
        <w:t xml:space="preserve"> </w:t>
      </w:r>
      <w:r w:rsidR="00BC1B6F">
        <w:rPr>
          <w:rFonts w:ascii="Calibri Light" w:hAnsi="Calibri Light" w:cs="Calibri Light"/>
          <w:sz w:val="20"/>
          <w:szCs w:val="20"/>
        </w:rPr>
        <w:t>a</w:t>
      </w:r>
      <w:r w:rsidRPr="00E36D34">
        <w:rPr>
          <w:rFonts w:ascii="Calibri Light" w:hAnsi="Calibri Light" w:cs="Calibri Light"/>
          <w:sz w:val="20"/>
          <w:szCs w:val="20"/>
        </w:rPr>
        <w:t xml:space="preserve"> ser</w:t>
      </w:r>
      <w:r w:rsidR="00BC1B6F">
        <w:rPr>
          <w:rFonts w:ascii="Calibri Light" w:hAnsi="Calibri Light" w:cs="Calibri Light"/>
          <w:sz w:val="20"/>
          <w:szCs w:val="20"/>
        </w:rPr>
        <w:t>em</w:t>
      </w:r>
      <w:r w:rsidRPr="00E36D34">
        <w:rPr>
          <w:rFonts w:ascii="Calibri Light" w:hAnsi="Calibri Light" w:cs="Calibri Light"/>
          <w:sz w:val="20"/>
          <w:szCs w:val="20"/>
        </w:rPr>
        <w:t xml:space="preserve"> aprovadas</w:t>
      </w:r>
      <w:r w:rsidR="00BC1B6F">
        <w:rPr>
          <w:rFonts w:ascii="Calibri Light" w:hAnsi="Calibri Light" w:cs="Calibri Light"/>
          <w:sz w:val="20"/>
          <w:szCs w:val="20"/>
        </w:rPr>
        <w:t xml:space="preserve"> </w:t>
      </w:r>
      <w:proofErr w:type="gramStart"/>
      <w:r w:rsidR="00BC1B6F">
        <w:rPr>
          <w:rFonts w:ascii="Calibri Light" w:hAnsi="Calibri Light" w:cs="Calibri Light"/>
          <w:sz w:val="20"/>
          <w:szCs w:val="20"/>
        </w:rPr>
        <w:t>pelo mesmo</w:t>
      </w:r>
      <w:proofErr w:type="gramEnd"/>
    </w:p>
    <w:p w14:paraId="545A3380" w14:textId="7D844265" w:rsidR="00E36D34" w:rsidRP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An</w:t>
      </w:r>
      <w:r w:rsidR="00BC1B6F">
        <w:rPr>
          <w:rFonts w:ascii="Calibri Light" w:hAnsi="Calibri Light" w:cs="Calibri Light"/>
          <w:sz w:val="20"/>
          <w:szCs w:val="20"/>
        </w:rPr>
        <w:t>ú</w:t>
      </w:r>
      <w:r w:rsidRPr="00E36D34">
        <w:rPr>
          <w:rFonts w:ascii="Calibri Light" w:hAnsi="Calibri Light" w:cs="Calibri Light"/>
          <w:sz w:val="20"/>
          <w:szCs w:val="20"/>
        </w:rPr>
        <w:t>ncio de plantão</w:t>
      </w:r>
    </w:p>
    <w:p w14:paraId="23768BE5" w14:textId="77525987" w:rsidR="00E36D34" w:rsidRPr="00E36D34" w:rsidRDefault="00E36D34" w:rsidP="00A10F02">
      <w:pPr>
        <w:numPr>
          <w:ilvl w:val="5"/>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Permitir notificar os servidores</w:t>
      </w:r>
      <w:r w:rsidR="00B14001">
        <w:rPr>
          <w:rFonts w:ascii="Calibri Light" w:hAnsi="Calibri Light" w:cs="Calibri Light"/>
          <w:sz w:val="20"/>
          <w:szCs w:val="20"/>
        </w:rPr>
        <w:t xml:space="preserve"> de um determinado setor</w:t>
      </w:r>
      <w:r w:rsidR="00BC1B6F">
        <w:rPr>
          <w:rFonts w:ascii="Calibri Light" w:hAnsi="Calibri Light" w:cs="Calibri Light"/>
          <w:sz w:val="20"/>
          <w:szCs w:val="20"/>
        </w:rPr>
        <w:t xml:space="preserve"> </w:t>
      </w:r>
      <w:r w:rsidRPr="00E36D34">
        <w:rPr>
          <w:rFonts w:ascii="Calibri Light" w:hAnsi="Calibri Light" w:cs="Calibri Light"/>
          <w:sz w:val="20"/>
          <w:szCs w:val="20"/>
        </w:rPr>
        <w:t>quando existir um novo an</w:t>
      </w:r>
      <w:r w:rsidR="00BC1B6F">
        <w:rPr>
          <w:rFonts w:ascii="Calibri Light" w:hAnsi="Calibri Light" w:cs="Calibri Light"/>
          <w:sz w:val="20"/>
          <w:szCs w:val="20"/>
        </w:rPr>
        <w:t>ú</w:t>
      </w:r>
      <w:r w:rsidRPr="00E36D34">
        <w:rPr>
          <w:rFonts w:ascii="Calibri Light" w:hAnsi="Calibri Light" w:cs="Calibri Light"/>
          <w:sz w:val="20"/>
          <w:szCs w:val="20"/>
        </w:rPr>
        <w:t xml:space="preserve">ncio de plantão para </w:t>
      </w:r>
      <w:r w:rsidR="00B14001">
        <w:rPr>
          <w:rFonts w:ascii="Calibri Light" w:hAnsi="Calibri Light" w:cs="Calibri Light"/>
          <w:sz w:val="20"/>
          <w:szCs w:val="20"/>
        </w:rPr>
        <w:t>o mesmo</w:t>
      </w:r>
    </w:p>
    <w:p w14:paraId="15E1943B" w14:textId="7E54A9F0" w:rsidR="00E36D34" w:rsidRP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Criação de plantão</w:t>
      </w:r>
    </w:p>
    <w:p w14:paraId="0A004C37" w14:textId="4C800CF6" w:rsidR="00E36D34" w:rsidRPr="00E36D34" w:rsidRDefault="00E36D34" w:rsidP="00A10F02">
      <w:pPr>
        <w:numPr>
          <w:ilvl w:val="5"/>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Permitir notificar o servidor</w:t>
      </w:r>
      <w:r w:rsidR="00B14001">
        <w:rPr>
          <w:rFonts w:ascii="Calibri Light" w:hAnsi="Calibri Light" w:cs="Calibri Light"/>
          <w:sz w:val="20"/>
          <w:szCs w:val="20"/>
        </w:rPr>
        <w:t xml:space="preserve"> responsável por cumprir um determinado plantão</w:t>
      </w:r>
      <w:r w:rsidRPr="00E36D34">
        <w:rPr>
          <w:rFonts w:ascii="Calibri Light" w:hAnsi="Calibri Light" w:cs="Calibri Light"/>
          <w:sz w:val="20"/>
          <w:szCs w:val="20"/>
        </w:rPr>
        <w:t xml:space="preserve"> </w:t>
      </w:r>
      <w:proofErr w:type="gramStart"/>
      <w:r w:rsidR="00B14001">
        <w:rPr>
          <w:rFonts w:ascii="Calibri Light" w:hAnsi="Calibri Light" w:cs="Calibri Light"/>
          <w:sz w:val="20"/>
          <w:szCs w:val="20"/>
        </w:rPr>
        <w:t>no momento em que</w:t>
      </w:r>
      <w:proofErr w:type="gramEnd"/>
      <w:r w:rsidR="00B14001">
        <w:rPr>
          <w:rFonts w:ascii="Calibri Light" w:hAnsi="Calibri Light" w:cs="Calibri Light"/>
          <w:sz w:val="20"/>
          <w:szCs w:val="20"/>
        </w:rPr>
        <w:t xml:space="preserve"> este plantão for criado</w:t>
      </w:r>
    </w:p>
    <w:p w14:paraId="487896F9" w14:textId="77777777" w:rsidR="00E36D34" w:rsidRP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lastRenderedPageBreak/>
        <w:t>Alteração de plantão</w:t>
      </w:r>
    </w:p>
    <w:p w14:paraId="5544A2C0" w14:textId="5443E8F4" w:rsidR="00E36D34" w:rsidRPr="00E36D34" w:rsidRDefault="00B14001" w:rsidP="00A10F02">
      <w:pPr>
        <w:numPr>
          <w:ilvl w:val="5"/>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Permitir notificar o servidor</w:t>
      </w:r>
      <w:r>
        <w:rPr>
          <w:rFonts w:ascii="Calibri Light" w:hAnsi="Calibri Light" w:cs="Calibri Light"/>
          <w:sz w:val="20"/>
          <w:szCs w:val="20"/>
        </w:rPr>
        <w:t xml:space="preserve"> responsável por cumprir um determinado plantão</w:t>
      </w:r>
      <w:r w:rsidRPr="00E36D34">
        <w:rPr>
          <w:rFonts w:ascii="Calibri Light" w:hAnsi="Calibri Light" w:cs="Calibri Light"/>
          <w:sz w:val="20"/>
          <w:szCs w:val="20"/>
        </w:rPr>
        <w:t xml:space="preserve"> </w:t>
      </w:r>
      <w:proofErr w:type="gramStart"/>
      <w:r>
        <w:rPr>
          <w:rFonts w:ascii="Calibri Light" w:hAnsi="Calibri Light" w:cs="Calibri Light"/>
          <w:sz w:val="20"/>
          <w:szCs w:val="20"/>
        </w:rPr>
        <w:t>no momento em que</w:t>
      </w:r>
      <w:proofErr w:type="gramEnd"/>
      <w:r>
        <w:rPr>
          <w:rFonts w:ascii="Calibri Light" w:hAnsi="Calibri Light" w:cs="Calibri Light"/>
          <w:sz w:val="20"/>
          <w:szCs w:val="20"/>
        </w:rPr>
        <w:t xml:space="preserve"> este plantão sofrer alteração</w:t>
      </w:r>
    </w:p>
    <w:p w14:paraId="452486DA" w14:textId="77777777" w:rsidR="00E36D34" w:rsidRP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Troca de plantão</w:t>
      </w:r>
    </w:p>
    <w:p w14:paraId="255630A3" w14:textId="08716E7F" w:rsidR="00E36D34" w:rsidRPr="00E36D34" w:rsidRDefault="00E36D34" w:rsidP="00A10F02">
      <w:pPr>
        <w:numPr>
          <w:ilvl w:val="5"/>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Permitir notificar o servidor</w:t>
      </w:r>
      <w:r w:rsidR="00B14001">
        <w:rPr>
          <w:rFonts w:ascii="Calibri Light" w:hAnsi="Calibri Light" w:cs="Calibri Light"/>
          <w:sz w:val="20"/>
          <w:szCs w:val="20"/>
        </w:rPr>
        <w:t xml:space="preserve"> responsável por cumprir um determinado plantão </w:t>
      </w:r>
      <w:r w:rsidRPr="00E36D34">
        <w:rPr>
          <w:rFonts w:ascii="Calibri Light" w:hAnsi="Calibri Light" w:cs="Calibri Light"/>
          <w:sz w:val="20"/>
          <w:szCs w:val="20"/>
        </w:rPr>
        <w:t xml:space="preserve">quando houver </w:t>
      </w:r>
      <w:r w:rsidR="00B14001">
        <w:rPr>
          <w:rFonts w:ascii="Calibri Light" w:hAnsi="Calibri Light" w:cs="Calibri Light"/>
          <w:sz w:val="20"/>
          <w:szCs w:val="20"/>
        </w:rPr>
        <w:t xml:space="preserve">uma </w:t>
      </w:r>
      <w:r w:rsidRPr="00E36D34">
        <w:rPr>
          <w:rFonts w:ascii="Calibri Light" w:hAnsi="Calibri Light" w:cs="Calibri Light"/>
          <w:sz w:val="20"/>
          <w:szCs w:val="20"/>
        </w:rPr>
        <w:t>troca de plantão</w:t>
      </w:r>
    </w:p>
    <w:p w14:paraId="7694B614" w14:textId="77777777" w:rsidR="00E36D34" w:rsidRP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Início de plantão</w:t>
      </w:r>
    </w:p>
    <w:p w14:paraId="421A0770" w14:textId="251D3B43" w:rsidR="00E36D34" w:rsidRPr="00E36D34" w:rsidRDefault="00B14001" w:rsidP="00A10F02">
      <w:pPr>
        <w:numPr>
          <w:ilvl w:val="5"/>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Permitir notificar o servidor</w:t>
      </w:r>
      <w:r>
        <w:rPr>
          <w:rFonts w:ascii="Calibri Light" w:hAnsi="Calibri Light" w:cs="Calibri Light"/>
          <w:sz w:val="20"/>
          <w:szCs w:val="20"/>
        </w:rPr>
        <w:t xml:space="preserve"> responsável por cumprir um determinado plantão </w:t>
      </w:r>
      <w:r w:rsidRPr="00E36D34">
        <w:rPr>
          <w:rFonts w:ascii="Calibri Light" w:hAnsi="Calibri Light" w:cs="Calibri Light"/>
          <w:sz w:val="20"/>
          <w:szCs w:val="20"/>
        </w:rPr>
        <w:t>quando</w:t>
      </w:r>
      <w:r>
        <w:rPr>
          <w:rFonts w:ascii="Calibri Light" w:hAnsi="Calibri Light" w:cs="Calibri Light"/>
          <w:sz w:val="20"/>
          <w:szCs w:val="20"/>
        </w:rPr>
        <w:t xml:space="preserve"> </w:t>
      </w:r>
      <w:proofErr w:type="gramStart"/>
      <w:r>
        <w:rPr>
          <w:rFonts w:ascii="Calibri Light" w:hAnsi="Calibri Light" w:cs="Calibri Light"/>
          <w:sz w:val="20"/>
          <w:szCs w:val="20"/>
        </w:rPr>
        <w:t>o mesmo</w:t>
      </w:r>
      <w:proofErr w:type="gramEnd"/>
      <w:r>
        <w:rPr>
          <w:rFonts w:ascii="Calibri Light" w:hAnsi="Calibri Light" w:cs="Calibri Light"/>
          <w:sz w:val="20"/>
          <w:szCs w:val="20"/>
        </w:rPr>
        <w:t xml:space="preserve"> estiver próximo de seu início</w:t>
      </w:r>
    </w:p>
    <w:p w14:paraId="7B9C3C5C" w14:textId="77777777" w:rsidR="00E36D34" w:rsidRP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Falta</w:t>
      </w:r>
    </w:p>
    <w:p w14:paraId="33C48C1C" w14:textId="14F2F92E" w:rsidR="00E36D34" w:rsidRPr="00E36D34" w:rsidRDefault="00191E55" w:rsidP="00A10F02">
      <w:pPr>
        <w:numPr>
          <w:ilvl w:val="5"/>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Permitir notificar o </w:t>
      </w:r>
      <w:r>
        <w:rPr>
          <w:rFonts w:ascii="Calibri Light" w:hAnsi="Calibri Light" w:cs="Calibri Light"/>
          <w:sz w:val="20"/>
          <w:szCs w:val="20"/>
        </w:rPr>
        <w:t xml:space="preserve">coordenador de um determinado </w:t>
      </w:r>
      <w:r w:rsidRPr="00E36D34">
        <w:rPr>
          <w:rFonts w:ascii="Calibri Light" w:hAnsi="Calibri Light" w:cs="Calibri Light"/>
          <w:sz w:val="20"/>
          <w:szCs w:val="20"/>
        </w:rPr>
        <w:t>servidor</w:t>
      </w:r>
      <w:r>
        <w:rPr>
          <w:rFonts w:ascii="Calibri Light" w:hAnsi="Calibri Light" w:cs="Calibri Light"/>
          <w:sz w:val="20"/>
          <w:szCs w:val="20"/>
        </w:rPr>
        <w:t xml:space="preserve"> </w:t>
      </w:r>
      <w:r w:rsidRPr="00E36D34">
        <w:rPr>
          <w:rFonts w:ascii="Calibri Light" w:hAnsi="Calibri Light" w:cs="Calibri Light"/>
          <w:sz w:val="20"/>
          <w:szCs w:val="20"/>
        </w:rPr>
        <w:t xml:space="preserve">quando </w:t>
      </w:r>
      <w:proofErr w:type="gramStart"/>
      <w:r>
        <w:rPr>
          <w:rFonts w:ascii="Calibri Light" w:hAnsi="Calibri Light" w:cs="Calibri Light"/>
          <w:sz w:val="20"/>
          <w:szCs w:val="20"/>
        </w:rPr>
        <w:t>o mesmo</w:t>
      </w:r>
      <w:proofErr w:type="gramEnd"/>
      <w:r>
        <w:rPr>
          <w:rFonts w:ascii="Calibri Light" w:hAnsi="Calibri Light" w:cs="Calibri Light"/>
          <w:sz w:val="20"/>
          <w:szCs w:val="20"/>
        </w:rPr>
        <w:t xml:space="preserve"> </w:t>
      </w:r>
      <w:r w:rsidR="00C856AB">
        <w:rPr>
          <w:rFonts w:ascii="Calibri Light" w:hAnsi="Calibri Light" w:cs="Calibri Light"/>
          <w:sz w:val="20"/>
          <w:szCs w:val="20"/>
        </w:rPr>
        <w:t>não realizar seu registro de ponto em horário pré-determinado por sua escala, atribuída em seu cadastro</w:t>
      </w:r>
    </w:p>
    <w:p w14:paraId="163FDD39" w14:textId="77777777" w:rsidR="00E36D34" w:rsidRP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Ajuste de ponto</w:t>
      </w:r>
    </w:p>
    <w:p w14:paraId="2B169F63" w14:textId="30C77B50" w:rsidR="00E36D34" w:rsidRPr="00E36D34" w:rsidRDefault="00E36D34" w:rsidP="00A10F02">
      <w:pPr>
        <w:numPr>
          <w:ilvl w:val="5"/>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Permitir notificar </w:t>
      </w:r>
      <w:r w:rsidR="00B178A7">
        <w:rPr>
          <w:rFonts w:ascii="Calibri Light" w:hAnsi="Calibri Light" w:cs="Calibri Light"/>
          <w:sz w:val="20"/>
          <w:szCs w:val="20"/>
        </w:rPr>
        <w:t>o</w:t>
      </w:r>
      <w:r w:rsidRPr="00E36D34">
        <w:rPr>
          <w:rFonts w:ascii="Calibri Light" w:hAnsi="Calibri Light" w:cs="Calibri Light"/>
          <w:sz w:val="20"/>
          <w:szCs w:val="20"/>
        </w:rPr>
        <w:t xml:space="preserve"> coordenador</w:t>
      </w:r>
      <w:r w:rsidR="00B178A7">
        <w:rPr>
          <w:rFonts w:ascii="Calibri Light" w:hAnsi="Calibri Light" w:cs="Calibri Light"/>
          <w:sz w:val="20"/>
          <w:szCs w:val="20"/>
        </w:rPr>
        <w:t xml:space="preserve"> de um determinado setor</w:t>
      </w:r>
      <w:r w:rsidRPr="00E36D34">
        <w:rPr>
          <w:rFonts w:ascii="Calibri Light" w:hAnsi="Calibri Light" w:cs="Calibri Light"/>
          <w:sz w:val="20"/>
          <w:szCs w:val="20"/>
        </w:rPr>
        <w:t xml:space="preserve"> quando </w:t>
      </w:r>
      <w:r w:rsidR="00B178A7">
        <w:rPr>
          <w:rFonts w:ascii="Calibri Light" w:hAnsi="Calibri Light" w:cs="Calibri Light"/>
          <w:sz w:val="20"/>
          <w:szCs w:val="20"/>
        </w:rPr>
        <w:t xml:space="preserve">um servidor vinculado a este mesmo setor, realizar a </w:t>
      </w:r>
      <w:r w:rsidRPr="00E36D34">
        <w:rPr>
          <w:rFonts w:ascii="Calibri Light" w:hAnsi="Calibri Light" w:cs="Calibri Light"/>
          <w:sz w:val="20"/>
          <w:szCs w:val="20"/>
        </w:rPr>
        <w:t xml:space="preserve">criação de </w:t>
      </w:r>
      <w:r w:rsidR="00B178A7">
        <w:rPr>
          <w:rFonts w:ascii="Calibri Light" w:hAnsi="Calibri Light" w:cs="Calibri Light"/>
          <w:sz w:val="20"/>
          <w:szCs w:val="20"/>
        </w:rPr>
        <w:t xml:space="preserve">um </w:t>
      </w:r>
      <w:r w:rsidRPr="00E36D34">
        <w:rPr>
          <w:rFonts w:ascii="Calibri Light" w:hAnsi="Calibri Light" w:cs="Calibri Light"/>
          <w:sz w:val="20"/>
          <w:szCs w:val="20"/>
        </w:rPr>
        <w:t>ajuste de ponto</w:t>
      </w:r>
    </w:p>
    <w:p w14:paraId="1DED5DFA" w14:textId="77777777" w:rsidR="00E36D34" w:rsidRP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Vencimento de documento</w:t>
      </w:r>
    </w:p>
    <w:p w14:paraId="363AFE76" w14:textId="76D077C4" w:rsidR="00E36D34" w:rsidRPr="00D8118C" w:rsidRDefault="008E0887" w:rsidP="00A10F02">
      <w:pPr>
        <w:numPr>
          <w:ilvl w:val="5"/>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Permitir notificar </w:t>
      </w:r>
      <w:r>
        <w:rPr>
          <w:rFonts w:ascii="Calibri Light" w:hAnsi="Calibri Light" w:cs="Calibri Light"/>
          <w:sz w:val="20"/>
          <w:szCs w:val="20"/>
        </w:rPr>
        <w:t>o</w:t>
      </w:r>
      <w:r w:rsidRPr="00E36D34">
        <w:rPr>
          <w:rFonts w:ascii="Calibri Light" w:hAnsi="Calibri Light" w:cs="Calibri Light"/>
          <w:sz w:val="20"/>
          <w:szCs w:val="20"/>
        </w:rPr>
        <w:t xml:space="preserve"> coordenador</w:t>
      </w:r>
      <w:r>
        <w:rPr>
          <w:rFonts w:ascii="Calibri Light" w:hAnsi="Calibri Light" w:cs="Calibri Light"/>
          <w:sz w:val="20"/>
          <w:szCs w:val="20"/>
        </w:rPr>
        <w:t xml:space="preserve"> de um determinado setor</w:t>
      </w:r>
      <w:r w:rsidRPr="00E36D34">
        <w:rPr>
          <w:rFonts w:ascii="Calibri Light" w:hAnsi="Calibri Light" w:cs="Calibri Light"/>
          <w:sz w:val="20"/>
          <w:szCs w:val="20"/>
        </w:rPr>
        <w:t xml:space="preserve"> quando </w:t>
      </w:r>
      <w:r w:rsidR="00D8118C">
        <w:rPr>
          <w:rFonts w:ascii="Calibri Light" w:hAnsi="Calibri Light" w:cs="Calibri Light"/>
          <w:sz w:val="20"/>
          <w:szCs w:val="20"/>
        </w:rPr>
        <w:t xml:space="preserve">um de seus servidores estiver com documentos a vencer em data próxima (número de dias deverá ser configurável dinamicamente), desde que tal documento esteja em seu cadastro e </w:t>
      </w:r>
      <w:r>
        <w:rPr>
          <w:rFonts w:ascii="Calibri Light" w:hAnsi="Calibri Light" w:cs="Calibri Light"/>
          <w:sz w:val="20"/>
          <w:szCs w:val="20"/>
        </w:rPr>
        <w:t>que possu</w:t>
      </w:r>
      <w:r w:rsidR="00D8118C">
        <w:rPr>
          <w:rFonts w:ascii="Calibri Light" w:hAnsi="Calibri Light" w:cs="Calibri Light"/>
          <w:sz w:val="20"/>
          <w:szCs w:val="20"/>
        </w:rPr>
        <w:t>a</w:t>
      </w:r>
      <w:r>
        <w:rPr>
          <w:rFonts w:ascii="Calibri Light" w:hAnsi="Calibri Light" w:cs="Calibri Light"/>
          <w:sz w:val="20"/>
          <w:szCs w:val="20"/>
        </w:rPr>
        <w:t xml:space="preserve"> vencimento atribuído</w:t>
      </w:r>
    </w:p>
    <w:p w14:paraId="1040C904" w14:textId="77777777" w:rsidR="00E36D34" w:rsidRP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Aviso de falta</w:t>
      </w:r>
    </w:p>
    <w:p w14:paraId="04E2E2C5" w14:textId="1F3AD68A" w:rsidR="00D8118C" w:rsidRDefault="00D8118C" w:rsidP="00A10F02">
      <w:pPr>
        <w:numPr>
          <w:ilvl w:val="5"/>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Permitir notificar </w:t>
      </w:r>
      <w:r>
        <w:rPr>
          <w:rFonts w:ascii="Calibri Light" w:hAnsi="Calibri Light" w:cs="Calibri Light"/>
          <w:sz w:val="20"/>
          <w:szCs w:val="20"/>
        </w:rPr>
        <w:t>o</w:t>
      </w:r>
      <w:r w:rsidRPr="00E36D34">
        <w:rPr>
          <w:rFonts w:ascii="Calibri Light" w:hAnsi="Calibri Light" w:cs="Calibri Light"/>
          <w:sz w:val="20"/>
          <w:szCs w:val="20"/>
        </w:rPr>
        <w:t xml:space="preserve"> coordenador</w:t>
      </w:r>
      <w:r>
        <w:rPr>
          <w:rFonts w:ascii="Calibri Light" w:hAnsi="Calibri Light" w:cs="Calibri Light"/>
          <w:sz w:val="20"/>
          <w:szCs w:val="20"/>
        </w:rPr>
        <w:t xml:space="preserve"> de um determinado setor</w:t>
      </w:r>
      <w:r w:rsidRPr="00E36D34">
        <w:rPr>
          <w:rFonts w:ascii="Calibri Light" w:hAnsi="Calibri Light" w:cs="Calibri Light"/>
          <w:sz w:val="20"/>
          <w:szCs w:val="20"/>
        </w:rPr>
        <w:t xml:space="preserve"> quando </w:t>
      </w:r>
      <w:r>
        <w:rPr>
          <w:rFonts w:ascii="Calibri Light" w:hAnsi="Calibri Light" w:cs="Calibri Light"/>
          <w:sz w:val="20"/>
          <w:szCs w:val="20"/>
        </w:rPr>
        <w:t>um servidor vinculado a este mesmo setor realizar o cadastro de um aviso de falta</w:t>
      </w:r>
    </w:p>
    <w:p w14:paraId="76760A4B" w14:textId="7570FF46" w:rsidR="00E36D34" w:rsidRPr="00E36D34" w:rsidRDefault="00D8118C" w:rsidP="00A10F02">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Para cada tipo de notificação definido no item 6.8.14.1, o sistema deverá p</w:t>
      </w:r>
      <w:r w:rsidR="00E36D34" w:rsidRPr="00E36D34">
        <w:rPr>
          <w:rFonts w:ascii="Calibri Light" w:hAnsi="Calibri Light" w:cs="Calibri Light"/>
          <w:sz w:val="20"/>
          <w:szCs w:val="20"/>
        </w:rPr>
        <w:t>ermitir</w:t>
      </w:r>
      <w:r w:rsidR="004744CE">
        <w:rPr>
          <w:rFonts w:ascii="Calibri Light" w:hAnsi="Calibri Light" w:cs="Calibri Light"/>
          <w:sz w:val="20"/>
          <w:szCs w:val="20"/>
        </w:rPr>
        <w:t xml:space="preserve"> a configuração dinâmica das opções de envio conforme itens listados abaixo:</w:t>
      </w:r>
      <w:r w:rsidR="00E36D34" w:rsidRPr="00E36D34">
        <w:rPr>
          <w:rFonts w:ascii="Calibri Light" w:hAnsi="Calibri Light" w:cs="Calibri Light"/>
          <w:sz w:val="20"/>
          <w:szCs w:val="20"/>
        </w:rPr>
        <w:t xml:space="preserve"> </w:t>
      </w:r>
    </w:p>
    <w:p w14:paraId="2975DDBA" w14:textId="7F17FEDF" w:rsidR="00E36D34" w:rsidRPr="00E36D34" w:rsidRDefault="00E36D34" w:rsidP="00A10F02">
      <w:pPr>
        <w:numPr>
          <w:ilvl w:val="4"/>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Por e-mail</w:t>
      </w:r>
    </w:p>
    <w:p w14:paraId="76D261AE" w14:textId="74CA3FB5" w:rsidR="00E36D34" w:rsidRPr="00FE1EB6" w:rsidRDefault="00E36D34" w:rsidP="00A10F02">
      <w:pPr>
        <w:numPr>
          <w:ilvl w:val="4"/>
          <w:numId w:val="1"/>
        </w:numPr>
        <w:shd w:val="clear" w:color="auto" w:fill="FFFFFF"/>
        <w:spacing w:line="360" w:lineRule="auto"/>
        <w:jc w:val="both"/>
        <w:rPr>
          <w:rFonts w:ascii="Calibri Light" w:hAnsi="Calibri Light" w:cs="Calibri Light"/>
          <w:sz w:val="20"/>
          <w:szCs w:val="20"/>
        </w:rPr>
      </w:pPr>
      <w:r w:rsidRPr="00FE1EB6">
        <w:rPr>
          <w:rFonts w:ascii="Calibri Light" w:hAnsi="Calibri Light" w:cs="Calibri Light"/>
          <w:sz w:val="20"/>
          <w:szCs w:val="20"/>
        </w:rPr>
        <w:t>Por mensagem no app</w:t>
      </w:r>
    </w:p>
    <w:p w14:paraId="7FFA3C2E" w14:textId="13FBE348" w:rsidR="00E36D34" w:rsidRPr="00FE1EB6" w:rsidRDefault="00E36D34" w:rsidP="00A10F02">
      <w:pPr>
        <w:numPr>
          <w:ilvl w:val="4"/>
          <w:numId w:val="1"/>
        </w:numPr>
        <w:shd w:val="clear" w:color="auto" w:fill="FFFFFF"/>
        <w:spacing w:line="360" w:lineRule="auto"/>
        <w:jc w:val="both"/>
        <w:rPr>
          <w:rFonts w:ascii="Calibri Light" w:hAnsi="Calibri Light" w:cs="Calibri Light"/>
          <w:sz w:val="20"/>
          <w:szCs w:val="20"/>
        </w:rPr>
      </w:pPr>
      <w:r w:rsidRPr="00FE1EB6">
        <w:rPr>
          <w:rFonts w:ascii="Calibri Light" w:hAnsi="Calibri Light" w:cs="Calibri Light"/>
          <w:sz w:val="20"/>
          <w:szCs w:val="20"/>
        </w:rPr>
        <w:t xml:space="preserve">Por </w:t>
      </w:r>
      <w:r w:rsidR="004744CE" w:rsidRPr="00FE1EB6">
        <w:rPr>
          <w:rFonts w:ascii="Calibri Light" w:hAnsi="Calibri Light" w:cs="Calibri Light"/>
          <w:sz w:val="20"/>
          <w:szCs w:val="20"/>
        </w:rPr>
        <w:t>m</w:t>
      </w:r>
      <w:r w:rsidRPr="00FE1EB6">
        <w:rPr>
          <w:rFonts w:ascii="Calibri Light" w:hAnsi="Calibri Light" w:cs="Calibri Light"/>
          <w:sz w:val="20"/>
          <w:szCs w:val="20"/>
        </w:rPr>
        <w:t>ensagem no site</w:t>
      </w:r>
    </w:p>
    <w:p w14:paraId="414B03B1" w14:textId="75D98287" w:rsidR="002333BA" w:rsidRPr="00FE1EB6" w:rsidRDefault="002333BA" w:rsidP="00A10F02">
      <w:pPr>
        <w:numPr>
          <w:ilvl w:val="4"/>
          <w:numId w:val="1"/>
        </w:numPr>
        <w:shd w:val="clear" w:color="auto" w:fill="FFFFFF"/>
        <w:spacing w:line="360" w:lineRule="auto"/>
        <w:jc w:val="both"/>
        <w:rPr>
          <w:rFonts w:ascii="Calibri Light" w:hAnsi="Calibri Light" w:cs="Calibri Light"/>
          <w:sz w:val="20"/>
          <w:szCs w:val="20"/>
        </w:rPr>
      </w:pPr>
      <w:r w:rsidRPr="00FE1EB6">
        <w:rPr>
          <w:rFonts w:ascii="Calibri Light" w:hAnsi="Calibri Light" w:cs="Calibri Light"/>
          <w:sz w:val="20"/>
          <w:szCs w:val="20"/>
        </w:rPr>
        <w:t>Por mensagem no dispositivo móvel</w:t>
      </w:r>
    </w:p>
    <w:p w14:paraId="66511A7F" w14:textId="00EE55D0" w:rsidR="007173E2" w:rsidRPr="00FE1EB6" w:rsidRDefault="007173E2" w:rsidP="007173E2">
      <w:pPr>
        <w:numPr>
          <w:ilvl w:val="3"/>
          <w:numId w:val="1"/>
        </w:numPr>
        <w:shd w:val="clear" w:color="auto" w:fill="FFFFFF"/>
        <w:spacing w:line="360" w:lineRule="auto"/>
        <w:jc w:val="both"/>
        <w:rPr>
          <w:rFonts w:ascii="Calibri Light" w:hAnsi="Calibri Light" w:cs="Calibri Light"/>
          <w:sz w:val="20"/>
          <w:szCs w:val="20"/>
        </w:rPr>
      </w:pPr>
      <w:r w:rsidRPr="00FE1EB6">
        <w:rPr>
          <w:rFonts w:ascii="Calibri Light" w:hAnsi="Calibri Light" w:cs="Calibri Light"/>
          <w:sz w:val="20"/>
          <w:szCs w:val="20"/>
        </w:rPr>
        <w:t>Permitir selecionar uma regra de envio de notificação previamente cadastrada no sistema e</w:t>
      </w:r>
      <w:r w:rsidR="00FE1EB6" w:rsidRPr="00FE1EB6">
        <w:rPr>
          <w:rFonts w:ascii="Calibri Light" w:hAnsi="Calibri Light" w:cs="Calibri Light"/>
          <w:sz w:val="20"/>
          <w:szCs w:val="20"/>
        </w:rPr>
        <w:t xml:space="preserve"> configurar um ou ma</w:t>
      </w:r>
      <w:r w:rsidRPr="00FE1EB6">
        <w:rPr>
          <w:rFonts w:ascii="Calibri Light" w:hAnsi="Calibri Light" w:cs="Calibri Light"/>
          <w:sz w:val="20"/>
          <w:szCs w:val="20"/>
        </w:rPr>
        <w:t>is cargos</w:t>
      </w:r>
      <w:r w:rsidR="00FE1EB6" w:rsidRPr="00FE1EB6">
        <w:rPr>
          <w:rFonts w:ascii="Calibri Light" w:hAnsi="Calibri Light" w:cs="Calibri Light"/>
          <w:sz w:val="20"/>
          <w:szCs w:val="20"/>
        </w:rPr>
        <w:t xml:space="preserve"> para compor uma lista de destinatários que deverão receber uma notificação caso essa determinada regra seja satisfeita</w:t>
      </w:r>
      <w:r w:rsidRPr="00FE1EB6">
        <w:rPr>
          <w:rFonts w:ascii="Calibri Light" w:hAnsi="Calibri Light" w:cs="Calibri Light"/>
          <w:sz w:val="20"/>
          <w:szCs w:val="20"/>
        </w:rPr>
        <w:t xml:space="preserve">. </w:t>
      </w:r>
      <w:r w:rsidR="00FE1EB6" w:rsidRPr="00FE1EB6">
        <w:rPr>
          <w:rFonts w:ascii="Calibri Light" w:hAnsi="Calibri Light" w:cs="Calibri Light"/>
          <w:sz w:val="20"/>
          <w:szCs w:val="20"/>
        </w:rPr>
        <w:t>Permitir ainda configurar uma segunda lista de cargos para que sejam notificados caso a regra não seja satisfeita.</w:t>
      </w:r>
    </w:p>
    <w:p w14:paraId="180E50B0" w14:textId="77777777" w:rsidR="00E36D34" w:rsidRPr="00FE1EB6" w:rsidRDefault="00E36D34" w:rsidP="00A10F02">
      <w:pPr>
        <w:numPr>
          <w:ilvl w:val="2"/>
          <w:numId w:val="1"/>
        </w:numPr>
        <w:shd w:val="clear" w:color="auto" w:fill="FFFFFF"/>
        <w:spacing w:line="360" w:lineRule="auto"/>
        <w:jc w:val="both"/>
        <w:rPr>
          <w:rFonts w:ascii="Calibri Light" w:hAnsi="Calibri Light" w:cs="Calibri Light"/>
          <w:sz w:val="20"/>
          <w:szCs w:val="20"/>
        </w:rPr>
      </w:pPr>
      <w:r w:rsidRPr="00FE1EB6">
        <w:rPr>
          <w:rFonts w:ascii="Calibri Light" w:hAnsi="Calibri Light" w:cs="Calibri Light"/>
          <w:sz w:val="20"/>
          <w:szCs w:val="20"/>
        </w:rPr>
        <w:t>Centro de Custo</w:t>
      </w:r>
    </w:p>
    <w:p w14:paraId="783A2FB3" w14:textId="2E5E57E8" w:rsidR="00E36D34" w:rsidRPr="00E36D34" w:rsidRDefault="00E36D34" w:rsidP="00A10F02">
      <w:pPr>
        <w:numPr>
          <w:ilvl w:val="3"/>
          <w:numId w:val="1"/>
        </w:numPr>
        <w:shd w:val="clear" w:color="auto" w:fill="FFFFFF"/>
        <w:spacing w:line="360" w:lineRule="auto"/>
        <w:jc w:val="both"/>
        <w:rPr>
          <w:rFonts w:ascii="Calibri Light" w:hAnsi="Calibri Light" w:cs="Calibri Light"/>
          <w:sz w:val="20"/>
          <w:szCs w:val="20"/>
        </w:rPr>
      </w:pPr>
      <w:r w:rsidRPr="00FE1EB6">
        <w:rPr>
          <w:rFonts w:ascii="Calibri Light" w:hAnsi="Calibri Light" w:cs="Calibri Light"/>
          <w:sz w:val="20"/>
          <w:szCs w:val="20"/>
        </w:rPr>
        <w:t xml:space="preserve">Permitir </w:t>
      </w:r>
      <w:r w:rsidR="00F90098" w:rsidRPr="00FE1EB6">
        <w:rPr>
          <w:rFonts w:ascii="Calibri Light" w:hAnsi="Calibri Light" w:cs="Calibri Light"/>
          <w:sz w:val="20"/>
          <w:szCs w:val="20"/>
        </w:rPr>
        <w:t>a criação de centros de custo para que possam ser utilizados no cadastro de servidores, de forma a vincular</w:t>
      </w:r>
      <w:r w:rsidR="00F90098">
        <w:rPr>
          <w:rFonts w:ascii="Calibri Light" w:hAnsi="Calibri Light" w:cs="Calibri Light"/>
          <w:sz w:val="20"/>
          <w:szCs w:val="20"/>
        </w:rPr>
        <w:t xml:space="preserve"> um determinado servidor a um centro de custo específico</w:t>
      </w:r>
    </w:p>
    <w:p w14:paraId="6B44D5F8" w14:textId="77777777" w:rsidR="00E36D34" w:rsidRPr="00E36D34" w:rsidRDefault="00E36D34" w:rsidP="00A10F02">
      <w:pPr>
        <w:numPr>
          <w:ilvl w:val="2"/>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Setor</w:t>
      </w:r>
    </w:p>
    <w:p w14:paraId="15D29832" w14:textId="77777777" w:rsidR="004C1A3F" w:rsidRDefault="00E36D34" w:rsidP="00A10F02">
      <w:pPr>
        <w:numPr>
          <w:ilvl w:val="3"/>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Permitir </w:t>
      </w:r>
      <w:r w:rsidR="004C1A3F">
        <w:rPr>
          <w:rFonts w:ascii="Calibri Light" w:hAnsi="Calibri Light" w:cs="Calibri Light"/>
          <w:sz w:val="20"/>
          <w:szCs w:val="20"/>
        </w:rPr>
        <w:t>o cadastro de setor contemplando, no mínimo, os seguintes campos:</w:t>
      </w:r>
    </w:p>
    <w:p w14:paraId="6041DDBD" w14:textId="04552362" w:rsidR="00E36D34" w:rsidRPr="00E36D34" w:rsidRDefault="004C1A3F"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N</w:t>
      </w:r>
      <w:r w:rsidR="00E36D34" w:rsidRPr="00E36D34">
        <w:rPr>
          <w:rFonts w:ascii="Calibri Light" w:hAnsi="Calibri Light" w:cs="Calibri Light"/>
          <w:sz w:val="20"/>
          <w:szCs w:val="20"/>
        </w:rPr>
        <w:t xml:space="preserve">ome </w:t>
      </w:r>
      <w:r>
        <w:rPr>
          <w:rFonts w:ascii="Calibri Light" w:hAnsi="Calibri Light" w:cs="Calibri Light"/>
          <w:sz w:val="20"/>
          <w:szCs w:val="20"/>
        </w:rPr>
        <w:t>d</w:t>
      </w:r>
      <w:r w:rsidR="00E36D34" w:rsidRPr="00E36D34">
        <w:rPr>
          <w:rFonts w:ascii="Calibri Light" w:hAnsi="Calibri Light" w:cs="Calibri Light"/>
          <w:sz w:val="20"/>
          <w:szCs w:val="20"/>
        </w:rPr>
        <w:t>o setor</w:t>
      </w:r>
    </w:p>
    <w:p w14:paraId="2F9E7D17" w14:textId="68FE7967" w:rsidR="00E36D34" w:rsidRDefault="000C3D0C"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lastRenderedPageBreak/>
        <w:t>S</w:t>
      </w:r>
      <w:r w:rsidR="00E36D34" w:rsidRPr="00E36D34">
        <w:rPr>
          <w:rFonts w:ascii="Calibri Light" w:hAnsi="Calibri Light" w:cs="Calibri Light"/>
          <w:sz w:val="20"/>
          <w:szCs w:val="20"/>
        </w:rPr>
        <w:t xml:space="preserve">etor </w:t>
      </w:r>
      <w:r>
        <w:rPr>
          <w:rFonts w:ascii="Calibri Light" w:hAnsi="Calibri Light" w:cs="Calibri Light"/>
          <w:sz w:val="20"/>
          <w:szCs w:val="20"/>
        </w:rPr>
        <w:t>P</w:t>
      </w:r>
      <w:r w:rsidR="00E36D34" w:rsidRPr="00E36D34">
        <w:rPr>
          <w:rFonts w:ascii="Calibri Light" w:hAnsi="Calibri Light" w:cs="Calibri Light"/>
          <w:sz w:val="20"/>
          <w:szCs w:val="20"/>
        </w:rPr>
        <w:t>ai</w:t>
      </w:r>
      <w:r>
        <w:rPr>
          <w:rFonts w:ascii="Calibri Light" w:hAnsi="Calibri Light" w:cs="Calibri Light"/>
          <w:sz w:val="20"/>
          <w:szCs w:val="20"/>
        </w:rPr>
        <w:t xml:space="preserve"> (hierarquia)</w:t>
      </w:r>
    </w:p>
    <w:p w14:paraId="05844C7F" w14:textId="398082B2" w:rsidR="000C3D0C" w:rsidRPr="00E36D34" w:rsidRDefault="000C3D0C" w:rsidP="00A10F02">
      <w:pPr>
        <w:numPr>
          <w:ilvl w:val="5"/>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Apresentar opção para seleção ou pesquisa dos setores já cadastrados anteriormente para que possa, se for o caso, selecionar </w:t>
      </w:r>
      <w:r w:rsidR="008F78C6">
        <w:rPr>
          <w:rFonts w:ascii="Calibri Light" w:hAnsi="Calibri Light" w:cs="Calibri Light"/>
          <w:sz w:val="20"/>
          <w:szCs w:val="20"/>
        </w:rPr>
        <w:t>um setor pai para o setor que estiver sendo cadastrado</w:t>
      </w:r>
    </w:p>
    <w:p w14:paraId="6E31B5DE" w14:textId="3336DD10" w:rsidR="00E36D34" w:rsidRDefault="000C3D0C"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C</w:t>
      </w:r>
      <w:r w:rsidR="00E36D34" w:rsidRPr="00E36D34">
        <w:rPr>
          <w:rFonts w:ascii="Calibri Light" w:hAnsi="Calibri Light" w:cs="Calibri Light"/>
          <w:sz w:val="20"/>
          <w:szCs w:val="20"/>
        </w:rPr>
        <w:t>oordenador</w:t>
      </w:r>
    </w:p>
    <w:p w14:paraId="266FC21A" w14:textId="267947FB" w:rsidR="006D0688" w:rsidRDefault="006D0688" w:rsidP="00A10F02">
      <w:pPr>
        <w:numPr>
          <w:ilvl w:val="5"/>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Possuir pesquisa de servidor para que o usuário possa localizar e selecionar o coordenador do referido setor que está sendo cadastrado</w:t>
      </w:r>
    </w:p>
    <w:p w14:paraId="15CB3750" w14:textId="2B6B82C0" w:rsidR="006D0688" w:rsidRPr="006D0688" w:rsidRDefault="006D0688" w:rsidP="00A10F02">
      <w:pPr>
        <w:numPr>
          <w:ilvl w:val="6"/>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A pesquisa do servidor deve apresentar como resultado o código e nome dos servidores para facilitar a busca do usuário</w:t>
      </w:r>
    </w:p>
    <w:p w14:paraId="041AEFAD" w14:textId="0645AB4D" w:rsidR="00E36D34" w:rsidRPr="00E36D34" w:rsidRDefault="000C3D0C"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E</w:t>
      </w:r>
      <w:r w:rsidR="00E36D34" w:rsidRPr="00E36D34">
        <w:rPr>
          <w:rFonts w:ascii="Calibri Light" w:hAnsi="Calibri Light" w:cs="Calibri Light"/>
          <w:sz w:val="20"/>
          <w:szCs w:val="20"/>
        </w:rPr>
        <w:t>ndereço</w:t>
      </w:r>
    </w:p>
    <w:p w14:paraId="6F13A41A" w14:textId="77777777" w:rsidR="000C3D0C" w:rsidRDefault="00E36D34" w:rsidP="00A10F02">
      <w:pPr>
        <w:numPr>
          <w:ilvl w:val="5"/>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Permitir cadastrar</w:t>
      </w:r>
      <w:r w:rsidR="000C3D0C">
        <w:rPr>
          <w:rFonts w:ascii="Calibri Light" w:hAnsi="Calibri Light" w:cs="Calibri Light"/>
          <w:sz w:val="20"/>
          <w:szCs w:val="20"/>
        </w:rPr>
        <w:t xml:space="preserve"> as seguintes informações:</w:t>
      </w:r>
    </w:p>
    <w:p w14:paraId="1B818D53" w14:textId="77777777" w:rsidR="000C3D0C" w:rsidRDefault="00E36D34" w:rsidP="00A10F02">
      <w:pPr>
        <w:numPr>
          <w:ilvl w:val="6"/>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CEP</w:t>
      </w:r>
    </w:p>
    <w:p w14:paraId="409D48B2" w14:textId="77777777" w:rsidR="000C3D0C" w:rsidRDefault="000C3D0C" w:rsidP="00A10F02">
      <w:pPr>
        <w:numPr>
          <w:ilvl w:val="6"/>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L</w:t>
      </w:r>
      <w:r w:rsidR="00E36D34" w:rsidRPr="00E36D34">
        <w:rPr>
          <w:rFonts w:ascii="Calibri Light" w:hAnsi="Calibri Light" w:cs="Calibri Light"/>
          <w:sz w:val="20"/>
          <w:szCs w:val="20"/>
        </w:rPr>
        <w:t>ogradouro</w:t>
      </w:r>
    </w:p>
    <w:p w14:paraId="120E7A2B" w14:textId="77777777" w:rsidR="000C3D0C" w:rsidRDefault="000C3D0C" w:rsidP="00A10F02">
      <w:pPr>
        <w:numPr>
          <w:ilvl w:val="6"/>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N</w:t>
      </w:r>
      <w:r w:rsidR="00E36D34" w:rsidRPr="00E36D34">
        <w:rPr>
          <w:rFonts w:ascii="Calibri Light" w:hAnsi="Calibri Light" w:cs="Calibri Light"/>
          <w:sz w:val="20"/>
          <w:szCs w:val="20"/>
        </w:rPr>
        <w:t>úmero</w:t>
      </w:r>
    </w:p>
    <w:p w14:paraId="5DC29E4F" w14:textId="77777777" w:rsidR="000C3D0C" w:rsidRDefault="000C3D0C" w:rsidP="00A10F02">
      <w:pPr>
        <w:numPr>
          <w:ilvl w:val="6"/>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C</w:t>
      </w:r>
      <w:r w:rsidR="00E36D34" w:rsidRPr="00E36D34">
        <w:rPr>
          <w:rFonts w:ascii="Calibri Light" w:hAnsi="Calibri Light" w:cs="Calibri Light"/>
          <w:sz w:val="20"/>
          <w:szCs w:val="20"/>
        </w:rPr>
        <w:t>omplemento</w:t>
      </w:r>
    </w:p>
    <w:p w14:paraId="05728214" w14:textId="77777777" w:rsidR="000C3D0C" w:rsidRDefault="000C3D0C" w:rsidP="00A10F02">
      <w:pPr>
        <w:numPr>
          <w:ilvl w:val="6"/>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B</w:t>
      </w:r>
      <w:r w:rsidR="00E36D34" w:rsidRPr="00E36D34">
        <w:rPr>
          <w:rFonts w:ascii="Calibri Light" w:hAnsi="Calibri Light" w:cs="Calibri Light"/>
          <w:sz w:val="20"/>
          <w:szCs w:val="20"/>
        </w:rPr>
        <w:t>airro</w:t>
      </w:r>
    </w:p>
    <w:p w14:paraId="62D7C0DA" w14:textId="77777777" w:rsidR="000C3D0C" w:rsidRDefault="000C3D0C" w:rsidP="00A10F02">
      <w:pPr>
        <w:numPr>
          <w:ilvl w:val="6"/>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M</w:t>
      </w:r>
      <w:r w:rsidR="00E36D34" w:rsidRPr="00E36D34">
        <w:rPr>
          <w:rFonts w:ascii="Calibri Light" w:hAnsi="Calibri Light" w:cs="Calibri Light"/>
          <w:sz w:val="20"/>
          <w:szCs w:val="20"/>
        </w:rPr>
        <w:t>unicípio</w:t>
      </w:r>
    </w:p>
    <w:p w14:paraId="1869743A" w14:textId="2E896BEF" w:rsidR="00E36D34" w:rsidRPr="00E36D34" w:rsidRDefault="000C3D0C" w:rsidP="00A10F02">
      <w:pPr>
        <w:numPr>
          <w:ilvl w:val="6"/>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E</w:t>
      </w:r>
      <w:r w:rsidR="00E36D34" w:rsidRPr="00E36D34">
        <w:rPr>
          <w:rFonts w:ascii="Calibri Light" w:hAnsi="Calibri Light" w:cs="Calibri Light"/>
          <w:sz w:val="20"/>
          <w:szCs w:val="20"/>
        </w:rPr>
        <w:t>stado</w:t>
      </w:r>
    </w:p>
    <w:p w14:paraId="62EC2B8B" w14:textId="77777777" w:rsidR="007F29E4" w:rsidRDefault="007F29E4" w:rsidP="00A10F02">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Possuir pesquisa de setor contendo os seguintes campos:</w:t>
      </w:r>
    </w:p>
    <w:p w14:paraId="77A86788" w14:textId="77777777" w:rsidR="007F29E4" w:rsidRDefault="007F29E4"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N</w:t>
      </w:r>
      <w:r w:rsidR="00E36D34" w:rsidRPr="00E36D34">
        <w:rPr>
          <w:rFonts w:ascii="Calibri Light" w:hAnsi="Calibri Light" w:cs="Calibri Light"/>
          <w:sz w:val="20"/>
          <w:szCs w:val="20"/>
        </w:rPr>
        <w:t>ome</w:t>
      </w:r>
      <w:r>
        <w:rPr>
          <w:rFonts w:ascii="Calibri Light" w:hAnsi="Calibri Light" w:cs="Calibri Light"/>
          <w:sz w:val="20"/>
          <w:szCs w:val="20"/>
        </w:rPr>
        <w:t xml:space="preserve"> do Setor</w:t>
      </w:r>
    </w:p>
    <w:p w14:paraId="209C8746" w14:textId="7D8E393A" w:rsidR="00E36D34" w:rsidRPr="00E36D34" w:rsidRDefault="007F29E4"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S</w:t>
      </w:r>
      <w:r w:rsidR="00E36D34" w:rsidRPr="00E36D34">
        <w:rPr>
          <w:rFonts w:ascii="Calibri Light" w:hAnsi="Calibri Light" w:cs="Calibri Light"/>
          <w:sz w:val="20"/>
          <w:szCs w:val="20"/>
        </w:rPr>
        <w:t xml:space="preserve">etor </w:t>
      </w:r>
      <w:r>
        <w:rPr>
          <w:rFonts w:ascii="Calibri Light" w:hAnsi="Calibri Light" w:cs="Calibri Light"/>
          <w:sz w:val="20"/>
          <w:szCs w:val="20"/>
        </w:rPr>
        <w:t>P</w:t>
      </w:r>
      <w:r w:rsidR="00E36D34" w:rsidRPr="00E36D34">
        <w:rPr>
          <w:rFonts w:ascii="Calibri Light" w:hAnsi="Calibri Light" w:cs="Calibri Light"/>
          <w:sz w:val="20"/>
          <w:szCs w:val="20"/>
        </w:rPr>
        <w:t>ai</w:t>
      </w:r>
    </w:p>
    <w:p w14:paraId="2FFE56BB" w14:textId="77777777" w:rsidR="00E36D34" w:rsidRPr="00E36D34" w:rsidRDefault="00E36D34" w:rsidP="00A10F02">
      <w:pPr>
        <w:numPr>
          <w:ilvl w:val="2"/>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Cargo</w:t>
      </w:r>
    </w:p>
    <w:p w14:paraId="135ED863" w14:textId="77777777" w:rsidR="007F29E4" w:rsidRDefault="007F29E4" w:rsidP="00A10F02">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Possuir cadastro de cargo contendo os seguintes campos:</w:t>
      </w:r>
    </w:p>
    <w:p w14:paraId="31404584" w14:textId="77777777" w:rsidR="007F29E4" w:rsidRDefault="007F29E4"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Nome (Descrição do cargo) </w:t>
      </w:r>
    </w:p>
    <w:p w14:paraId="4B5216A7" w14:textId="3F7B6296" w:rsidR="00E36D34" w:rsidRDefault="007F29E4"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Tolerância </w:t>
      </w:r>
      <w:r w:rsidR="002D7003">
        <w:rPr>
          <w:rFonts w:ascii="Calibri Light" w:hAnsi="Calibri Light" w:cs="Calibri Light"/>
          <w:sz w:val="20"/>
          <w:szCs w:val="20"/>
        </w:rPr>
        <w:t>de Horas Mensal (Quantidade de horas extras permitidas na competência)</w:t>
      </w:r>
    </w:p>
    <w:p w14:paraId="7B81DEBE" w14:textId="287E4DA0" w:rsidR="002D7003" w:rsidRPr="00E36D34" w:rsidRDefault="002D7003" w:rsidP="00A10F02">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Possuir funcionalidade para editar um cadastro de cargo podendo ser alterado seu nome e a tolerância mensal</w:t>
      </w:r>
    </w:p>
    <w:p w14:paraId="14FC5E61" w14:textId="042BB508" w:rsidR="00931C4F" w:rsidRDefault="00931C4F" w:rsidP="00A10F02">
      <w:pPr>
        <w:numPr>
          <w:ilvl w:val="2"/>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Documentação de APIs de Integração </w:t>
      </w:r>
      <w:proofErr w:type="spellStart"/>
      <w:r w:rsidRPr="00E36D34">
        <w:rPr>
          <w:rFonts w:ascii="Calibri Light" w:hAnsi="Calibri Light" w:cs="Calibri Light"/>
          <w:sz w:val="20"/>
          <w:szCs w:val="20"/>
        </w:rPr>
        <w:t>Rest</w:t>
      </w:r>
      <w:proofErr w:type="spellEnd"/>
    </w:p>
    <w:p w14:paraId="1BCCB34C" w14:textId="56599381" w:rsidR="005743CE" w:rsidRPr="00E36D34" w:rsidRDefault="005743CE" w:rsidP="00A10F02">
      <w:pPr>
        <w:numPr>
          <w:ilvl w:val="3"/>
          <w:numId w:val="1"/>
        </w:numPr>
        <w:shd w:val="clear" w:color="auto" w:fill="FFFFFF"/>
        <w:spacing w:line="360" w:lineRule="auto"/>
        <w:jc w:val="both"/>
        <w:rPr>
          <w:rFonts w:ascii="Calibri Light" w:hAnsi="Calibri Light" w:cs="Calibri Light"/>
          <w:sz w:val="20"/>
          <w:szCs w:val="20"/>
        </w:rPr>
      </w:pPr>
      <w:r w:rsidRPr="004E1536">
        <w:rPr>
          <w:rFonts w:ascii="Calibri Light" w:hAnsi="Calibri Light" w:cs="Calibri Light"/>
          <w:sz w:val="20"/>
          <w:szCs w:val="20"/>
        </w:rPr>
        <w:t>Permitir que o usuário consiga visualizar a documentação das APIs utilizadas no sistema</w:t>
      </w:r>
      <w:r>
        <w:rPr>
          <w:rFonts w:ascii="Calibri Light" w:hAnsi="Calibri Light" w:cs="Calibri Light"/>
          <w:sz w:val="20"/>
          <w:szCs w:val="20"/>
        </w:rPr>
        <w:t>, de forma a e</w:t>
      </w:r>
      <w:r w:rsidRPr="004E1536">
        <w:rPr>
          <w:rFonts w:ascii="Calibri Light" w:hAnsi="Calibri Light" w:cs="Calibri Light"/>
          <w:sz w:val="20"/>
          <w:szCs w:val="20"/>
        </w:rPr>
        <w:t>xibi</w:t>
      </w:r>
      <w:r>
        <w:rPr>
          <w:rFonts w:ascii="Calibri Light" w:hAnsi="Calibri Light" w:cs="Calibri Light"/>
          <w:sz w:val="20"/>
          <w:szCs w:val="20"/>
        </w:rPr>
        <w:t>r</w:t>
      </w:r>
      <w:r w:rsidRPr="004E1536">
        <w:rPr>
          <w:rFonts w:ascii="Calibri Light" w:hAnsi="Calibri Light" w:cs="Calibri Light"/>
          <w:sz w:val="20"/>
          <w:szCs w:val="20"/>
        </w:rPr>
        <w:t xml:space="preserve"> todos os recursos disponíveis no sistema</w:t>
      </w:r>
      <w:r>
        <w:rPr>
          <w:rFonts w:ascii="Calibri Light" w:hAnsi="Calibri Light" w:cs="Calibri Light"/>
          <w:sz w:val="20"/>
          <w:szCs w:val="20"/>
        </w:rPr>
        <w:t>,</w:t>
      </w:r>
      <w:r w:rsidRPr="004E1536">
        <w:rPr>
          <w:rFonts w:ascii="Calibri Light" w:hAnsi="Calibri Light" w:cs="Calibri Light"/>
          <w:sz w:val="20"/>
          <w:szCs w:val="20"/>
        </w:rPr>
        <w:t xml:space="preserve"> facilitando a integração de qualquer funcionalidade com outros sistemas já existentes</w:t>
      </w:r>
    </w:p>
    <w:p w14:paraId="74DECDD4" w14:textId="52C841BE" w:rsidR="00931C4F" w:rsidRDefault="00931C4F" w:rsidP="00A10F02">
      <w:pPr>
        <w:numPr>
          <w:ilvl w:val="2"/>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Gestão de </w:t>
      </w:r>
      <w:r w:rsidR="005743CE">
        <w:rPr>
          <w:rFonts w:ascii="Calibri Light" w:hAnsi="Calibri Light" w:cs="Calibri Light"/>
          <w:sz w:val="20"/>
          <w:szCs w:val="20"/>
        </w:rPr>
        <w:t>Regras</w:t>
      </w:r>
    </w:p>
    <w:p w14:paraId="678F0810" w14:textId="3B2D3EA7" w:rsidR="005743CE" w:rsidRPr="00E36D34" w:rsidRDefault="005743CE" w:rsidP="00A10F02">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que, a</w:t>
      </w:r>
      <w:r w:rsidRPr="004E1536">
        <w:rPr>
          <w:rFonts w:ascii="Calibri Light" w:hAnsi="Calibri Light" w:cs="Calibri Light"/>
          <w:sz w:val="20"/>
          <w:szCs w:val="20"/>
        </w:rPr>
        <w:t>través do sistema</w:t>
      </w:r>
      <w:r>
        <w:rPr>
          <w:rFonts w:ascii="Calibri Light" w:hAnsi="Calibri Light" w:cs="Calibri Light"/>
          <w:sz w:val="20"/>
          <w:szCs w:val="20"/>
        </w:rPr>
        <w:t xml:space="preserve"> dinamicamente,</w:t>
      </w:r>
      <w:r w:rsidRPr="004E1536">
        <w:rPr>
          <w:rFonts w:ascii="Calibri Light" w:hAnsi="Calibri Light" w:cs="Calibri Light"/>
          <w:sz w:val="20"/>
          <w:szCs w:val="20"/>
        </w:rPr>
        <w:t xml:space="preserve"> dev</w:t>
      </w:r>
      <w:r>
        <w:rPr>
          <w:rFonts w:ascii="Calibri Light" w:hAnsi="Calibri Light" w:cs="Calibri Light"/>
          <w:sz w:val="20"/>
          <w:szCs w:val="20"/>
        </w:rPr>
        <w:t>a</w:t>
      </w:r>
      <w:r w:rsidRPr="004E1536">
        <w:rPr>
          <w:rFonts w:ascii="Calibri Light" w:hAnsi="Calibri Light" w:cs="Calibri Light"/>
          <w:sz w:val="20"/>
          <w:szCs w:val="20"/>
        </w:rPr>
        <w:t xml:space="preserve"> ser possível a criação e alteração de regras </w:t>
      </w:r>
      <w:r>
        <w:rPr>
          <w:rFonts w:ascii="Calibri Light" w:hAnsi="Calibri Light" w:cs="Calibri Light"/>
          <w:sz w:val="20"/>
          <w:szCs w:val="20"/>
        </w:rPr>
        <w:t xml:space="preserve">de negócio </w:t>
      </w:r>
      <w:r w:rsidRPr="004E1536">
        <w:rPr>
          <w:rFonts w:ascii="Calibri Light" w:hAnsi="Calibri Light" w:cs="Calibri Light"/>
          <w:sz w:val="20"/>
          <w:szCs w:val="20"/>
        </w:rPr>
        <w:t xml:space="preserve">a serem respeitadas, dentre elas, deve ser possível minimamente </w:t>
      </w:r>
      <w:r>
        <w:rPr>
          <w:rFonts w:ascii="Calibri Light" w:hAnsi="Calibri Light" w:cs="Calibri Light"/>
          <w:sz w:val="20"/>
          <w:szCs w:val="20"/>
        </w:rPr>
        <w:t xml:space="preserve">criações e </w:t>
      </w:r>
      <w:r w:rsidRPr="004E1536">
        <w:rPr>
          <w:rFonts w:ascii="Calibri Light" w:hAnsi="Calibri Light" w:cs="Calibri Light"/>
          <w:sz w:val="20"/>
          <w:szCs w:val="20"/>
        </w:rPr>
        <w:t>alterações de regras referente</w:t>
      </w:r>
      <w:r>
        <w:rPr>
          <w:rFonts w:ascii="Calibri Light" w:hAnsi="Calibri Light" w:cs="Calibri Light"/>
          <w:sz w:val="20"/>
          <w:szCs w:val="20"/>
        </w:rPr>
        <w:t>s</w:t>
      </w:r>
      <w:r w:rsidRPr="004E1536">
        <w:rPr>
          <w:rFonts w:ascii="Calibri Light" w:hAnsi="Calibri Light" w:cs="Calibri Light"/>
          <w:sz w:val="20"/>
          <w:szCs w:val="20"/>
        </w:rPr>
        <w:t xml:space="preserve"> </w:t>
      </w:r>
      <w:r>
        <w:rPr>
          <w:rFonts w:ascii="Calibri Light" w:hAnsi="Calibri Light" w:cs="Calibri Light"/>
          <w:sz w:val="20"/>
          <w:szCs w:val="20"/>
        </w:rPr>
        <w:t>a abonos</w:t>
      </w:r>
      <w:r w:rsidRPr="004E1536">
        <w:rPr>
          <w:rFonts w:ascii="Calibri Light" w:hAnsi="Calibri Light" w:cs="Calibri Light"/>
          <w:sz w:val="20"/>
          <w:szCs w:val="20"/>
        </w:rPr>
        <w:t xml:space="preserve">, </w:t>
      </w:r>
      <w:r>
        <w:rPr>
          <w:rFonts w:ascii="Calibri Light" w:hAnsi="Calibri Light" w:cs="Calibri Light"/>
          <w:sz w:val="20"/>
          <w:szCs w:val="20"/>
        </w:rPr>
        <w:t>h</w:t>
      </w:r>
      <w:r w:rsidRPr="004E1536">
        <w:rPr>
          <w:rFonts w:ascii="Calibri Light" w:hAnsi="Calibri Light" w:cs="Calibri Light"/>
          <w:sz w:val="20"/>
          <w:szCs w:val="20"/>
        </w:rPr>
        <w:t>ora</w:t>
      </w:r>
      <w:r>
        <w:rPr>
          <w:rFonts w:ascii="Calibri Light" w:hAnsi="Calibri Light" w:cs="Calibri Light"/>
          <w:sz w:val="20"/>
          <w:szCs w:val="20"/>
        </w:rPr>
        <w:t>s</w:t>
      </w:r>
      <w:r w:rsidRPr="004E1536">
        <w:rPr>
          <w:rFonts w:ascii="Calibri Light" w:hAnsi="Calibri Light" w:cs="Calibri Light"/>
          <w:sz w:val="20"/>
          <w:szCs w:val="20"/>
        </w:rPr>
        <w:t xml:space="preserve"> </w:t>
      </w:r>
      <w:r>
        <w:rPr>
          <w:rFonts w:ascii="Calibri Light" w:hAnsi="Calibri Light" w:cs="Calibri Light"/>
          <w:sz w:val="20"/>
          <w:szCs w:val="20"/>
        </w:rPr>
        <w:t>e</w:t>
      </w:r>
      <w:r w:rsidRPr="004E1536">
        <w:rPr>
          <w:rFonts w:ascii="Calibri Light" w:hAnsi="Calibri Light" w:cs="Calibri Light"/>
          <w:sz w:val="20"/>
          <w:szCs w:val="20"/>
        </w:rPr>
        <w:t>xtra</w:t>
      </w:r>
      <w:r>
        <w:rPr>
          <w:rFonts w:ascii="Calibri Light" w:hAnsi="Calibri Light" w:cs="Calibri Light"/>
          <w:sz w:val="20"/>
          <w:szCs w:val="20"/>
        </w:rPr>
        <w:t>s</w:t>
      </w:r>
      <w:r w:rsidRPr="004E1536">
        <w:rPr>
          <w:rFonts w:ascii="Calibri Light" w:hAnsi="Calibri Light" w:cs="Calibri Light"/>
          <w:sz w:val="20"/>
          <w:szCs w:val="20"/>
        </w:rPr>
        <w:t xml:space="preserve"> e </w:t>
      </w:r>
      <w:r>
        <w:rPr>
          <w:rFonts w:ascii="Calibri Light" w:hAnsi="Calibri Light" w:cs="Calibri Light"/>
          <w:sz w:val="20"/>
          <w:szCs w:val="20"/>
        </w:rPr>
        <w:t>p</w:t>
      </w:r>
      <w:r w:rsidRPr="004E1536">
        <w:rPr>
          <w:rFonts w:ascii="Calibri Light" w:hAnsi="Calibri Light" w:cs="Calibri Light"/>
          <w:sz w:val="20"/>
          <w:szCs w:val="20"/>
        </w:rPr>
        <w:t>lan</w:t>
      </w:r>
      <w:r>
        <w:rPr>
          <w:rFonts w:ascii="Calibri Light" w:hAnsi="Calibri Light" w:cs="Calibri Light"/>
          <w:sz w:val="20"/>
          <w:szCs w:val="20"/>
        </w:rPr>
        <w:t>tões</w:t>
      </w:r>
    </w:p>
    <w:p w14:paraId="32AC9203" w14:textId="24B28862" w:rsidR="00931C4F" w:rsidRDefault="00931C4F" w:rsidP="00A10F02">
      <w:pPr>
        <w:numPr>
          <w:ilvl w:val="2"/>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 xml:space="preserve">Gestão de </w:t>
      </w:r>
      <w:proofErr w:type="spellStart"/>
      <w:r w:rsidRPr="00E36D34">
        <w:rPr>
          <w:rFonts w:ascii="Calibri Light" w:hAnsi="Calibri Light" w:cs="Calibri Light"/>
          <w:sz w:val="20"/>
          <w:szCs w:val="20"/>
        </w:rPr>
        <w:t>IPs</w:t>
      </w:r>
      <w:proofErr w:type="spellEnd"/>
      <w:r w:rsidRPr="00E36D34">
        <w:rPr>
          <w:rFonts w:ascii="Calibri Light" w:hAnsi="Calibri Light" w:cs="Calibri Light"/>
          <w:sz w:val="20"/>
          <w:szCs w:val="20"/>
        </w:rPr>
        <w:t xml:space="preserve"> Autorizados</w:t>
      </w:r>
    </w:p>
    <w:p w14:paraId="6CD2A869" w14:textId="1FC61870" w:rsidR="00E31949" w:rsidRDefault="00E31949" w:rsidP="00A10F02">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Permitir o cadastro de uma rede autorizada específica para que somente usuários dentro dessa rede consigam realizar o seu registro de ponto. O usuário deve poder ainda informar se esta regra se aplica ao registro pela plataforma web e se também se aplica à plataforma mobile </w:t>
      </w:r>
    </w:p>
    <w:p w14:paraId="0DA43118" w14:textId="06529902" w:rsidR="00E31949" w:rsidRDefault="00E31949" w:rsidP="00A10F02">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lastRenderedPageBreak/>
        <w:t>Permitir o cadastro de uma rede não autorizada para que nenhum usuário dentro dessa rede consiga realizar o seu registro de ponto. O usuário deve poder ainda informar se esta regra se aplica ao registro pela plataforma web e se também se aplica à plataforma mobile</w:t>
      </w:r>
    </w:p>
    <w:p w14:paraId="7026DD6F" w14:textId="0BFFC090" w:rsidR="00CA4686" w:rsidRDefault="002021FC" w:rsidP="00A10F02">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que o usuário possa realizar uma busca das redes cadastradas podendo combinar as seguintes informações para filtro desta referida pesquisa:</w:t>
      </w:r>
    </w:p>
    <w:p w14:paraId="79EAB09B" w14:textId="362472B1" w:rsidR="002021FC" w:rsidRDefault="002021FC"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Endereço de IP específico</w:t>
      </w:r>
    </w:p>
    <w:p w14:paraId="2F50D023" w14:textId="6D8B0E3B" w:rsidR="002021FC" w:rsidRDefault="002021FC"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Somente redes autorizadas</w:t>
      </w:r>
    </w:p>
    <w:p w14:paraId="0AADEDEE" w14:textId="34220AA0" w:rsidR="002021FC" w:rsidRDefault="002021FC"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Somente redes não autorizadas</w:t>
      </w:r>
    </w:p>
    <w:p w14:paraId="18FE6CE7" w14:textId="104467DF" w:rsidR="002021FC" w:rsidRDefault="002021FC"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Redes autorizadas para registro na plataforma web</w:t>
      </w:r>
    </w:p>
    <w:p w14:paraId="7228712D" w14:textId="61FBC21F" w:rsidR="002021FC" w:rsidRPr="00E36D34" w:rsidRDefault="002021FC"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Redes não autorizadas para registro na plataforma web</w:t>
      </w:r>
    </w:p>
    <w:p w14:paraId="1252FCA0" w14:textId="17B2A3CE" w:rsidR="002021FC" w:rsidRPr="00E36D34" w:rsidRDefault="002021FC"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Redes autorizadas para registro na plataforma mobile</w:t>
      </w:r>
    </w:p>
    <w:p w14:paraId="2B518A03" w14:textId="4262D269" w:rsidR="002021FC" w:rsidRDefault="002021FC"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Redes não autorizadas para registro na plataforma mobile</w:t>
      </w:r>
    </w:p>
    <w:p w14:paraId="642ECFCC" w14:textId="0A422365" w:rsidR="002021FC" w:rsidRDefault="002021FC" w:rsidP="00A10F02">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Possuir opção para limpar todos os campos de pesquisas preenchidos</w:t>
      </w:r>
    </w:p>
    <w:p w14:paraId="265482FB" w14:textId="1ED560AE" w:rsidR="002021FC" w:rsidRPr="002021FC" w:rsidRDefault="002021FC" w:rsidP="00A10F02">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Possuir funcionalidade para ocultar o painel de filtro de forma a otimizar o espaço em tela beneficiando a usabilidade do sistema</w:t>
      </w:r>
    </w:p>
    <w:p w14:paraId="6DFBF743" w14:textId="7A785F4B" w:rsidR="00C20CEA" w:rsidRPr="00844560" w:rsidRDefault="00C20CEA" w:rsidP="00A10F02">
      <w:pPr>
        <w:numPr>
          <w:ilvl w:val="1"/>
          <w:numId w:val="1"/>
        </w:numPr>
        <w:shd w:val="clear" w:color="auto" w:fill="FFFFFF"/>
        <w:spacing w:line="360" w:lineRule="auto"/>
        <w:jc w:val="both"/>
        <w:rPr>
          <w:rFonts w:ascii="Calibri Light" w:hAnsi="Calibri Light" w:cs="Calibri Light"/>
          <w:sz w:val="20"/>
          <w:szCs w:val="20"/>
        </w:rPr>
      </w:pPr>
      <w:r w:rsidRPr="00844560">
        <w:rPr>
          <w:rFonts w:ascii="Calibri Light" w:hAnsi="Calibri Light" w:cs="Calibri Light"/>
          <w:sz w:val="20"/>
          <w:szCs w:val="20"/>
        </w:rPr>
        <w:t>Desenvolvimento Humano Organizacional – DHO</w:t>
      </w:r>
    </w:p>
    <w:p w14:paraId="5CDEFB30" w14:textId="6A43B0AE" w:rsidR="002E1B05" w:rsidRPr="00844560" w:rsidRDefault="00E02DCB" w:rsidP="00A10F02">
      <w:pPr>
        <w:numPr>
          <w:ilvl w:val="2"/>
          <w:numId w:val="1"/>
        </w:numPr>
        <w:shd w:val="clear" w:color="auto" w:fill="FFFFFF"/>
        <w:spacing w:line="360" w:lineRule="auto"/>
        <w:jc w:val="both"/>
        <w:rPr>
          <w:rFonts w:ascii="Calibri Light" w:hAnsi="Calibri Light" w:cs="Calibri Light"/>
          <w:sz w:val="20"/>
          <w:szCs w:val="20"/>
        </w:rPr>
      </w:pPr>
      <w:r w:rsidRPr="00844560">
        <w:rPr>
          <w:rFonts w:ascii="Calibri Light" w:hAnsi="Calibri Light" w:cs="Calibri Light"/>
          <w:sz w:val="20"/>
          <w:szCs w:val="20"/>
        </w:rPr>
        <w:t>Propósito Organizacional</w:t>
      </w:r>
    </w:p>
    <w:p w14:paraId="686B5D99" w14:textId="31AF56B1" w:rsidR="00277ED6" w:rsidRPr="00844560" w:rsidRDefault="00277ED6" w:rsidP="00A05349">
      <w:pPr>
        <w:numPr>
          <w:ilvl w:val="3"/>
          <w:numId w:val="1"/>
        </w:numPr>
        <w:shd w:val="clear" w:color="auto" w:fill="FFFFFF"/>
        <w:spacing w:line="360" w:lineRule="auto"/>
        <w:jc w:val="both"/>
        <w:rPr>
          <w:rFonts w:ascii="Calibri Light" w:hAnsi="Calibri Light" w:cs="Calibri Light"/>
          <w:sz w:val="20"/>
          <w:szCs w:val="20"/>
        </w:rPr>
      </w:pPr>
      <w:r w:rsidRPr="00844560">
        <w:rPr>
          <w:rFonts w:ascii="Calibri Light" w:hAnsi="Calibri Light" w:cs="Calibri Light"/>
          <w:sz w:val="20"/>
          <w:szCs w:val="20"/>
        </w:rPr>
        <w:t>Permitir</w:t>
      </w:r>
      <w:r w:rsidR="00A05349" w:rsidRPr="00844560">
        <w:rPr>
          <w:rFonts w:ascii="Calibri Light" w:hAnsi="Calibri Light" w:cs="Calibri Light"/>
          <w:sz w:val="20"/>
          <w:szCs w:val="20"/>
        </w:rPr>
        <w:t xml:space="preserve"> que o usuário consiga fazer o cadastro dos propósitos organizacionais da instituição, co</w:t>
      </w:r>
      <w:r w:rsidRPr="00844560">
        <w:rPr>
          <w:rFonts w:ascii="Calibri Light" w:hAnsi="Calibri Light" w:cs="Calibri Light"/>
          <w:sz w:val="20"/>
          <w:szCs w:val="20"/>
        </w:rPr>
        <w:t>ntendo</w:t>
      </w:r>
      <w:r w:rsidR="00A05349" w:rsidRPr="00844560">
        <w:rPr>
          <w:rFonts w:ascii="Calibri Light" w:hAnsi="Calibri Light" w:cs="Calibri Light"/>
          <w:sz w:val="20"/>
          <w:szCs w:val="20"/>
        </w:rPr>
        <w:t xml:space="preserve"> t</w:t>
      </w:r>
      <w:r w:rsidRPr="00844560">
        <w:rPr>
          <w:rFonts w:ascii="Calibri Light" w:hAnsi="Calibri Light" w:cs="Calibri Light"/>
          <w:sz w:val="20"/>
          <w:szCs w:val="20"/>
        </w:rPr>
        <w:t>í</w:t>
      </w:r>
      <w:r w:rsidR="00A05349" w:rsidRPr="00844560">
        <w:rPr>
          <w:rFonts w:ascii="Calibri Light" w:hAnsi="Calibri Light" w:cs="Calibri Light"/>
          <w:sz w:val="20"/>
          <w:szCs w:val="20"/>
        </w:rPr>
        <w:t xml:space="preserve">tulo, descrição e pontuação </w:t>
      </w:r>
      <w:r w:rsidRPr="00844560">
        <w:rPr>
          <w:rFonts w:ascii="Calibri Light" w:hAnsi="Calibri Light" w:cs="Calibri Light"/>
          <w:sz w:val="20"/>
          <w:szCs w:val="20"/>
        </w:rPr>
        <w:t xml:space="preserve">para que possa ser utilizado </w:t>
      </w:r>
      <w:r w:rsidR="00A05349" w:rsidRPr="00844560">
        <w:rPr>
          <w:rFonts w:ascii="Calibri Light" w:hAnsi="Calibri Light" w:cs="Calibri Light"/>
          <w:sz w:val="20"/>
          <w:szCs w:val="20"/>
        </w:rPr>
        <w:t>n</w:t>
      </w:r>
      <w:r w:rsidRPr="00844560">
        <w:rPr>
          <w:rFonts w:ascii="Calibri Light" w:hAnsi="Calibri Light" w:cs="Calibri Light"/>
          <w:sz w:val="20"/>
          <w:szCs w:val="20"/>
        </w:rPr>
        <w:t>o desenvolvimento humano organizacional</w:t>
      </w:r>
    </w:p>
    <w:p w14:paraId="41DDEEE2" w14:textId="73BFB5D9" w:rsidR="00A05349" w:rsidRPr="00844560" w:rsidRDefault="00277ED6" w:rsidP="00A05349">
      <w:pPr>
        <w:numPr>
          <w:ilvl w:val="3"/>
          <w:numId w:val="1"/>
        </w:numPr>
        <w:shd w:val="clear" w:color="auto" w:fill="FFFFFF"/>
        <w:spacing w:line="360" w:lineRule="auto"/>
        <w:jc w:val="both"/>
        <w:rPr>
          <w:rFonts w:ascii="Calibri Light" w:hAnsi="Calibri Light" w:cs="Calibri Light"/>
          <w:sz w:val="20"/>
          <w:szCs w:val="20"/>
        </w:rPr>
      </w:pPr>
      <w:r w:rsidRPr="00844560">
        <w:rPr>
          <w:rFonts w:ascii="Calibri Light" w:hAnsi="Calibri Light" w:cs="Calibri Light"/>
          <w:sz w:val="20"/>
          <w:szCs w:val="20"/>
        </w:rPr>
        <w:t>Permitir</w:t>
      </w:r>
      <w:r w:rsidR="00A05349" w:rsidRPr="00844560">
        <w:rPr>
          <w:rFonts w:ascii="Calibri Light" w:hAnsi="Calibri Light" w:cs="Calibri Light"/>
          <w:sz w:val="20"/>
          <w:szCs w:val="20"/>
        </w:rPr>
        <w:t xml:space="preserve"> o compartilhamento com toda instituição</w:t>
      </w:r>
      <w:r w:rsidRPr="00844560">
        <w:rPr>
          <w:rFonts w:ascii="Calibri Light" w:hAnsi="Calibri Light" w:cs="Calibri Light"/>
          <w:sz w:val="20"/>
          <w:szCs w:val="20"/>
        </w:rPr>
        <w:t xml:space="preserve"> ou a configuração de compartilhamento especificando u</w:t>
      </w:r>
      <w:r w:rsidR="00A05349" w:rsidRPr="00844560">
        <w:rPr>
          <w:rFonts w:ascii="Calibri Light" w:hAnsi="Calibri Light" w:cs="Calibri Light"/>
          <w:sz w:val="20"/>
          <w:szCs w:val="20"/>
        </w:rPr>
        <w:t>m ou mais setores</w:t>
      </w:r>
    </w:p>
    <w:p w14:paraId="76AA5666" w14:textId="3EB69635" w:rsidR="00A05349" w:rsidRPr="00254A39" w:rsidRDefault="00A05349" w:rsidP="00844560">
      <w:pPr>
        <w:numPr>
          <w:ilvl w:val="3"/>
          <w:numId w:val="1"/>
        </w:numPr>
        <w:shd w:val="clear" w:color="auto" w:fill="FFFFFF"/>
        <w:spacing w:line="360" w:lineRule="auto"/>
        <w:jc w:val="both"/>
        <w:rPr>
          <w:rFonts w:ascii="Calibri Light" w:hAnsi="Calibri Light" w:cs="Calibri Light"/>
          <w:sz w:val="20"/>
          <w:szCs w:val="20"/>
        </w:rPr>
      </w:pPr>
      <w:r w:rsidRPr="00844560">
        <w:rPr>
          <w:rFonts w:ascii="Calibri Light" w:hAnsi="Calibri Light" w:cs="Calibri Light"/>
          <w:sz w:val="20"/>
          <w:szCs w:val="20"/>
        </w:rPr>
        <w:t>Permitir a visualização dos propósitos organizacionais</w:t>
      </w:r>
      <w:r w:rsidR="00277ED6" w:rsidRPr="00844560">
        <w:rPr>
          <w:rFonts w:ascii="Calibri Light" w:hAnsi="Calibri Light" w:cs="Calibri Light"/>
          <w:sz w:val="20"/>
          <w:szCs w:val="20"/>
        </w:rPr>
        <w:t xml:space="preserve"> de forma que seja possível os servidores individualmente possam sinalizar que estão cientes das informações apresentadas, fazendo com que tais servidores acumulem pontos</w:t>
      </w:r>
      <w:r w:rsidR="008A5755" w:rsidRPr="00844560">
        <w:rPr>
          <w:rFonts w:ascii="Calibri Light" w:hAnsi="Calibri Light" w:cs="Calibri Light"/>
          <w:sz w:val="20"/>
          <w:szCs w:val="20"/>
        </w:rPr>
        <w:t xml:space="preserve">, conforme a pontuação informada no cadastro dos propósitos </w:t>
      </w:r>
      <w:r w:rsidR="008A5755" w:rsidRPr="00254A39">
        <w:rPr>
          <w:rFonts w:ascii="Calibri Light" w:hAnsi="Calibri Light" w:cs="Calibri Light"/>
          <w:sz w:val="20"/>
          <w:szCs w:val="20"/>
        </w:rPr>
        <w:t>organizacionais</w:t>
      </w:r>
    </w:p>
    <w:p w14:paraId="5B88EB4D" w14:textId="72693F76" w:rsidR="00E02DCB" w:rsidRPr="00254A39" w:rsidRDefault="00E02DCB" w:rsidP="00A10F02">
      <w:pPr>
        <w:numPr>
          <w:ilvl w:val="2"/>
          <w:numId w:val="1"/>
        </w:numPr>
        <w:shd w:val="clear" w:color="auto" w:fill="FFFFFF"/>
        <w:spacing w:line="360" w:lineRule="auto"/>
        <w:jc w:val="both"/>
        <w:rPr>
          <w:rFonts w:ascii="Calibri Light" w:hAnsi="Calibri Light" w:cs="Calibri Light"/>
          <w:sz w:val="20"/>
          <w:szCs w:val="20"/>
        </w:rPr>
      </w:pPr>
      <w:r w:rsidRPr="00254A39">
        <w:rPr>
          <w:rFonts w:ascii="Calibri Light" w:hAnsi="Calibri Light" w:cs="Calibri Light"/>
          <w:sz w:val="20"/>
          <w:szCs w:val="20"/>
        </w:rPr>
        <w:t>Regras</w:t>
      </w:r>
      <w:r w:rsidR="000801B6" w:rsidRPr="00254A39">
        <w:rPr>
          <w:rFonts w:ascii="Calibri Light" w:hAnsi="Calibri Light" w:cs="Calibri Light"/>
          <w:sz w:val="20"/>
          <w:szCs w:val="20"/>
        </w:rPr>
        <w:t xml:space="preserve"> e Normas</w:t>
      </w:r>
    </w:p>
    <w:p w14:paraId="150C4ADC" w14:textId="77777777" w:rsidR="00254A39" w:rsidRPr="00254A39" w:rsidRDefault="00A05349" w:rsidP="00A05349">
      <w:pPr>
        <w:numPr>
          <w:ilvl w:val="3"/>
          <w:numId w:val="1"/>
        </w:numPr>
        <w:shd w:val="clear" w:color="auto" w:fill="FFFFFF"/>
        <w:spacing w:line="360" w:lineRule="auto"/>
        <w:jc w:val="both"/>
        <w:rPr>
          <w:rFonts w:ascii="Calibri Light" w:hAnsi="Calibri Light" w:cs="Calibri Light"/>
          <w:sz w:val="20"/>
          <w:szCs w:val="20"/>
        </w:rPr>
      </w:pPr>
      <w:r w:rsidRPr="00254A39">
        <w:rPr>
          <w:rFonts w:ascii="Calibri Light" w:hAnsi="Calibri Light" w:cs="Calibri Light"/>
          <w:sz w:val="20"/>
          <w:szCs w:val="20"/>
        </w:rPr>
        <w:t xml:space="preserve">Permitir </w:t>
      </w:r>
      <w:r w:rsidR="00254A39" w:rsidRPr="00254A39">
        <w:rPr>
          <w:rFonts w:ascii="Calibri Light" w:hAnsi="Calibri Light" w:cs="Calibri Light"/>
          <w:sz w:val="20"/>
          <w:szCs w:val="20"/>
        </w:rPr>
        <w:t xml:space="preserve">o </w:t>
      </w:r>
      <w:r w:rsidRPr="00254A39">
        <w:rPr>
          <w:rFonts w:ascii="Calibri Light" w:hAnsi="Calibri Light" w:cs="Calibri Light"/>
          <w:sz w:val="20"/>
          <w:szCs w:val="20"/>
        </w:rPr>
        <w:t>cadastr</w:t>
      </w:r>
      <w:r w:rsidR="00254A39" w:rsidRPr="00254A39">
        <w:rPr>
          <w:rFonts w:ascii="Calibri Light" w:hAnsi="Calibri Light" w:cs="Calibri Light"/>
          <w:sz w:val="20"/>
          <w:szCs w:val="20"/>
        </w:rPr>
        <w:t>o</w:t>
      </w:r>
      <w:r w:rsidRPr="00254A39">
        <w:rPr>
          <w:rFonts w:ascii="Calibri Light" w:hAnsi="Calibri Light" w:cs="Calibri Light"/>
          <w:sz w:val="20"/>
          <w:szCs w:val="20"/>
        </w:rPr>
        <w:t xml:space="preserve"> </w:t>
      </w:r>
      <w:r w:rsidR="00254A39" w:rsidRPr="00254A39">
        <w:rPr>
          <w:rFonts w:ascii="Calibri Light" w:hAnsi="Calibri Light" w:cs="Calibri Light"/>
          <w:sz w:val="20"/>
          <w:szCs w:val="20"/>
        </w:rPr>
        <w:t>d</w:t>
      </w:r>
      <w:r w:rsidRPr="00254A39">
        <w:rPr>
          <w:rFonts w:ascii="Calibri Light" w:hAnsi="Calibri Light" w:cs="Calibri Light"/>
          <w:sz w:val="20"/>
          <w:szCs w:val="20"/>
        </w:rPr>
        <w:t>as regras e normas da instituição</w:t>
      </w:r>
      <w:r w:rsidR="00254A39" w:rsidRPr="00254A39">
        <w:rPr>
          <w:rFonts w:ascii="Calibri Light" w:hAnsi="Calibri Light" w:cs="Calibri Light"/>
          <w:sz w:val="20"/>
          <w:szCs w:val="20"/>
        </w:rPr>
        <w:t>, devendo conter no mínimo as seguintes informações:</w:t>
      </w:r>
      <w:r w:rsidRPr="00254A39">
        <w:rPr>
          <w:rFonts w:ascii="Calibri Light" w:hAnsi="Calibri Light" w:cs="Calibri Light"/>
          <w:sz w:val="20"/>
          <w:szCs w:val="20"/>
        </w:rPr>
        <w:t xml:space="preserve"> </w:t>
      </w:r>
    </w:p>
    <w:p w14:paraId="1D80E8EB" w14:textId="77777777" w:rsidR="00254A39" w:rsidRPr="00254A39" w:rsidRDefault="00A05349" w:rsidP="00254A39">
      <w:pPr>
        <w:numPr>
          <w:ilvl w:val="4"/>
          <w:numId w:val="1"/>
        </w:numPr>
        <w:shd w:val="clear" w:color="auto" w:fill="FFFFFF"/>
        <w:spacing w:line="360" w:lineRule="auto"/>
        <w:jc w:val="both"/>
        <w:rPr>
          <w:rFonts w:ascii="Calibri Light" w:hAnsi="Calibri Light" w:cs="Calibri Light"/>
          <w:sz w:val="20"/>
          <w:szCs w:val="20"/>
        </w:rPr>
      </w:pPr>
      <w:r w:rsidRPr="00254A39">
        <w:rPr>
          <w:rFonts w:ascii="Calibri Light" w:hAnsi="Calibri Light" w:cs="Calibri Light"/>
          <w:sz w:val="20"/>
          <w:szCs w:val="20"/>
        </w:rPr>
        <w:t>T</w:t>
      </w:r>
      <w:r w:rsidR="00254A39" w:rsidRPr="00254A39">
        <w:rPr>
          <w:rFonts w:ascii="Calibri Light" w:hAnsi="Calibri Light" w:cs="Calibri Light"/>
          <w:sz w:val="20"/>
          <w:szCs w:val="20"/>
        </w:rPr>
        <w:t>í</w:t>
      </w:r>
      <w:r w:rsidRPr="00254A39">
        <w:rPr>
          <w:rFonts w:ascii="Calibri Light" w:hAnsi="Calibri Light" w:cs="Calibri Light"/>
          <w:sz w:val="20"/>
          <w:szCs w:val="20"/>
        </w:rPr>
        <w:t>tulo</w:t>
      </w:r>
    </w:p>
    <w:p w14:paraId="06FA730F" w14:textId="77777777" w:rsidR="00254A39" w:rsidRPr="00254A39" w:rsidRDefault="00A05349" w:rsidP="00254A39">
      <w:pPr>
        <w:numPr>
          <w:ilvl w:val="4"/>
          <w:numId w:val="1"/>
        </w:numPr>
        <w:shd w:val="clear" w:color="auto" w:fill="FFFFFF"/>
        <w:spacing w:line="360" w:lineRule="auto"/>
        <w:jc w:val="both"/>
        <w:rPr>
          <w:rFonts w:ascii="Calibri Light" w:hAnsi="Calibri Light" w:cs="Calibri Light"/>
          <w:sz w:val="20"/>
          <w:szCs w:val="20"/>
        </w:rPr>
      </w:pPr>
      <w:r w:rsidRPr="00254A39">
        <w:rPr>
          <w:rFonts w:ascii="Calibri Light" w:hAnsi="Calibri Light" w:cs="Calibri Light"/>
          <w:sz w:val="20"/>
          <w:szCs w:val="20"/>
        </w:rPr>
        <w:t>Descrição</w:t>
      </w:r>
    </w:p>
    <w:p w14:paraId="7B21C63D" w14:textId="77777777" w:rsidR="00254A39" w:rsidRPr="00254A39" w:rsidRDefault="00254A39" w:rsidP="00254A39">
      <w:pPr>
        <w:numPr>
          <w:ilvl w:val="4"/>
          <w:numId w:val="1"/>
        </w:numPr>
        <w:shd w:val="clear" w:color="auto" w:fill="FFFFFF"/>
        <w:spacing w:line="360" w:lineRule="auto"/>
        <w:jc w:val="both"/>
        <w:rPr>
          <w:rFonts w:ascii="Calibri Light" w:hAnsi="Calibri Light" w:cs="Calibri Light"/>
          <w:sz w:val="20"/>
          <w:szCs w:val="20"/>
        </w:rPr>
      </w:pPr>
      <w:r w:rsidRPr="00254A39">
        <w:rPr>
          <w:rFonts w:ascii="Calibri Light" w:hAnsi="Calibri Light" w:cs="Calibri Light"/>
          <w:sz w:val="20"/>
          <w:szCs w:val="20"/>
        </w:rPr>
        <w:t>Pontuação</w:t>
      </w:r>
    </w:p>
    <w:p w14:paraId="5F38FA57" w14:textId="1BDEE15D" w:rsidR="00254A39" w:rsidRPr="00254A39" w:rsidRDefault="00254A39" w:rsidP="00254A39">
      <w:pPr>
        <w:numPr>
          <w:ilvl w:val="3"/>
          <w:numId w:val="1"/>
        </w:numPr>
        <w:shd w:val="clear" w:color="auto" w:fill="FFFFFF"/>
        <w:spacing w:line="360" w:lineRule="auto"/>
        <w:jc w:val="both"/>
        <w:rPr>
          <w:rFonts w:ascii="Calibri Light" w:hAnsi="Calibri Light" w:cs="Calibri Light"/>
          <w:sz w:val="20"/>
          <w:szCs w:val="20"/>
        </w:rPr>
      </w:pPr>
      <w:r w:rsidRPr="00254A39">
        <w:rPr>
          <w:rFonts w:ascii="Calibri Light" w:hAnsi="Calibri Light" w:cs="Calibri Light"/>
          <w:sz w:val="20"/>
          <w:szCs w:val="20"/>
        </w:rPr>
        <w:t>Permitir que as tarefas e normas possam ser compartilhadas com toda instituição ou a um ou mais setores específicos, conforme configuração</w:t>
      </w:r>
    </w:p>
    <w:p w14:paraId="590B44AE" w14:textId="2056BA3A" w:rsidR="00254A39" w:rsidRPr="00254A39" w:rsidRDefault="00254A39" w:rsidP="00277ED6">
      <w:pPr>
        <w:numPr>
          <w:ilvl w:val="3"/>
          <w:numId w:val="1"/>
        </w:numPr>
        <w:shd w:val="clear" w:color="auto" w:fill="FFFFFF"/>
        <w:spacing w:line="360" w:lineRule="auto"/>
        <w:jc w:val="both"/>
        <w:rPr>
          <w:rFonts w:ascii="Calibri Light" w:hAnsi="Calibri Light" w:cs="Calibri Light"/>
          <w:sz w:val="20"/>
          <w:szCs w:val="20"/>
        </w:rPr>
      </w:pPr>
      <w:r w:rsidRPr="00254A39">
        <w:rPr>
          <w:rFonts w:ascii="Calibri Light" w:hAnsi="Calibri Light" w:cs="Calibri Light"/>
          <w:sz w:val="20"/>
          <w:szCs w:val="20"/>
        </w:rPr>
        <w:t>Permitir que os servidores visualizem todas</w:t>
      </w:r>
      <w:r w:rsidR="00277ED6" w:rsidRPr="00254A39">
        <w:rPr>
          <w:rFonts w:ascii="Calibri Light" w:hAnsi="Calibri Light" w:cs="Calibri Light"/>
          <w:sz w:val="20"/>
          <w:szCs w:val="20"/>
        </w:rPr>
        <w:t xml:space="preserve"> as regras e normas atribuídas </w:t>
      </w:r>
      <w:r w:rsidRPr="00254A39">
        <w:rPr>
          <w:rFonts w:ascii="Calibri Light" w:hAnsi="Calibri Light" w:cs="Calibri Light"/>
          <w:sz w:val="20"/>
          <w:szCs w:val="20"/>
        </w:rPr>
        <w:t>à</w:t>
      </w:r>
      <w:r w:rsidR="00277ED6" w:rsidRPr="00254A39">
        <w:rPr>
          <w:rFonts w:ascii="Calibri Light" w:hAnsi="Calibri Light" w:cs="Calibri Light"/>
          <w:sz w:val="20"/>
          <w:szCs w:val="20"/>
        </w:rPr>
        <w:t xml:space="preserve"> toda instituição ou a seu</w:t>
      </w:r>
      <w:r w:rsidRPr="00254A39">
        <w:rPr>
          <w:rFonts w:ascii="Calibri Light" w:hAnsi="Calibri Light" w:cs="Calibri Light"/>
          <w:sz w:val="20"/>
          <w:szCs w:val="20"/>
        </w:rPr>
        <w:t>s respectivos</w:t>
      </w:r>
      <w:r w:rsidR="00277ED6" w:rsidRPr="00254A39">
        <w:rPr>
          <w:rFonts w:ascii="Calibri Light" w:hAnsi="Calibri Light" w:cs="Calibri Light"/>
          <w:sz w:val="20"/>
          <w:szCs w:val="20"/>
        </w:rPr>
        <w:t xml:space="preserve"> setor</w:t>
      </w:r>
      <w:r w:rsidRPr="00254A39">
        <w:rPr>
          <w:rFonts w:ascii="Calibri Light" w:hAnsi="Calibri Light" w:cs="Calibri Light"/>
          <w:sz w:val="20"/>
          <w:szCs w:val="20"/>
        </w:rPr>
        <w:t>es</w:t>
      </w:r>
    </w:p>
    <w:p w14:paraId="02B8C6F9" w14:textId="0EC0F612" w:rsidR="00277ED6" w:rsidRPr="00183470" w:rsidRDefault="00254A39" w:rsidP="00277ED6">
      <w:pPr>
        <w:numPr>
          <w:ilvl w:val="3"/>
          <w:numId w:val="1"/>
        </w:numPr>
        <w:shd w:val="clear" w:color="auto" w:fill="FFFFFF"/>
        <w:spacing w:line="360" w:lineRule="auto"/>
        <w:jc w:val="both"/>
        <w:rPr>
          <w:rFonts w:ascii="Calibri Light" w:hAnsi="Calibri Light" w:cs="Calibri Light"/>
          <w:sz w:val="20"/>
          <w:szCs w:val="20"/>
        </w:rPr>
      </w:pPr>
      <w:r w:rsidRPr="00254A39">
        <w:rPr>
          <w:rFonts w:ascii="Calibri Light" w:hAnsi="Calibri Light" w:cs="Calibri Light"/>
          <w:sz w:val="20"/>
          <w:szCs w:val="20"/>
        </w:rPr>
        <w:t>Permitir que os servidores acu</w:t>
      </w:r>
      <w:r w:rsidRPr="00183470">
        <w:rPr>
          <w:rFonts w:ascii="Calibri Light" w:hAnsi="Calibri Light" w:cs="Calibri Light"/>
          <w:sz w:val="20"/>
          <w:szCs w:val="20"/>
        </w:rPr>
        <w:t xml:space="preserve">mulem pontos </w:t>
      </w:r>
      <w:r w:rsidR="00277ED6" w:rsidRPr="00183470">
        <w:rPr>
          <w:rFonts w:ascii="Calibri Light" w:hAnsi="Calibri Light" w:cs="Calibri Light"/>
          <w:sz w:val="20"/>
          <w:szCs w:val="20"/>
        </w:rPr>
        <w:t>de acordo com cada confirmação de leitura</w:t>
      </w:r>
      <w:r w:rsidRPr="00183470">
        <w:rPr>
          <w:rFonts w:ascii="Calibri Light" w:hAnsi="Calibri Light" w:cs="Calibri Light"/>
          <w:sz w:val="20"/>
          <w:szCs w:val="20"/>
        </w:rPr>
        <w:t xml:space="preserve"> dentro da área de desenvolvimento humano organizacional</w:t>
      </w:r>
    </w:p>
    <w:p w14:paraId="173C187B" w14:textId="53F1DF90" w:rsidR="00E02DCB" w:rsidRPr="00183470" w:rsidRDefault="00E02DCB" w:rsidP="00A10F02">
      <w:pPr>
        <w:numPr>
          <w:ilvl w:val="2"/>
          <w:numId w:val="1"/>
        </w:numPr>
        <w:shd w:val="clear" w:color="auto" w:fill="FFFFFF"/>
        <w:spacing w:line="360" w:lineRule="auto"/>
        <w:jc w:val="both"/>
        <w:rPr>
          <w:rFonts w:ascii="Calibri Light" w:hAnsi="Calibri Light" w:cs="Calibri Light"/>
          <w:sz w:val="20"/>
          <w:szCs w:val="20"/>
        </w:rPr>
      </w:pPr>
      <w:r w:rsidRPr="00183470">
        <w:rPr>
          <w:rFonts w:ascii="Calibri Light" w:hAnsi="Calibri Light" w:cs="Calibri Light"/>
          <w:sz w:val="20"/>
          <w:szCs w:val="20"/>
        </w:rPr>
        <w:t>Treinamentos</w:t>
      </w:r>
    </w:p>
    <w:p w14:paraId="011A6B63" w14:textId="319B151A" w:rsidR="00183470" w:rsidRPr="00183470" w:rsidRDefault="00183470" w:rsidP="00183470">
      <w:pPr>
        <w:numPr>
          <w:ilvl w:val="3"/>
          <w:numId w:val="1"/>
        </w:numPr>
        <w:shd w:val="clear" w:color="auto" w:fill="FFFFFF"/>
        <w:spacing w:line="360" w:lineRule="auto"/>
        <w:jc w:val="both"/>
        <w:rPr>
          <w:rFonts w:ascii="Calibri Light" w:hAnsi="Calibri Light" w:cs="Calibri Light"/>
          <w:sz w:val="20"/>
          <w:szCs w:val="20"/>
        </w:rPr>
      </w:pPr>
      <w:r w:rsidRPr="00183470">
        <w:rPr>
          <w:rFonts w:ascii="Calibri Light" w:hAnsi="Calibri Light" w:cs="Calibri Light"/>
          <w:sz w:val="20"/>
          <w:szCs w:val="20"/>
        </w:rPr>
        <w:lastRenderedPageBreak/>
        <w:t>Permitir o cadastro de treinamentos no sistema, devendo possuir no mínimo as seguintes informações:</w:t>
      </w:r>
    </w:p>
    <w:p w14:paraId="25855D4A" w14:textId="31F4BD4E" w:rsidR="00183470" w:rsidRPr="00183470" w:rsidRDefault="00183470" w:rsidP="00183470">
      <w:pPr>
        <w:numPr>
          <w:ilvl w:val="4"/>
          <w:numId w:val="1"/>
        </w:numPr>
        <w:shd w:val="clear" w:color="auto" w:fill="FFFFFF"/>
        <w:spacing w:line="360" w:lineRule="auto"/>
        <w:jc w:val="both"/>
        <w:rPr>
          <w:rFonts w:ascii="Calibri Light" w:hAnsi="Calibri Light" w:cs="Calibri Light"/>
          <w:sz w:val="20"/>
          <w:szCs w:val="20"/>
        </w:rPr>
      </w:pPr>
      <w:r w:rsidRPr="00183470">
        <w:rPr>
          <w:rFonts w:ascii="Calibri Light" w:hAnsi="Calibri Light" w:cs="Calibri Light"/>
          <w:sz w:val="20"/>
          <w:szCs w:val="20"/>
        </w:rPr>
        <w:t>Título</w:t>
      </w:r>
    </w:p>
    <w:p w14:paraId="391FD135" w14:textId="2608BED3" w:rsidR="00183470" w:rsidRPr="00183470" w:rsidRDefault="00183470" w:rsidP="00183470">
      <w:pPr>
        <w:numPr>
          <w:ilvl w:val="4"/>
          <w:numId w:val="1"/>
        </w:numPr>
        <w:shd w:val="clear" w:color="auto" w:fill="FFFFFF"/>
        <w:spacing w:line="360" w:lineRule="auto"/>
        <w:jc w:val="both"/>
        <w:rPr>
          <w:rFonts w:ascii="Calibri Light" w:hAnsi="Calibri Light" w:cs="Calibri Light"/>
          <w:sz w:val="20"/>
          <w:szCs w:val="20"/>
        </w:rPr>
      </w:pPr>
      <w:r w:rsidRPr="00183470">
        <w:rPr>
          <w:rFonts w:ascii="Calibri Light" w:hAnsi="Calibri Light" w:cs="Calibri Light"/>
          <w:sz w:val="20"/>
          <w:szCs w:val="20"/>
        </w:rPr>
        <w:t>Descrição</w:t>
      </w:r>
    </w:p>
    <w:p w14:paraId="150F2B89" w14:textId="56132FDB" w:rsidR="00183470" w:rsidRPr="00183470" w:rsidRDefault="00183470" w:rsidP="00183470">
      <w:pPr>
        <w:numPr>
          <w:ilvl w:val="4"/>
          <w:numId w:val="1"/>
        </w:numPr>
        <w:shd w:val="clear" w:color="auto" w:fill="FFFFFF"/>
        <w:spacing w:line="360" w:lineRule="auto"/>
        <w:jc w:val="both"/>
        <w:rPr>
          <w:rFonts w:ascii="Calibri Light" w:hAnsi="Calibri Light" w:cs="Calibri Light"/>
          <w:sz w:val="20"/>
          <w:szCs w:val="20"/>
        </w:rPr>
      </w:pPr>
      <w:r w:rsidRPr="00183470">
        <w:rPr>
          <w:rFonts w:ascii="Calibri Light" w:hAnsi="Calibri Light" w:cs="Calibri Light"/>
          <w:sz w:val="20"/>
          <w:szCs w:val="20"/>
        </w:rPr>
        <w:t>Início da vigência</w:t>
      </w:r>
    </w:p>
    <w:p w14:paraId="604D1F38" w14:textId="69860A49" w:rsidR="00183470" w:rsidRPr="00183470" w:rsidRDefault="00183470" w:rsidP="00183470">
      <w:pPr>
        <w:numPr>
          <w:ilvl w:val="4"/>
          <w:numId w:val="1"/>
        </w:numPr>
        <w:shd w:val="clear" w:color="auto" w:fill="FFFFFF"/>
        <w:spacing w:line="360" w:lineRule="auto"/>
        <w:jc w:val="both"/>
        <w:rPr>
          <w:rFonts w:ascii="Calibri Light" w:hAnsi="Calibri Light" w:cs="Calibri Light"/>
          <w:sz w:val="20"/>
          <w:szCs w:val="20"/>
        </w:rPr>
      </w:pPr>
      <w:r w:rsidRPr="00183470">
        <w:rPr>
          <w:rFonts w:ascii="Calibri Light" w:hAnsi="Calibri Light" w:cs="Calibri Light"/>
          <w:sz w:val="20"/>
          <w:szCs w:val="20"/>
        </w:rPr>
        <w:t>Fim da vigência</w:t>
      </w:r>
    </w:p>
    <w:p w14:paraId="63F098B1" w14:textId="72907C9F" w:rsidR="00277ED6" w:rsidRPr="00183470" w:rsidRDefault="00183470" w:rsidP="00183470">
      <w:pPr>
        <w:numPr>
          <w:ilvl w:val="4"/>
          <w:numId w:val="1"/>
        </w:numPr>
        <w:shd w:val="clear" w:color="auto" w:fill="FFFFFF"/>
        <w:spacing w:line="360" w:lineRule="auto"/>
        <w:jc w:val="both"/>
        <w:rPr>
          <w:rFonts w:ascii="Calibri Light" w:hAnsi="Calibri Light" w:cs="Calibri Light"/>
          <w:sz w:val="20"/>
          <w:szCs w:val="20"/>
        </w:rPr>
      </w:pPr>
      <w:r w:rsidRPr="00183470">
        <w:rPr>
          <w:rFonts w:ascii="Calibri Light" w:hAnsi="Calibri Light" w:cs="Calibri Light"/>
          <w:sz w:val="20"/>
          <w:szCs w:val="20"/>
        </w:rPr>
        <w:t>URL do vídeo, se for o caso</w:t>
      </w:r>
    </w:p>
    <w:p w14:paraId="3789C8B7" w14:textId="0EE33C9B" w:rsidR="00277ED6" w:rsidRPr="00B92A8C" w:rsidRDefault="00183470" w:rsidP="00183470">
      <w:pPr>
        <w:numPr>
          <w:ilvl w:val="3"/>
          <w:numId w:val="1"/>
        </w:numPr>
        <w:shd w:val="clear" w:color="auto" w:fill="FFFFFF"/>
        <w:spacing w:line="360" w:lineRule="auto"/>
        <w:jc w:val="both"/>
        <w:rPr>
          <w:rFonts w:ascii="Calibri Light" w:hAnsi="Calibri Light" w:cs="Calibri Light"/>
          <w:sz w:val="20"/>
          <w:szCs w:val="20"/>
        </w:rPr>
      </w:pPr>
      <w:r w:rsidRPr="00183470">
        <w:rPr>
          <w:rFonts w:ascii="Calibri Light" w:hAnsi="Calibri Light" w:cs="Calibri Light"/>
          <w:sz w:val="20"/>
          <w:szCs w:val="20"/>
        </w:rPr>
        <w:t>Permitir o controle de vigência de um determinado conteúdo conforme as datas de início e fim de vigência informadas no momento de seu cadastro, ou seja, deverão definir o período em que este referido treinamento estará disponível na plataforma. Caso não possua fim de vigência informado, deverá ficar ativo por te</w:t>
      </w:r>
      <w:r w:rsidRPr="00B92A8C">
        <w:rPr>
          <w:rFonts w:ascii="Calibri Light" w:hAnsi="Calibri Light" w:cs="Calibri Light"/>
          <w:sz w:val="20"/>
          <w:szCs w:val="20"/>
        </w:rPr>
        <w:t>mpo indeterminado</w:t>
      </w:r>
    </w:p>
    <w:p w14:paraId="0415E0A4" w14:textId="4CB71B50" w:rsidR="00183470" w:rsidRPr="00B92A8C" w:rsidRDefault="00183470" w:rsidP="00183470">
      <w:pPr>
        <w:numPr>
          <w:ilvl w:val="3"/>
          <w:numId w:val="1"/>
        </w:numPr>
        <w:shd w:val="clear" w:color="auto" w:fill="FFFFFF"/>
        <w:spacing w:line="360" w:lineRule="auto"/>
        <w:jc w:val="both"/>
        <w:rPr>
          <w:rFonts w:ascii="Calibri Light" w:hAnsi="Calibri Light" w:cs="Calibri Light"/>
          <w:sz w:val="20"/>
          <w:szCs w:val="20"/>
        </w:rPr>
      </w:pPr>
      <w:r w:rsidRPr="00B92A8C">
        <w:rPr>
          <w:rFonts w:ascii="Calibri Light" w:hAnsi="Calibri Light" w:cs="Calibri Light"/>
          <w:sz w:val="20"/>
          <w:szCs w:val="20"/>
        </w:rPr>
        <w:t>Permitir que u</w:t>
      </w:r>
      <w:r w:rsidR="00277ED6" w:rsidRPr="00B92A8C">
        <w:rPr>
          <w:rFonts w:ascii="Calibri Light" w:hAnsi="Calibri Light" w:cs="Calibri Light"/>
          <w:sz w:val="20"/>
          <w:szCs w:val="20"/>
        </w:rPr>
        <w:t xml:space="preserve">m treinamento </w:t>
      </w:r>
      <w:r w:rsidRPr="00B92A8C">
        <w:rPr>
          <w:rFonts w:ascii="Calibri Light" w:hAnsi="Calibri Light" w:cs="Calibri Light"/>
          <w:sz w:val="20"/>
          <w:szCs w:val="20"/>
        </w:rPr>
        <w:t>possa t</w:t>
      </w:r>
      <w:r w:rsidR="00277ED6" w:rsidRPr="00B92A8C">
        <w:rPr>
          <w:rFonts w:ascii="Calibri Light" w:hAnsi="Calibri Light" w:cs="Calibri Light"/>
          <w:sz w:val="20"/>
          <w:szCs w:val="20"/>
        </w:rPr>
        <w:t xml:space="preserve">er uma ou mais questões e </w:t>
      </w:r>
      <w:r w:rsidRPr="00B92A8C">
        <w:rPr>
          <w:rFonts w:ascii="Calibri Light" w:hAnsi="Calibri Light" w:cs="Calibri Light"/>
          <w:sz w:val="20"/>
          <w:szCs w:val="20"/>
        </w:rPr>
        <w:t xml:space="preserve">que </w:t>
      </w:r>
      <w:r w:rsidR="00277ED6" w:rsidRPr="00B92A8C">
        <w:rPr>
          <w:rFonts w:ascii="Calibri Light" w:hAnsi="Calibri Light" w:cs="Calibri Light"/>
          <w:sz w:val="20"/>
          <w:szCs w:val="20"/>
        </w:rPr>
        <w:t xml:space="preserve">uma questão </w:t>
      </w:r>
      <w:r w:rsidRPr="00B92A8C">
        <w:rPr>
          <w:rFonts w:ascii="Calibri Light" w:hAnsi="Calibri Light" w:cs="Calibri Light"/>
          <w:sz w:val="20"/>
          <w:szCs w:val="20"/>
        </w:rPr>
        <w:t>possa</w:t>
      </w:r>
      <w:r w:rsidR="00277ED6" w:rsidRPr="00B92A8C">
        <w:rPr>
          <w:rFonts w:ascii="Calibri Light" w:hAnsi="Calibri Light" w:cs="Calibri Light"/>
          <w:sz w:val="20"/>
          <w:szCs w:val="20"/>
        </w:rPr>
        <w:t xml:space="preserve"> conter um t</w:t>
      </w:r>
      <w:r w:rsidRPr="00B92A8C">
        <w:rPr>
          <w:rFonts w:ascii="Calibri Light" w:hAnsi="Calibri Light" w:cs="Calibri Light"/>
          <w:sz w:val="20"/>
          <w:szCs w:val="20"/>
        </w:rPr>
        <w:t>í</w:t>
      </w:r>
      <w:r w:rsidR="00277ED6" w:rsidRPr="00B92A8C">
        <w:rPr>
          <w:rFonts w:ascii="Calibri Light" w:hAnsi="Calibri Light" w:cs="Calibri Light"/>
          <w:sz w:val="20"/>
          <w:szCs w:val="20"/>
        </w:rPr>
        <w:t>tulo</w:t>
      </w:r>
      <w:r w:rsidRPr="00B92A8C">
        <w:rPr>
          <w:rFonts w:ascii="Calibri Light" w:hAnsi="Calibri Light" w:cs="Calibri Light"/>
          <w:sz w:val="20"/>
          <w:szCs w:val="20"/>
        </w:rPr>
        <w:t xml:space="preserve"> e uma lista de </w:t>
      </w:r>
      <w:r w:rsidR="00277ED6" w:rsidRPr="00B92A8C">
        <w:rPr>
          <w:rFonts w:ascii="Calibri Light" w:hAnsi="Calibri Light" w:cs="Calibri Light"/>
          <w:sz w:val="20"/>
          <w:szCs w:val="20"/>
        </w:rPr>
        <w:t>alternativas</w:t>
      </w:r>
      <w:r w:rsidR="00B92A8C" w:rsidRPr="00B92A8C">
        <w:rPr>
          <w:rFonts w:ascii="Calibri Light" w:hAnsi="Calibri Light" w:cs="Calibri Light"/>
          <w:sz w:val="20"/>
          <w:szCs w:val="20"/>
        </w:rPr>
        <w:t>, devendo sinalizar qual dessa ou dessas alternativas são corretas</w:t>
      </w:r>
    </w:p>
    <w:p w14:paraId="30733A33" w14:textId="589C17C0" w:rsidR="00B92A8C" w:rsidRPr="00B92A8C" w:rsidRDefault="00B92A8C" w:rsidP="00277ED6">
      <w:pPr>
        <w:numPr>
          <w:ilvl w:val="3"/>
          <w:numId w:val="1"/>
        </w:numPr>
        <w:shd w:val="clear" w:color="auto" w:fill="FFFFFF"/>
        <w:spacing w:line="360" w:lineRule="auto"/>
        <w:jc w:val="both"/>
        <w:rPr>
          <w:rFonts w:ascii="Calibri Light" w:hAnsi="Calibri Light" w:cs="Calibri Light"/>
          <w:sz w:val="20"/>
          <w:szCs w:val="20"/>
        </w:rPr>
      </w:pPr>
      <w:r w:rsidRPr="00B92A8C">
        <w:rPr>
          <w:rFonts w:ascii="Calibri Light" w:hAnsi="Calibri Light" w:cs="Calibri Light"/>
          <w:sz w:val="20"/>
          <w:szCs w:val="20"/>
        </w:rPr>
        <w:t>Permitir que um usuário consiga visualizar todos os treinamentos cadastrados no sistema desde que estejam vigentes naquele determinado período</w:t>
      </w:r>
    </w:p>
    <w:p w14:paraId="7748114A" w14:textId="379C829C" w:rsidR="00B92A8C" w:rsidRPr="00B92A8C" w:rsidRDefault="00B92A8C" w:rsidP="00277ED6">
      <w:pPr>
        <w:numPr>
          <w:ilvl w:val="3"/>
          <w:numId w:val="1"/>
        </w:numPr>
        <w:shd w:val="clear" w:color="auto" w:fill="FFFFFF"/>
        <w:spacing w:line="360" w:lineRule="auto"/>
        <w:jc w:val="both"/>
        <w:rPr>
          <w:rFonts w:ascii="Calibri Light" w:hAnsi="Calibri Light" w:cs="Calibri Light"/>
          <w:sz w:val="20"/>
          <w:szCs w:val="20"/>
        </w:rPr>
      </w:pPr>
      <w:r w:rsidRPr="00B92A8C">
        <w:rPr>
          <w:rFonts w:ascii="Calibri Light" w:hAnsi="Calibri Light" w:cs="Calibri Light"/>
          <w:sz w:val="20"/>
          <w:szCs w:val="20"/>
        </w:rPr>
        <w:t>Permitir que os usuários consigam responder o questionário embutido nos treinamentos, devendo o sistema computar sua pontuação de acertos referente àquele determinado treinamento</w:t>
      </w:r>
    </w:p>
    <w:p w14:paraId="6495D413" w14:textId="12670D87" w:rsidR="00277ED6" w:rsidRPr="00C8366F" w:rsidRDefault="00B92A8C" w:rsidP="00277ED6">
      <w:pPr>
        <w:numPr>
          <w:ilvl w:val="3"/>
          <w:numId w:val="1"/>
        </w:numPr>
        <w:shd w:val="clear" w:color="auto" w:fill="FFFFFF"/>
        <w:spacing w:line="360" w:lineRule="auto"/>
        <w:jc w:val="both"/>
        <w:rPr>
          <w:rFonts w:ascii="Calibri Light" w:hAnsi="Calibri Light" w:cs="Calibri Light"/>
          <w:sz w:val="20"/>
          <w:szCs w:val="20"/>
        </w:rPr>
      </w:pPr>
      <w:r w:rsidRPr="00B92A8C">
        <w:rPr>
          <w:rFonts w:ascii="Calibri Light" w:hAnsi="Calibri Light" w:cs="Calibri Light"/>
          <w:sz w:val="20"/>
          <w:szCs w:val="20"/>
        </w:rPr>
        <w:t>Garantir que o</w:t>
      </w:r>
      <w:r w:rsidR="00277ED6" w:rsidRPr="00B92A8C">
        <w:rPr>
          <w:rFonts w:ascii="Calibri Light" w:hAnsi="Calibri Light" w:cs="Calibri Light"/>
          <w:sz w:val="20"/>
          <w:szCs w:val="20"/>
        </w:rPr>
        <w:t xml:space="preserve"> histórico de treinamentos realizados </w:t>
      </w:r>
      <w:r w:rsidRPr="00B92A8C">
        <w:rPr>
          <w:rFonts w:ascii="Calibri Light" w:hAnsi="Calibri Light" w:cs="Calibri Light"/>
          <w:sz w:val="20"/>
          <w:szCs w:val="20"/>
        </w:rPr>
        <w:t xml:space="preserve">por um determinado usuário fique </w:t>
      </w:r>
      <w:r w:rsidRPr="00C8366F">
        <w:rPr>
          <w:rFonts w:ascii="Calibri Light" w:hAnsi="Calibri Light" w:cs="Calibri Light"/>
          <w:sz w:val="20"/>
          <w:szCs w:val="20"/>
        </w:rPr>
        <w:t>disponível na plataforma</w:t>
      </w:r>
    </w:p>
    <w:p w14:paraId="1187534E" w14:textId="1D7233DD" w:rsidR="000801B6" w:rsidRPr="00C8366F" w:rsidRDefault="000801B6" w:rsidP="00A10F02">
      <w:pPr>
        <w:numPr>
          <w:ilvl w:val="2"/>
          <w:numId w:val="1"/>
        </w:numPr>
        <w:shd w:val="clear" w:color="auto" w:fill="FFFFFF"/>
        <w:spacing w:line="360" w:lineRule="auto"/>
        <w:jc w:val="both"/>
        <w:rPr>
          <w:rFonts w:ascii="Calibri Light" w:hAnsi="Calibri Light" w:cs="Calibri Light"/>
          <w:sz w:val="20"/>
          <w:szCs w:val="20"/>
        </w:rPr>
      </w:pPr>
      <w:r w:rsidRPr="00C8366F">
        <w:rPr>
          <w:rFonts w:ascii="Calibri Light" w:hAnsi="Calibri Light" w:cs="Calibri Light"/>
          <w:sz w:val="20"/>
          <w:szCs w:val="20"/>
        </w:rPr>
        <w:t>Pesquisas</w:t>
      </w:r>
    </w:p>
    <w:p w14:paraId="5B256E28" w14:textId="169FD2EA" w:rsidR="006D741A" w:rsidRPr="00C8366F" w:rsidRDefault="006D741A" w:rsidP="00277ED6">
      <w:pPr>
        <w:numPr>
          <w:ilvl w:val="3"/>
          <w:numId w:val="1"/>
        </w:numPr>
        <w:shd w:val="clear" w:color="auto" w:fill="FFFFFF"/>
        <w:spacing w:line="360" w:lineRule="auto"/>
        <w:jc w:val="both"/>
        <w:rPr>
          <w:rFonts w:ascii="Calibri Light" w:hAnsi="Calibri Light" w:cs="Calibri Light"/>
          <w:sz w:val="20"/>
          <w:szCs w:val="20"/>
        </w:rPr>
      </w:pPr>
      <w:r w:rsidRPr="00C8366F">
        <w:rPr>
          <w:rFonts w:ascii="Calibri Light" w:hAnsi="Calibri Light" w:cs="Calibri Light"/>
          <w:sz w:val="20"/>
          <w:szCs w:val="20"/>
        </w:rPr>
        <w:t>Permitir que seja possível realizar pesquisas com os usuários de, no mínimo, os seguintes tipos:</w:t>
      </w:r>
    </w:p>
    <w:p w14:paraId="0C6B0A11" w14:textId="1D334EA7" w:rsidR="006D741A" w:rsidRPr="00C8366F" w:rsidRDefault="006D741A" w:rsidP="006D741A">
      <w:pPr>
        <w:numPr>
          <w:ilvl w:val="4"/>
          <w:numId w:val="1"/>
        </w:numPr>
        <w:shd w:val="clear" w:color="auto" w:fill="FFFFFF"/>
        <w:spacing w:line="360" w:lineRule="auto"/>
        <w:jc w:val="both"/>
        <w:rPr>
          <w:rFonts w:ascii="Calibri Light" w:hAnsi="Calibri Light" w:cs="Calibri Light"/>
          <w:sz w:val="20"/>
          <w:szCs w:val="20"/>
        </w:rPr>
      </w:pPr>
      <w:r w:rsidRPr="00C8366F">
        <w:rPr>
          <w:rFonts w:ascii="Calibri Light" w:hAnsi="Calibri Light" w:cs="Calibri Light"/>
          <w:sz w:val="20"/>
          <w:szCs w:val="20"/>
        </w:rPr>
        <w:t>Humor diário</w:t>
      </w:r>
    </w:p>
    <w:p w14:paraId="545D0E6B" w14:textId="0AD9E239" w:rsidR="006D741A" w:rsidRPr="00E64F15" w:rsidRDefault="006D741A" w:rsidP="006D741A">
      <w:pPr>
        <w:numPr>
          <w:ilvl w:val="4"/>
          <w:numId w:val="1"/>
        </w:numPr>
        <w:shd w:val="clear" w:color="auto" w:fill="FFFFFF"/>
        <w:spacing w:line="360" w:lineRule="auto"/>
        <w:jc w:val="both"/>
        <w:rPr>
          <w:rFonts w:ascii="Calibri Light" w:hAnsi="Calibri Light" w:cs="Calibri Light"/>
          <w:sz w:val="20"/>
          <w:szCs w:val="20"/>
        </w:rPr>
      </w:pPr>
      <w:r w:rsidRPr="00E64F15">
        <w:rPr>
          <w:rFonts w:ascii="Calibri Light" w:hAnsi="Calibri Light" w:cs="Calibri Light"/>
          <w:sz w:val="20"/>
          <w:szCs w:val="20"/>
        </w:rPr>
        <w:t>Clima de Equipe</w:t>
      </w:r>
    </w:p>
    <w:p w14:paraId="63C85F39" w14:textId="7D5F58A8" w:rsidR="006D741A" w:rsidRPr="00E64F15" w:rsidRDefault="006D741A" w:rsidP="006D741A">
      <w:pPr>
        <w:numPr>
          <w:ilvl w:val="4"/>
          <w:numId w:val="1"/>
        </w:numPr>
        <w:shd w:val="clear" w:color="auto" w:fill="FFFFFF"/>
        <w:spacing w:line="360" w:lineRule="auto"/>
        <w:jc w:val="both"/>
        <w:rPr>
          <w:rFonts w:ascii="Calibri Light" w:hAnsi="Calibri Light" w:cs="Calibri Light"/>
          <w:sz w:val="20"/>
          <w:szCs w:val="20"/>
        </w:rPr>
      </w:pPr>
      <w:r w:rsidRPr="00E64F15">
        <w:rPr>
          <w:rFonts w:ascii="Calibri Light" w:hAnsi="Calibri Light" w:cs="Calibri Light"/>
          <w:sz w:val="20"/>
          <w:szCs w:val="20"/>
        </w:rPr>
        <w:t>Clima Organizacional</w:t>
      </w:r>
    </w:p>
    <w:p w14:paraId="4DD911C0" w14:textId="3D07FF0F" w:rsidR="006D741A" w:rsidRPr="00E64F15" w:rsidRDefault="00C8366F" w:rsidP="006D741A">
      <w:pPr>
        <w:numPr>
          <w:ilvl w:val="3"/>
          <w:numId w:val="1"/>
        </w:numPr>
        <w:shd w:val="clear" w:color="auto" w:fill="FFFFFF"/>
        <w:spacing w:line="360" w:lineRule="auto"/>
        <w:jc w:val="both"/>
        <w:rPr>
          <w:rFonts w:ascii="Calibri Light" w:hAnsi="Calibri Light" w:cs="Calibri Light"/>
          <w:sz w:val="20"/>
          <w:szCs w:val="20"/>
        </w:rPr>
      </w:pPr>
      <w:r w:rsidRPr="00E64F15">
        <w:rPr>
          <w:rFonts w:ascii="Calibri Light" w:hAnsi="Calibri Light" w:cs="Calibri Light"/>
          <w:sz w:val="20"/>
          <w:szCs w:val="20"/>
        </w:rPr>
        <w:t xml:space="preserve">Permitir que </w:t>
      </w:r>
      <w:r w:rsidR="00E64F15" w:rsidRPr="00E64F15">
        <w:rPr>
          <w:rFonts w:ascii="Calibri Light" w:hAnsi="Calibri Light" w:cs="Calibri Light"/>
          <w:sz w:val="20"/>
          <w:szCs w:val="20"/>
        </w:rPr>
        <w:t xml:space="preserve">o cadastro </w:t>
      </w:r>
      <w:r w:rsidRPr="00E64F15">
        <w:rPr>
          <w:rFonts w:ascii="Calibri Light" w:hAnsi="Calibri Light" w:cs="Calibri Light"/>
          <w:sz w:val="20"/>
          <w:szCs w:val="20"/>
        </w:rPr>
        <w:t>de pesquisas</w:t>
      </w:r>
      <w:r w:rsidR="00E64F15" w:rsidRPr="00E64F15">
        <w:rPr>
          <w:rFonts w:ascii="Calibri Light" w:hAnsi="Calibri Light" w:cs="Calibri Light"/>
          <w:sz w:val="20"/>
          <w:szCs w:val="20"/>
        </w:rPr>
        <w:t xml:space="preserve"> seja dinâmico</w:t>
      </w:r>
    </w:p>
    <w:p w14:paraId="117F1A2D" w14:textId="308F1CD4" w:rsidR="000801B6" w:rsidRDefault="000801B6" w:rsidP="00A10F02">
      <w:pPr>
        <w:numPr>
          <w:ilvl w:val="2"/>
          <w:numId w:val="1"/>
        </w:numPr>
        <w:shd w:val="clear" w:color="auto" w:fill="FFFFFF"/>
        <w:spacing w:line="360" w:lineRule="auto"/>
        <w:jc w:val="both"/>
        <w:rPr>
          <w:rFonts w:ascii="Calibri Light" w:hAnsi="Calibri Light" w:cs="Calibri Light"/>
          <w:sz w:val="20"/>
          <w:szCs w:val="20"/>
        </w:rPr>
      </w:pPr>
      <w:r w:rsidRPr="007865EA">
        <w:rPr>
          <w:rFonts w:ascii="Calibri Light" w:hAnsi="Calibri Light" w:cs="Calibri Light"/>
          <w:sz w:val="20"/>
          <w:szCs w:val="20"/>
        </w:rPr>
        <w:t>Procedimentos Operacionais Padrões</w:t>
      </w:r>
      <w:r w:rsidR="00657BED">
        <w:rPr>
          <w:rFonts w:ascii="Calibri Light" w:hAnsi="Calibri Light" w:cs="Calibri Light"/>
          <w:sz w:val="20"/>
          <w:szCs w:val="20"/>
        </w:rPr>
        <w:t xml:space="preserve"> – POP</w:t>
      </w:r>
    </w:p>
    <w:p w14:paraId="4BB7CE25" w14:textId="7D885D3D" w:rsidR="00DB66C1" w:rsidRDefault="00DB66C1" w:rsidP="00DB66C1">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que seja configurado diversos procedimentos operacionais associados a determinados cargos</w:t>
      </w:r>
    </w:p>
    <w:p w14:paraId="736DEAD0" w14:textId="77992715" w:rsidR="00DB66C1" w:rsidRPr="00DB66C1" w:rsidRDefault="00DB66C1" w:rsidP="00DB66C1">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Permitir que cada POP possa ser composto de diversas </w:t>
      </w:r>
      <w:r w:rsidR="002D2642">
        <w:rPr>
          <w:rFonts w:ascii="Calibri Light" w:hAnsi="Calibri Light" w:cs="Calibri Light"/>
          <w:sz w:val="20"/>
          <w:szCs w:val="20"/>
        </w:rPr>
        <w:t>tarefas</w:t>
      </w:r>
      <w:r>
        <w:rPr>
          <w:rFonts w:ascii="Calibri Light" w:hAnsi="Calibri Light" w:cs="Calibri Light"/>
          <w:sz w:val="20"/>
          <w:szCs w:val="20"/>
        </w:rPr>
        <w:t xml:space="preserve"> que servirão </w:t>
      </w:r>
      <w:r w:rsidR="00F96C86">
        <w:rPr>
          <w:rFonts w:ascii="Calibri Light" w:hAnsi="Calibri Light" w:cs="Calibri Light"/>
          <w:sz w:val="20"/>
          <w:szCs w:val="20"/>
        </w:rPr>
        <w:t>como auxílio, qualificação e nivelamento dos servidores ao cumprirem com suas atribuições associadas à cada cargo</w:t>
      </w:r>
    </w:p>
    <w:p w14:paraId="6AAFCBE9" w14:textId="316D5CB0" w:rsidR="00F96C86" w:rsidRDefault="00F96C86" w:rsidP="003E7C61">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Permitir o cadastro de etapas e vinculá-las a </w:t>
      </w:r>
      <w:r w:rsidR="002D2642">
        <w:rPr>
          <w:rFonts w:ascii="Calibri Light" w:hAnsi="Calibri Light" w:cs="Calibri Light"/>
          <w:sz w:val="20"/>
          <w:szCs w:val="20"/>
        </w:rPr>
        <w:t>uma tarefa</w:t>
      </w:r>
      <w:r>
        <w:rPr>
          <w:rFonts w:ascii="Calibri Light" w:hAnsi="Calibri Light" w:cs="Calibri Light"/>
          <w:sz w:val="20"/>
          <w:szCs w:val="20"/>
        </w:rPr>
        <w:t>, devendo conter no mínimo os seguintes campos:</w:t>
      </w:r>
    </w:p>
    <w:p w14:paraId="6ACA6579" w14:textId="325E379E" w:rsidR="00DB66C1" w:rsidRDefault="00F96C86" w:rsidP="00F96C86">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 </w:t>
      </w:r>
      <w:r w:rsidR="00657BED">
        <w:rPr>
          <w:rFonts w:ascii="Calibri Light" w:hAnsi="Calibri Light" w:cs="Calibri Light"/>
          <w:sz w:val="20"/>
          <w:szCs w:val="20"/>
        </w:rPr>
        <w:t>Título</w:t>
      </w:r>
    </w:p>
    <w:p w14:paraId="638869E2" w14:textId="027823FC" w:rsidR="00657BED" w:rsidRDefault="00657BED" w:rsidP="00F96C86">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Subtítulo</w:t>
      </w:r>
    </w:p>
    <w:p w14:paraId="73CC2EC7" w14:textId="5DC0B617" w:rsidR="00657BED" w:rsidRDefault="00657BED" w:rsidP="00F96C86">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Número de dias</w:t>
      </w:r>
    </w:p>
    <w:p w14:paraId="45168505" w14:textId="0692DE96" w:rsidR="00657BED" w:rsidRDefault="00657BED" w:rsidP="00F96C86">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Ordem</w:t>
      </w:r>
    </w:p>
    <w:p w14:paraId="4B71DD1C" w14:textId="4B899DD6" w:rsidR="00601930" w:rsidRDefault="00601930" w:rsidP="00601930">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o cadastro de itens que deverão ser vinculados a determinadas etapas, devendo conter no mínimo os seguintes campos:</w:t>
      </w:r>
    </w:p>
    <w:p w14:paraId="7978EE2C" w14:textId="4D5C1D70" w:rsidR="00601930" w:rsidRDefault="00601930" w:rsidP="00601930">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Nome</w:t>
      </w:r>
    </w:p>
    <w:p w14:paraId="61E23843" w14:textId="53E20B6B" w:rsidR="00601930" w:rsidRDefault="00601930" w:rsidP="00601930">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Descrição</w:t>
      </w:r>
    </w:p>
    <w:p w14:paraId="21DCF26C" w14:textId="03F5E705" w:rsidR="00601930" w:rsidRDefault="00601930" w:rsidP="00601930">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lastRenderedPageBreak/>
        <w:t>Pontuação</w:t>
      </w:r>
    </w:p>
    <w:p w14:paraId="3F96E876" w14:textId="1AE14383" w:rsidR="00601930" w:rsidRDefault="00601930" w:rsidP="00601930">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Status (Ativo/Inativo)</w:t>
      </w:r>
    </w:p>
    <w:p w14:paraId="353C2C17" w14:textId="0AF64A21" w:rsidR="00DB66C1" w:rsidRDefault="00601930" w:rsidP="003E7C61">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Permitir que o servidor possa visualizar sua evolução nas etapas a cumprir, conforme as </w:t>
      </w:r>
      <w:r w:rsidR="00ED6E97">
        <w:rPr>
          <w:rFonts w:ascii="Calibri Light" w:hAnsi="Calibri Light" w:cs="Calibri Light"/>
          <w:sz w:val="20"/>
          <w:szCs w:val="20"/>
        </w:rPr>
        <w:t>atividades</w:t>
      </w:r>
      <w:r>
        <w:rPr>
          <w:rFonts w:ascii="Calibri Light" w:hAnsi="Calibri Light" w:cs="Calibri Light"/>
          <w:sz w:val="20"/>
          <w:szCs w:val="20"/>
        </w:rPr>
        <w:t xml:space="preserve"> já concluídas e suas respectivas pontuações </w:t>
      </w:r>
    </w:p>
    <w:p w14:paraId="2FF646F7" w14:textId="77777777" w:rsidR="00ED6E97" w:rsidRDefault="00ED6E97" w:rsidP="00ED6E97">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Garantir que a conclusão de uma etapa por parte de um determinado usuário ocorra apenas quando este completar todas as atividades atribuídas a esta referida etapa</w:t>
      </w:r>
    </w:p>
    <w:p w14:paraId="516989E4" w14:textId="78BF27E0" w:rsidR="00DB66C1" w:rsidRDefault="00ED6E97" w:rsidP="003E7C61">
      <w:pPr>
        <w:numPr>
          <w:ilvl w:val="3"/>
          <w:numId w:val="1"/>
        </w:numPr>
        <w:shd w:val="clear" w:color="auto" w:fill="FFFFFF"/>
        <w:spacing w:line="360" w:lineRule="auto"/>
        <w:jc w:val="both"/>
        <w:rPr>
          <w:rFonts w:ascii="Calibri Light" w:hAnsi="Calibri Light" w:cs="Calibri Light"/>
          <w:sz w:val="20"/>
          <w:szCs w:val="20"/>
        </w:rPr>
      </w:pPr>
      <w:r w:rsidRPr="00B92A8C">
        <w:rPr>
          <w:rFonts w:ascii="Calibri Light" w:hAnsi="Calibri Light" w:cs="Calibri Light"/>
          <w:sz w:val="20"/>
          <w:szCs w:val="20"/>
        </w:rPr>
        <w:t xml:space="preserve">Garantir que o histórico de </w:t>
      </w:r>
      <w:r>
        <w:rPr>
          <w:rFonts w:ascii="Calibri Light" w:hAnsi="Calibri Light" w:cs="Calibri Light"/>
          <w:sz w:val="20"/>
          <w:szCs w:val="20"/>
        </w:rPr>
        <w:t>tarefas</w:t>
      </w:r>
      <w:r w:rsidRPr="00B92A8C">
        <w:rPr>
          <w:rFonts w:ascii="Calibri Light" w:hAnsi="Calibri Light" w:cs="Calibri Light"/>
          <w:sz w:val="20"/>
          <w:szCs w:val="20"/>
        </w:rPr>
        <w:t xml:space="preserve"> realizad</w:t>
      </w:r>
      <w:r>
        <w:rPr>
          <w:rFonts w:ascii="Calibri Light" w:hAnsi="Calibri Light" w:cs="Calibri Light"/>
          <w:sz w:val="20"/>
          <w:szCs w:val="20"/>
        </w:rPr>
        <w:t>a</w:t>
      </w:r>
      <w:r w:rsidRPr="00B92A8C">
        <w:rPr>
          <w:rFonts w:ascii="Calibri Light" w:hAnsi="Calibri Light" w:cs="Calibri Light"/>
          <w:sz w:val="20"/>
          <w:szCs w:val="20"/>
        </w:rPr>
        <w:t xml:space="preserve">s por um determinado usuário fique </w:t>
      </w:r>
      <w:r w:rsidRPr="00C8366F">
        <w:rPr>
          <w:rFonts w:ascii="Calibri Light" w:hAnsi="Calibri Light" w:cs="Calibri Light"/>
          <w:sz w:val="20"/>
          <w:szCs w:val="20"/>
        </w:rPr>
        <w:t>disponível na plataforma</w:t>
      </w:r>
    </w:p>
    <w:p w14:paraId="5869A69F" w14:textId="33932925" w:rsidR="003727A7" w:rsidRDefault="003727A7" w:rsidP="003727A7">
      <w:pPr>
        <w:numPr>
          <w:ilvl w:val="2"/>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Indicadores</w:t>
      </w:r>
    </w:p>
    <w:p w14:paraId="2F9E2CAF" w14:textId="39A41F65" w:rsidR="003727A7" w:rsidRDefault="003727A7" w:rsidP="003727A7">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a visualização gráfica do quantitativo de servidores que sinalizaram a visualização dos propósitos organizacionais</w:t>
      </w:r>
    </w:p>
    <w:p w14:paraId="26BE553F" w14:textId="6E8251DC" w:rsidR="003727A7" w:rsidRDefault="003727A7" w:rsidP="003727A7">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a visualização gráfica do quantitativo de servidores por níveis de humor</w:t>
      </w:r>
    </w:p>
    <w:p w14:paraId="72B21234" w14:textId="0D7904A0" w:rsidR="003727A7" w:rsidRPr="003727A7" w:rsidRDefault="003727A7" w:rsidP="003727A7">
      <w:pPr>
        <w:numPr>
          <w:ilvl w:val="3"/>
          <w:numId w:val="1"/>
        </w:numPr>
        <w:shd w:val="clear" w:color="auto" w:fill="FFFFFF"/>
        <w:spacing w:line="360" w:lineRule="auto"/>
        <w:jc w:val="both"/>
        <w:rPr>
          <w:rFonts w:ascii="Calibri Light" w:hAnsi="Calibri Light" w:cs="Calibri Light"/>
          <w:sz w:val="20"/>
          <w:szCs w:val="20"/>
        </w:rPr>
      </w:pPr>
      <w:r w:rsidRPr="003727A7">
        <w:rPr>
          <w:rFonts w:ascii="Calibri Light" w:hAnsi="Calibri Light" w:cs="Calibri Light"/>
          <w:sz w:val="20"/>
          <w:szCs w:val="20"/>
        </w:rPr>
        <w:t>Permitir a visualização gráfica do quantitativo de erros e acertos de todas as avaliações realizadas pelos servidores</w:t>
      </w:r>
    </w:p>
    <w:p w14:paraId="0631E00E" w14:textId="61156F14" w:rsidR="003727A7" w:rsidRDefault="003727A7" w:rsidP="003727A7">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Permitir a visualização gráfica do desempenho dos setores em relação ao </w:t>
      </w:r>
      <w:proofErr w:type="gramStart"/>
      <w:r>
        <w:rPr>
          <w:rFonts w:ascii="Calibri Light" w:hAnsi="Calibri Light" w:cs="Calibri Light"/>
          <w:sz w:val="20"/>
          <w:szCs w:val="20"/>
        </w:rPr>
        <w:t>acumulo</w:t>
      </w:r>
      <w:proofErr w:type="gramEnd"/>
      <w:r>
        <w:rPr>
          <w:rFonts w:ascii="Calibri Light" w:hAnsi="Calibri Light" w:cs="Calibri Light"/>
          <w:sz w:val="20"/>
          <w:szCs w:val="20"/>
        </w:rPr>
        <w:t xml:space="preserve"> de pontos por tarefas concluídas, </w:t>
      </w:r>
      <w:r w:rsidR="008D4BF4">
        <w:rPr>
          <w:rFonts w:ascii="Calibri Light" w:hAnsi="Calibri Light" w:cs="Calibri Light"/>
          <w:sz w:val="20"/>
          <w:szCs w:val="20"/>
        </w:rPr>
        <w:t>de forma a apresentar o ranqueamento dos respectivos setores</w:t>
      </w:r>
    </w:p>
    <w:p w14:paraId="0E532F41" w14:textId="4B7779D3" w:rsidR="008D4BF4" w:rsidRDefault="008D4BF4" w:rsidP="003727A7">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a visualização gráfica do quantitativo de servidores que ainda não visualizaram determinado conteúdo, ou seja, que ainda não indicaram suas respectivas leituras</w:t>
      </w:r>
    </w:p>
    <w:p w14:paraId="5D581BDD" w14:textId="4FE88929" w:rsidR="00C20CEA" w:rsidRPr="00E36D34" w:rsidRDefault="00C20CEA" w:rsidP="00A10F02">
      <w:pPr>
        <w:numPr>
          <w:ilvl w:val="1"/>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Gestão de Comunicação Interna</w:t>
      </w:r>
    </w:p>
    <w:p w14:paraId="157DD9D9" w14:textId="464451E3" w:rsidR="001813E2" w:rsidRDefault="001813E2" w:rsidP="00A10F02">
      <w:pPr>
        <w:numPr>
          <w:ilvl w:val="2"/>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Chat</w:t>
      </w:r>
    </w:p>
    <w:p w14:paraId="46063DAB" w14:textId="53DB6CD4" w:rsidR="00421C65" w:rsidRDefault="00421C65" w:rsidP="00A10F02">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Chat Coorporativo</w:t>
      </w:r>
    </w:p>
    <w:p w14:paraId="265F41BA" w14:textId="2E3F40BF" w:rsidR="003D0406" w:rsidRDefault="003D0406"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a troca de mensagens entre servidores, desde que possuam as permissões de acesso a esta funcionalidade</w:t>
      </w:r>
    </w:p>
    <w:p w14:paraId="78FC77B0" w14:textId="07641AA8" w:rsidR="00421C65" w:rsidRDefault="00421C65"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O sistema deverá salvar em banco de dados todas as mensagens trocadas </w:t>
      </w:r>
      <w:r w:rsidR="003D0406">
        <w:rPr>
          <w:rFonts w:ascii="Calibri Light" w:hAnsi="Calibri Light" w:cs="Calibri Light"/>
          <w:sz w:val="20"/>
          <w:szCs w:val="20"/>
        </w:rPr>
        <w:t>entre servidores através do chat</w:t>
      </w:r>
    </w:p>
    <w:p w14:paraId="0888A27D" w14:textId="77777777" w:rsidR="00421C65" w:rsidRDefault="00421C65"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Deverá ser possível a recuperação de mensagens antigas salvas no banco de dados para eventuais auditorias, se necessário</w:t>
      </w:r>
    </w:p>
    <w:p w14:paraId="7CCE3926" w14:textId="77777777" w:rsidR="00421C65" w:rsidRDefault="00421C65"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Garantir que nenhuma mensagem trocada anteriormente possa seja excluída</w:t>
      </w:r>
    </w:p>
    <w:p w14:paraId="23EAD623" w14:textId="0E73594C" w:rsidR="00421C65" w:rsidRPr="00E36D34" w:rsidRDefault="00421C65"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que a leitura das mensagens possa ser realizada tanto na plataforma web quanto na plataforma mobile</w:t>
      </w:r>
    </w:p>
    <w:p w14:paraId="781BDE5E" w14:textId="22A62F8E" w:rsidR="00931C4F" w:rsidRDefault="00931C4F" w:rsidP="00A10F02">
      <w:pPr>
        <w:numPr>
          <w:ilvl w:val="3"/>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Criação de Grupos de Chat</w:t>
      </w:r>
    </w:p>
    <w:p w14:paraId="3FCE3EBD" w14:textId="77777777" w:rsidR="006B2762" w:rsidRDefault="00C719B9"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w:t>
      </w:r>
      <w:r w:rsidRPr="008351F1">
        <w:rPr>
          <w:rFonts w:ascii="Calibri Light" w:hAnsi="Calibri Light" w:cs="Calibri Light"/>
          <w:sz w:val="20"/>
          <w:szCs w:val="20"/>
        </w:rPr>
        <w:t xml:space="preserve">ermitir </w:t>
      </w:r>
      <w:r>
        <w:rPr>
          <w:rFonts w:ascii="Calibri Light" w:hAnsi="Calibri Light" w:cs="Calibri Light"/>
          <w:sz w:val="20"/>
          <w:szCs w:val="20"/>
        </w:rPr>
        <w:t xml:space="preserve">a </w:t>
      </w:r>
      <w:r w:rsidRPr="008351F1">
        <w:rPr>
          <w:rFonts w:ascii="Calibri Light" w:hAnsi="Calibri Light" w:cs="Calibri Light"/>
          <w:sz w:val="20"/>
          <w:szCs w:val="20"/>
        </w:rPr>
        <w:t>criação de grupo</w:t>
      </w:r>
      <w:r>
        <w:rPr>
          <w:rFonts w:ascii="Calibri Light" w:hAnsi="Calibri Light" w:cs="Calibri Light"/>
          <w:sz w:val="20"/>
          <w:szCs w:val="20"/>
        </w:rPr>
        <w:t>s</w:t>
      </w:r>
      <w:r w:rsidRPr="008351F1">
        <w:rPr>
          <w:rFonts w:ascii="Calibri Light" w:hAnsi="Calibri Light" w:cs="Calibri Light"/>
          <w:sz w:val="20"/>
          <w:szCs w:val="20"/>
        </w:rPr>
        <w:t xml:space="preserve"> de chat para limitar conversas entre esses grupos, </w:t>
      </w:r>
      <w:r>
        <w:rPr>
          <w:rFonts w:ascii="Calibri Light" w:hAnsi="Calibri Light" w:cs="Calibri Light"/>
          <w:sz w:val="20"/>
          <w:szCs w:val="20"/>
        </w:rPr>
        <w:t xml:space="preserve">de forma a poder </w:t>
      </w:r>
      <w:r w:rsidRPr="008351F1">
        <w:rPr>
          <w:rFonts w:ascii="Calibri Light" w:hAnsi="Calibri Light" w:cs="Calibri Light"/>
          <w:sz w:val="20"/>
          <w:szCs w:val="20"/>
        </w:rPr>
        <w:t>trata</w:t>
      </w:r>
      <w:r>
        <w:rPr>
          <w:rFonts w:ascii="Calibri Light" w:hAnsi="Calibri Light" w:cs="Calibri Light"/>
          <w:sz w:val="20"/>
          <w:szCs w:val="20"/>
        </w:rPr>
        <w:t>r</w:t>
      </w:r>
      <w:r w:rsidRPr="008351F1">
        <w:rPr>
          <w:rFonts w:ascii="Calibri Light" w:hAnsi="Calibri Light" w:cs="Calibri Light"/>
          <w:sz w:val="20"/>
          <w:szCs w:val="20"/>
        </w:rPr>
        <w:t xml:space="preserve"> de assuntos específicos ou ainda </w:t>
      </w:r>
      <w:r>
        <w:rPr>
          <w:rFonts w:ascii="Calibri Light" w:hAnsi="Calibri Light" w:cs="Calibri Light"/>
          <w:sz w:val="20"/>
          <w:szCs w:val="20"/>
        </w:rPr>
        <w:t xml:space="preserve">a </w:t>
      </w:r>
      <w:r w:rsidRPr="008351F1">
        <w:rPr>
          <w:rFonts w:ascii="Calibri Light" w:hAnsi="Calibri Light" w:cs="Calibri Light"/>
          <w:sz w:val="20"/>
          <w:szCs w:val="20"/>
        </w:rPr>
        <w:t>formação de grupos de trabalho</w:t>
      </w:r>
    </w:p>
    <w:p w14:paraId="1FC9544D" w14:textId="5E74010A" w:rsidR="006B2762" w:rsidRPr="006B2762" w:rsidRDefault="006B2762" w:rsidP="00A10F02">
      <w:pPr>
        <w:numPr>
          <w:ilvl w:val="4"/>
          <w:numId w:val="1"/>
        </w:numPr>
        <w:shd w:val="clear" w:color="auto" w:fill="FFFFFF"/>
        <w:spacing w:line="360" w:lineRule="auto"/>
        <w:jc w:val="both"/>
        <w:rPr>
          <w:rFonts w:ascii="Calibri Light" w:hAnsi="Calibri Light" w:cs="Calibri Light"/>
          <w:sz w:val="20"/>
          <w:szCs w:val="20"/>
        </w:rPr>
      </w:pPr>
      <w:r w:rsidRPr="006B2762">
        <w:rPr>
          <w:rFonts w:ascii="Calibri Light" w:hAnsi="Calibri Light" w:cs="Calibri Light"/>
          <w:sz w:val="20"/>
          <w:szCs w:val="20"/>
        </w:rPr>
        <w:t>Permitir criar grupos independente</w:t>
      </w:r>
      <w:r>
        <w:rPr>
          <w:rFonts w:ascii="Calibri Light" w:hAnsi="Calibri Light" w:cs="Calibri Light"/>
          <w:sz w:val="20"/>
          <w:szCs w:val="20"/>
        </w:rPr>
        <w:t>mente</w:t>
      </w:r>
      <w:r w:rsidRPr="006B2762">
        <w:rPr>
          <w:rFonts w:ascii="Calibri Light" w:hAnsi="Calibri Light" w:cs="Calibri Light"/>
          <w:sz w:val="20"/>
          <w:szCs w:val="20"/>
        </w:rPr>
        <w:t xml:space="preserve"> do setor</w:t>
      </w:r>
      <w:r>
        <w:rPr>
          <w:rFonts w:ascii="Calibri Light" w:hAnsi="Calibri Light" w:cs="Calibri Light"/>
          <w:sz w:val="20"/>
          <w:szCs w:val="20"/>
        </w:rPr>
        <w:t xml:space="preserve"> ou </w:t>
      </w:r>
      <w:r w:rsidRPr="006B2762">
        <w:rPr>
          <w:rFonts w:ascii="Calibri Light" w:hAnsi="Calibri Light" w:cs="Calibri Light"/>
          <w:sz w:val="20"/>
          <w:szCs w:val="20"/>
        </w:rPr>
        <w:t xml:space="preserve">área </w:t>
      </w:r>
      <w:r>
        <w:rPr>
          <w:rFonts w:ascii="Calibri Light" w:hAnsi="Calibri Light" w:cs="Calibri Light"/>
          <w:sz w:val="20"/>
          <w:szCs w:val="20"/>
        </w:rPr>
        <w:t>no</w:t>
      </w:r>
      <w:r w:rsidRPr="006B2762">
        <w:rPr>
          <w:rFonts w:ascii="Calibri Light" w:hAnsi="Calibri Light" w:cs="Calibri Light"/>
          <w:sz w:val="20"/>
          <w:szCs w:val="20"/>
        </w:rPr>
        <w:t xml:space="preserve"> qual as pessoas </w:t>
      </w:r>
      <w:r>
        <w:rPr>
          <w:rFonts w:ascii="Calibri Light" w:hAnsi="Calibri Light" w:cs="Calibri Light"/>
          <w:sz w:val="20"/>
          <w:szCs w:val="20"/>
        </w:rPr>
        <w:t>do grupo pertençam ou estejam alocadas</w:t>
      </w:r>
      <w:r w:rsidRPr="006B2762">
        <w:rPr>
          <w:rFonts w:ascii="Calibri Light" w:hAnsi="Calibri Light" w:cs="Calibri Light"/>
          <w:sz w:val="20"/>
          <w:szCs w:val="20"/>
        </w:rPr>
        <w:t xml:space="preserve"> </w:t>
      </w:r>
    </w:p>
    <w:p w14:paraId="52851B2C" w14:textId="35BCC87E" w:rsidR="006B2762" w:rsidRDefault="006B2762"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que o usuário, no momento da criação de um grupo, possa nomeá-lo para sua melhor gestão e comodidade</w:t>
      </w:r>
    </w:p>
    <w:p w14:paraId="26646796" w14:textId="13451518" w:rsidR="006B2762" w:rsidRDefault="006B2762"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O sistema deverá salvar em banco de dados todas as mensagens trocadas em qualquer um dos grupos que possam existir</w:t>
      </w:r>
    </w:p>
    <w:p w14:paraId="5C46F583" w14:textId="3668334E" w:rsidR="006B2762" w:rsidRDefault="006B2762"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lastRenderedPageBreak/>
        <w:t>Deverá ser possível a recuperação de mensagens antigas salvas no banco de dados para eventuais auditorias, se necessário</w:t>
      </w:r>
    </w:p>
    <w:p w14:paraId="5684F78C" w14:textId="2ABCF3D7" w:rsidR="006B2762" w:rsidRDefault="006B2762"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Garantir que nenhuma mensagem trocada anteriormente possa seja excluída</w:t>
      </w:r>
    </w:p>
    <w:p w14:paraId="2DE34504" w14:textId="1824F269" w:rsidR="006B2762" w:rsidRPr="00E36D34" w:rsidRDefault="006B2762"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que a leitura das mensagens possa ser realizada tanto na plataforma web quanto na plataforma mobile</w:t>
      </w:r>
    </w:p>
    <w:p w14:paraId="14125D04" w14:textId="36692C22" w:rsidR="00931C4F" w:rsidRDefault="00931C4F" w:rsidP="00A10F02">
      <w:pPr>
        <w:numPr>
          <w:ilvl w:val="3"/>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Configuração de Chat Restrito</w:t>
      </w:r>
    </w:p>
    <w:p w14:paraId="7BCEEABE" w14:textId="5E21406F" w:rsidR="00C50627" w:rsidRDefault="00C50627"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Permitir a criação de </w:t>
      </w:r>
      <w:r w:rsidRPr="008351F1">
        <w:rPr>
          <w:rFonts w:ascii="Calibri Light" w:hAnsi="Calibri Light" w:cs="Calibri Light"/>
          <w:sz w:val="20"/>
          <w:szCs w:val="20"/>
        </w:rPr>
        <w:t>chat restrito</w:t>
      </w:r>
      <w:r>
        <w:rPr>
          <w:rFonts w:ascii="Calibri Light" w:hAnsi="Calibri Light" w:cs="Calibri Light"/>
          <w:sz w:val="20"/>
          <w:szCs w:val="20"/>
        </w:rPr>
        <w:t xml:space="preserve"> </w:t>
      </w:r>
      <w:r w:rsidRPr="008351F1">
        <w:rPr>
          <w:rFonts w:ascii="Calibri Light" w:hAnsi="Calibri Light" w:cs="Calibri Light"/>
          <w:sz w:val="20"/>
          <w:szCs w:val="20"/>
        </w:rPr>
        <w:t xml:space="preserve">onde um coordenador </w:t>
      </w:r>
      <w:r>
        <w:rPr>
          <w:rFonts w:ascii="Calibri Light" w:hAnsi="Calibri Light" w:cs="Calibri Light"/>
          <w:sz w:val="20"/>
          <w:szCs w:val="20"/>
        </w:rPr>
        <w:t>possa se comunicar com todos os seus subordinados</w:t>
      </w:r>
      <w:r w:rsidRPr="008351F1">
        <w:rPr>
          <w:rFonts w:ascii="Calibri Light" w:hAnsi="Calibri Light" w:cs="Calibri Light"/>
          <w:sz w:val="20"/>
          <w:szCs w:val="20"/>
        </w:rPr>
        <w:t xml:space="preserve">, </w:t>
      </w:r>
      <w:r>
        <w:rPr>
          <w:rFonts w:ascii="Calibri Light" w:hAnsi="Calibri Light" w:cs="Calibri Light"/>
          <w:sz w:val="20"/>
          <w:szCs w:val="20"/>
        </w:rPr>
        <w:t>mas que nenhum deles consiga trocar mensagens entre si, podendo apenas responderem ao respectivo coordenador</w:t>
      </w:r>
    </w:p>
    <w:p w14:paraId="0CB42498" w14:textId="1102C149" w:rsidR="00C50627" w:rsidRDefault="00C50627"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que o usuário, no momento da criação de um chat restrito, possa nomeá-lo da forma que melhor lhe convir</w:t>
      </w:r>
    </w:p>
    <w:p w14:paraId="75EC8720" w14:textId="48F62557" w:rsidR="00C50627" w:rsidRDefault="00C50627"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O sistema deverá salvar em banco de dados todas as mensagens trocadas em qualquer um dos chats restritos que possam existir</w:t>
      </w:r>
    </w:p>
    <w:p w14:paraId="0E08C167" w14:textId="77777777" w:rsidR="00C50627" w:rsidRDefault="00C50627"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Deverá ser possível a recuperação de mensagens antigas salvas no banco de dados para eventuais auditorias, se necessário</w:t>
      </w:r>
    </w:p>
    <w:p w14:paraId="00F039C1" w14:textId="77777777" w:rsidR="00C50627" w:rsidRDefault="00C50627"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Garantir que nenhuma mensagem trocada anteriormente possa seja excluída</w:t>
      </w:r>
    </w:p>
    <w:p w14:paraId="3CB1D138" w14:textId="1AE45078" w:rsidR="00C50627" w:rsidRPr="00E36D34" w:rsidRDefault="00C50627"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que a leitura das mensagens possa ser realizada tanto na plataforma web quanto na plataforma mobile</w:t>
      </w:r>
    </w:p>
    <w:p w14:paraId="7AEF593B" w14:textId="7C6CF7FD" w:rsidR="00F77875" w:rsidRDefault="00F77875" w:rsidP="00A10F02">
      <w:pPr>
        <w:numPr>
          <w:ilvl w:val="3"/>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Gestão de Agendamento de Mensagens</w:t>
      </w:r>
    </w:p>
    <w:p w14:paraId="7B729FB7" w14:textId="17A2F625" w:rsidR="00E34290" w:rsidRPr="00E36D34" w:rsidRDefault="00E34290" w:rsidP="00A10F02">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w:t>
      </w:r>
      <w:r w:rsidRPr="008351F1">
        <w:rPr>
          <w:rFonts w:ascii="Calibri Light" w:hAnsi="Calibri Light" w:cs="Calibri Light"/>
          <w:sz w:val="20"/>
          <w:szCs w:val="20"/>
        </w:rPr>
        <w:t xml:space="preserve">ossuir configuração para agendamentos de mensagem, permitindo que mensagens enviadas </w:t>
      </w:r>
      <w:r>
        <w:rPr>
          <w:rFonts w:ascii="Calibri Light" w:hAnsi="Calibri Light" w:cs="Calibri Light"/>
          <w:sz w:val="20"/>
          <w:szCs w:val="20"/>
        </w:rPr>
        <w:t>à</w:t>
      </w:r>
      <w:r w:rsidRPr="008351F1">
        <w:rPr>
          <w:rFonts w:ascii="Calibri Light" w:hAnsi="Calibri Light" w:cs="Calibri Light"/>
          <w:sz w:val="20"/>
          <w:szCs w:val="20"/>
        </w:rPr>
        <w:t xml:space="preserve"> colaboradores só cheguem aos mesmo</w:t>
      </w:r>
      <w:r>
        <w:rPr>
          <w:rFonts w:ascii="Calibri Light" w:hAnsi="Calibri Light" w:cs="Calibri Light"/>
          <w:sz w:val="20"/>
          <w:szCs w:val="20"/>
        </w:rPr>
        <w:t>s</w:t>
      </w:r>
      <w:r w:rsidRPr="008351F1">
        <w:rPr>
          <w:rFonts w:ascii="Calibri Light" w:hAnsi="Calibri Light" w:cs="Calibri Light"/>
          <w:sz w:val="20"/>
          <w:szCs w:val="20"/>
        </w:rPr>
        <w:t xml:space="preserve"> durante </w:t>
      </w:r>
      <w:r>
        <w:rPr>
          <w:rFonts w:ascii="Calibri Light" w:hAnsi="Calibri Light" w:cs="Calibri Light"/>
          <w:sz w:val="20"/>
          <w:szCs w:val="20"/>
        </w:rPr>
        <w:t>a jornada</w:t>
      </w:r>
      <w:r w:rsidRPr="008351F1">
        <w:rPr>
          <w:rFonts w:ascii="Calibri Light" w:hAnsi="Calibri Light" w:cs="Calibri Light"/>
          <w:sz w:val="20"/>
          <w:szCs w:val="20"/>
        </w:rPr>
        <w:t xml:space="preserve"> de trabalho</w:t>
      </w:r>
      <w:r>
        <w:rPr>
          <w:rFonts w:ascii="Calibri Light" w:hAnsi="Calibri Light" w:cs="Calibri Light"/>
          <w:sz w:val="20"/>
          <w:szCs w:val="20"/>
        </w:rPr>
        <w:t xml:space="preserve"> de cada um, evitando desta forma, encargos desnecessários</w:t>
      </w:r>
    </w:p>
    <w:p w14:paraId="408B8E70" w14:textId="61C9B232" w:rsidR="001813E2" w:rsidRDefault="001813E2" w:rsidP="00A10F02">
      <w:pPr>
        <w:numPr>
          <w:ilvl w:val="2"/>
          <w:numId w:val="1"/>
        </w:numPr>
        <w:shd w:val="clear" w:color="auto" w:fill="FFFFFF"/>
        <w:spacing w:line="360" w:lineRule="auto"/>
        <w:jc w:val="both"/>
        <w:rPr>
          <w:rFonts w:ascii="Calibri Light" w:hAnsi="Calibri Light" w:cs="Calibri Light"/>
          <w:sz w:val="20"/>
          <w:szCs w:val="20"/>
        </w:rPr>
      </w:pPr>
      <w:r w:rsidRPr="00E36D34">
        <w:rPr>
          <w:rFonts w:ascii="Calibri Light" w:hAnsi="Calibri Light" w:cs="Calibri Light"/>
          <w:sz w:val="20"/>
          <w:szCs w:val="20"/>
        </w:rPr>
        <w:t>Enquetes</w:t>
      </w:r>
    </w:p>
    <w:p w14:paraId="11C61051" w14:textId="2BF05542" w:rsidR="00E34290" w:rsidRDefault="00E34290" w:rsidP="00A10F02">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a criação de enquetes para levantamento de interesses das pessoas em participarem de um determinado tipo de evento, entre outros possíveis indicadores resultantes de demais enquetes</w:t>
      </w:r>
    </w:p>
    <w:p w14:paraId="3E037C6D" w14:textId="60E37318" w:rsidR="00E34290" w:rsidRDefault="00E34290" w:rsidP="00A10F02">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no cadastro da enquete a inclusão de imagem para que esta seja exibida na página de comunicação interna</w:t>
      </w:r>
    </w:p>
    <w:p w14:paraId="7F404D53" w14:textId="1CEFA6FD" w:rsidR="00E34290" w:rsidRDefault="00E34290" w:rsidP="00A10F02">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que o usuário possa informar durante o cadastro da enquete uma data para início de sua divulgação na página de comunicação interna, bem como, uma data de expiração da publicação</w:t>
      </w:r>
    </w:p>
    <w:p w14:paraId="30E60876" w14:textId="32AD8937" w:rsidR="00E34290" w:rsidRPr="00E36D34" w:rsidRDefault="00E34290" w:rsidP="00A10F02">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Possuir funcionalidade para edição de uma enquete para que o usuário possa alterar </w:t>
      </w:r>
      <w:r w:rsidR="00FB1769">
        <w:rPr>
          <w:rFonts w:ascii="Calibri Light" w:hAnsi="Calibri Light" w:cs="Calibri Light"/>
          <w:sz w:val="20"/>
          <w:szCs w:val="20"/>
        </w:rPr>
        <w:t>qualquer informação inserida no cadastro desta referida enquete</w:t>
      </w:r>
    </w:p>
    <w:p w14:paraId="56A2FF45" w14:textId="6AF4B76D" w:rsidR="007545F3" w:rsidRDefault="007545F3" w:rsidP="00A10F02">
      <w:pPr>
        <w:numPr>
          <w:ilvl w:val="2"/>
          <w:numId w:val="1"/>
        </w:numPr>
        <w:shd w:val="clear" w:color="auto" w:fill="FFFFFF"/>
        <w:spacing w:line="360" w:lineRule="auto"/>
        <w:jc w:val="both"/>
        <w:rPr>
          <w:rFonts w:asciiTheme="majorHAnsi" w:hAnsiTheme="majorHAnsi" w:cstheme="majorHAnsi"/>
          <w:sz w:val="20"/>
          <w:szCs w:val="20"/>
        </w:rPr>
      </w:pPr>
      <w:r w:rsidRPr="00E36D34">
        <w:rPr>
          <w:rFonts w:ascii="Calibri Light" w:hAnsi="Calibri Light" w:cs="Calibri Light"/>
          <w:sz w:val="20"/>
          <w:szCs w:val="20"/>
        </w:rPr>
        <w:t>Dados</w:t>
      </w:r>
      <w:r>
        <w:rPr>
          <w:rFonts w:asciiTheme="majorHAnsi" w:hAnsiTheme="majorHAnsi" w:cstheme="majorHAnsi"/>
          <w:sz w:val="20"/>
          <w:szCs w:val="20"/>
        </w:rPr>
        <w:t xml:space="preserve"> Pessoais</w:t>
      </w:r>
    </w:p>
    <w:p w14:paraId="492DCFD3" w14:textId="04EEFA91" w:rsidR="000109A3" w:rsidRDefault="000109A3"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Exibir alguns dados principais do servidor logado no sistema na tela de comunicação interna, tais como:</w:t>
      </w:r>
    </w:p>
    <w:p w14:paraId="5F0F51AF" w14:textId="011E9996" w:rsidR="000109A3" w:rsidRDefault="000109A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Nome do servidor</w:t>
      </w:r>
    </w:p>
    <w:p w14:paraId="0DF6C6CB" w14:textId="5B7D3944" w:rsidR="000109A3" w:rsidRDefault="000109A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CPF</w:t>
      </w:r>
    </w:p>
    <w:p w14:paraId="6E0ACB01" w14:textId="03BF5BD3" w:rsidR="000109A3" w:rsidRDefault="000109A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Email</w:t>
      </w:r>
    </w:p>
    <w:p w14:paraId="5F3264F3" w14:textId="2DF09C59" w:rsidR="000109A3" w:rsidRDefault="000109A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Setor</w:t>
      </w:r>
    </w:p>
    <w:p w14:paraId="02AAC732" w14:textId="2FB9E85F" w:rsidR="000109A3" w:rsidRDefault="000109A3"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Cargo</w:t>
      </w:r>
    </w:p>
    <w:p w14:paraId="470D3ACB" w14:textId="218792A0" w:rsidR="007545F3" w:rsidRDefault="007545F3" w:rsidP="00A10F02">
      <w:pPr>
        <w:numPr>
          <w:ilvl w:val="2"/>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Notificações</w:t>
      </w:r>
    </w:p>
    <w:p w14:paraId="6910C3BD" w14:textId="102F98D1" w:rsidR="00DD6EA2" w:rsidRDefault="00DE7F45" w:rsidP="00A10F02">
      <w:pPr>
        <w:numPr>
          <w:ilvl w:val="3"/>
          <w:numId w:val="1"/>
        </w:numPr>
        <w:shd w:val="clear" w:color="auto" w:fill="FFFFFF"/>
        <w:spacing w:line="360" w:lineRule="auto"/>
        <w:jc w:val="both"/>
        <w:rPr>
          <w:rFonts w:asciiTheme="majorHAnsi" w:hAnsiTheme="majorHAnsi" w:cstheme="majorHAnsi"/>
          <w:sz w:val="20"/>
          <w:szCs w:val="20"/>
        </w:rPr>
      </w:pPr>
      <w:r>
        <w:rPr>
          <w:rFonts w:ascii="Calibri Light" w:hAnsi="Calibri Light" w:cs="Calibri Light"/>
          <w:sz w:val="20"/>
          <w:szCs w:val="20"/>
        </w:rPr>
        <w:lastRenderedPageBreak/>
        <w:t>Possuir um painel onde o usuário possa acessá-lo e visualizar todas as notificações que</w:t>
      </w:r>
      <w:r w:rsidR="005066DA">
        <w:rPr>
          <w:rFonts w:ascii="Calibri Light" w:hAnsi="Calibri Light" w:cs="Calibri Light"/>
          <w:sz w:val="20"/>
          <w:szCs w:val="20"/>
        </w:rPr>
        <w:t xml:space="preserve"> ele tenha por sua vez recebido via sistema, bem como, facilitar a gestão de suas notificações, minimizando o risco de não serem visualizadas</w:t>
      </w:r>
    </w:p>
    <w:p w14:paraId="4B3097CA" w14:textId="0D0637EF" w:rsidR="007545F3" w:rsidRDefault="007545F3" w:rsidP="00A10F02">
      <w:pPr>
        <w:numPr>
          <w:ilvl w:val="2"/>
          <w:numId w:val="1"/>
        </w:numPr>
        <w:shd w:val="clear" w:color="auto" w:fill="FFFFFF"/>
        <w:spacing w:line="360" w:lineRule="auto"/>
        <w:jc w:val="both"/>
        <w:rPr>
          <w:rFonts w:asciiTheme="majorHAnsi" w:hAnsiTheme="majorHAnsi" w:cstheme="majorHAnsi"/>
          <w:sz w:val="20"/>
          <w:szCs w:val="20"/>
        </w:rPr>
      </w:pPr>
      <w:proofErr w:type="spellStart"/>
      <w:r>
        <w:rPr>
          <w:rFonts w:asciiTheme="majorHAnsi" w:hAnsiTheme="majorHAnsi" w:cstheme="majorHAnsi"/>
          <w:sz w:val="20"/>
          <w:szCs w:val="20"/>
        </w:rPr>
        <w:t>Bot</w:t>
      </w:r>
      <w:proofErr w:type="spellEnd"/>
    </w:p>
    <w:p w14:paraId="429C9388" w14:textId="77337CAC" w:rsidR="005066DA" w:rsidRDefault="005066DA" w:rsidP="00A10F02">
      <w:pPr>
        <w:numPr>
          <w:ilvl w:val="3"/>
          <w:numId w:val="1"/>
        </w:numPr>
        <w:shd w:val="clear" w:color="auto" w:fill="FFFFFF"/>
        <w:spacing w:line="360" w:lineRule="auto"/>
        <w:jc w:val="both"/>
        <w:rPr>
          <w:rFonts w:asciiTheme="majorHAnsi" w:hAnsiTheme="majorHAnsi" w:cstheme="majorHAnsi"/>
          <w:sz w:val="20"/>
          <w:szCs w:val="20"/>
        </w:rPr>
      </w:pPr>
      <w:r>
        <w:rPr>
          <w:rFonts w:ascii="Calibri Light" w:hAnsi="Calibri Light" w:cs="Calibri Light"/>
          <w:sz w:val="20"/>
          <w:szCs w:val="20"/>
        </w:rPr>
        <w:t>P</w:t>
      </w:r>
      <w:r w:rsidRPr="008351F1">
        <w:rPr>
          <w:rFonts w:ascii="Calibri Light" w:hAnsi="Calibri Light" w:cs="Calibri Light"/>
          <w:sz w:val="20"/>
          <w:szCs w:val="20"/>
        </w:rPr>
        <w:t xml:space="preserve">ossuir integração com </w:t>
      </w:r>
      <w:proofErr w:type="spellStart"/>
      <w:r>
        <w:rPr>
          <w:rFonts w:ascii="Calibri Light" w:hAnsi="Calibri Light" w:cs="Calibri Light"/>
          <w:sz w:val="20"/>
          <w:szCs w:val="20"/>
        </w:rPr>
        <w:t>chatbot</w:t>
      </w:r>
      <w:proofErr w:type="spellEnd"/>
      <w:r w:rsidRPr="008351F1">
        <w:rPr>
          <w:rFonts w:ascii="Calibri Light" w:hAnsi="Calibri Light" w:cs="Calibri Light"/>
          <w:sz w:val="20"/>
          <w:szCs w:val="20"/>
        </w:rPr>
        <w:t xml:space="preserve"> para facilitar o aprendizado sobre </w:t>
      </w:r>
      <w:r>
        <w:rPr>
          <w:rFonts w:ascii="Calibri Light" w:hAnsi="Calibri Light" w:cs="Calibri Light"/>
          <w:sz w:val="20"/>
          <w:szCs w:val="20"/>
        </w:rPr>
        <w:t xml:space="preserve">a </w:t>
      </w:r>
      <w:r w:rsidRPr="008351F1">
        <w:rPr>
          <w:rFonts w:ascii="Calibri Light" w:hAnsi="Calibri Light" w:cs="Calibri Light"/>
          <w:sz w:val="20"/>
          <w:szCs w:val="20"/>
        </w:rPr>
        <w:t>utilização do sistema</w:t>
      </w:r>
      <w:r>
        <w:rPr>
          <w:rFonts w:ascii="Calibri Light" w:hAnsi="Calibri Light" w:cs="Calibri Light"/>
          <w:sz w:val="20"/>
          <w:szCs w:val="20"/>
        </w:rPr>
        <w:t>,</w:t>
      </w:r>
      <w:r w:rsidRPr="008351F1">
        <w:rPr>
          <w:rFonts w:ascii="Calibri Light" w:hAnsi="Calibri Light" w:cs="Calibri Light"/>
          <w:sz w:val="20"/>
          <w:szCs w:val="20"/>
        </w:rPr>
        <w:t xml:space="preserve"> entre outros assuntos que podem ser cadastrados e configurados como intenção</w:t>
      </w:r>
      <w:r>
        <w:rPr>
          <w:rFonts w:ascii="Calibri Light" w:hAnsi="Calibri Light" w:cs="Calibri Light"/>
          <w:sz w:val="20"/>
          <w:szCs w:val="20"/>
        </w:rPr>
        <w:t xml:space="preserve"> no </w:t>
      </w:r>
      <w:proofErr w:type="spellStart"/>
      <w:r>
        <w:rPr>
          <w:rFonts w:ascii="Calibri Light" w:hAnsi="Calibri Light" w:cs="Calibri Light"/>
          <w:sz w:val="20"/>
          <w:szCs w:val="20"/>
        </w:rPr>
        <w:t>chatbot</w:t>
      </w:r>
      <w:proofErr w:type="spellEnd"/>
    </w:p>
    <w:p w14:paraId="0715AD56" w14:textId="0D42C3DB" w:rsidR="007545F3" w:rsidRDefault="007545F3" w:rsidP="00A10F02">
      <w:pPr>
        <w:numPr>
          <w:ilvl w:val="2"/>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Agendamento de Publicações</w:t>
      </w:r>
    </w:p>
    <w:p w14:paraId="29473CF2" w14:textId="2E7CBCB6" w:rsidR="005E789F" w:rsidRDefault="005E789F"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o cadastro de publicações da área de comunicação interna, contemplando no mínimo os seguintes campos:</w:t>
      </w:r>
    </w:p>
    <w:p w14:paraId="02606451" w14:textId="2FF20161" w:rsidR="005E789F" w:rsidRDefault="005E789F"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Título da publicação</w:t>
      </w:r>
    </w:p>
    <w:p w14:paraId="4E769C74" w14:textId="1CA08006" w:rsidR="005E789F" w:rsidRDefault="00414116"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N</w:t>
      </w:r>
      <w:r w:rsidR="005E789F">
        <w:rPr>
          <w:rFonts w:asciiTheme="majorHAnsi" w:hAnsiTheme="majorHAnsi" w:cstheme="majorHAnsi"/>
          <w:sz w:val="20"/>
          <w:szCs w:val="20"/>
        </w:rPr>
        <w:t>otícia</w:t>
      </w:r>
      <w:r>
        <w:rPr>
          <w:rFonts w:asciiTheme="majorHAnsi" w:hAnsiTheme="majorHAnsi" w:cstheme="majorHAnsi"/>
          <w:sz w:val="20"/>
          <w:szCs w:val="20"/>
        </w:rPr>
        <w:t xml:space="preserve"> (conteúdo)</w:t>
      </w:r>
    </w:p>
    <w:p w14:paraId="545C1ADA" w14:textId="7F4DE926" w:rsidR="00414116" w:rsidRDefault="00414116"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Permitir que este conteúdo possa ser estilizado com no mínimo as seguintes propriedades</w:t>
      </w:r>
      <w:r w:rsidR="00B024C6">
        <w:rPr>
          <w:rFonts w:asciiTheme="majorHAnsi" w:hAnsiTheme="majorHAnsi" w:cstheme="majorHAnsi"/>
          <w:sz w:val="20"/>
          <w:szCs w:val="20"/>
        </w:rPr>
        <w:t>:</w:t>
      </w:r>
    </w:p>
    <w:p w14:paraId="40C5139A" w14:textId="7DB6C9FE" w:rsidR="00414116" w:rsidRDefault="00414116"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Fonte pequena, média ou grande</w:t>
      </w:r>
    </w:p>
    <w:p w14:paraId="7A4680DB" w14:textId="4EA65473" w:rsidR="00414116" w:rsidRDefault="00414116"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Texto em negrito</w:t>
      </w:r>
    </w:p>
    <w:p w14:paraId="47804E96" w14:textId="20942770" w:rsidR="00414116" w:rsidRDefault="00414116"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Texto em itálico</w:t>
      </w:r>
    </w:p>
    <w:p w14:paraId="54CCD6D1" w14:textId="6EB9B193" w:rsidR="00414116" w:rsidRDefault="00414116"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Texto sublinhado</w:t>
      </w:r>
    </w:p>
    <w:p w14:paraId="79FB6797" w14:textId="39C58B4A" w:rsidR="00414116" w:rsidRDefault="00414116"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Texto alinhado à esquerda</w:t>
      </w:r>
    </w:p>
    <w:p w14:paraId="6A7D6BF9" w14:textId="4AF170F4" w:rsidR="00414116" w:rsidRDefault="00414116"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Texto centralizado</w:t>
      </w:r>
    </w:p>
    <w:p w14:paraId="2B872CEA" w14:textId="54AC0793" w:rsidR="00414116" w:rsidRDefault="00414116" w:rsidP="00A10F02">
      <w:pPr>
        <w:numPr>
          <w:ilvl w:val="6"/>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Texto alinhado à direita</w:t>
      </w:r>
    </w:p>
    <w:p w14:paraId="66AB85F1" w14:textId="76E81324" w:rsidR="00414116" w:rsidRDefault="00414116"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Todas as opções de estilo </w:t>
      </w:r>
      <w:r w:rsidR="00C97F75">
        <w:rPr>
          <w:rFonts w:asciiTheme="majorHAnsi" w:hAnsiTheme="majorHAnsi" w:cstheme="majorHAnsi"/>
          <w:sz w:val="20"/>
          <w:szCs w:val="20"/>
        </w:rPr>
        <w:t>de conteúdo</w:t>
      </w:r>
      <w:r w:rsidR="00B024C6">
        <w:rPr>
          <w:rFonts w:asciiTheme="majorHAnsi" w:hAnsiTheme="majorHAnsi" w:cstheme="majorHAnsi"/>
          <w:sz w:val="20"/>
          <w:szCs w:val="20"/>
        </w:rPr>
        <w:t xml:space="preserve"> para veiculação de notícias internas</w:t>
      </w:r>
      <w:r w:rsidR="00C97F75">
        <w:rPr>
          <w:rFonts w:asciiTheme="majorHAnsi" w:hAnsiTheme="majorHAnsi" w:cstheme="majorHAnsi"/>
          <w:sz w:val="20"/>
          <w:szCs w:val="20"/>
        </w:rPr>
        <w:t xml:space="preserve"> citadas n</w:t>
      </w:r>
      <w:r w:rsidR="00B024C6">
        <w:rPr>
          <w:rFonts w:asciiTheme="majorHAnsi" w:hAnsiTheme="majorHAnsi" w:cstheme="majorHAnsi"/>
          <w:sz w:val="20"/>
          <w:szCs w:val="20"/>
        </w:rPr>
        <w:t>este</w:t>
      </w:r>
      <w:r w:rsidR="00C97F75">
        <w:rPr>
          <w:rFonts w:asciiTheme="majorHAnsi" w:hAnsiTheme="majorHAnsi" w:cstheme="majorHAnsi"/>
          <w:sz w:val="20"/>
          <w:szCs w:val="20"/>
        </w:rPr>
        <w:t xml:space="preserve"> </w:t>
      </w:r>
      <w:r w:rsidR="00B024C6">
        <w:rPr>
          <w:rFonts w:asciiTheme="majorHAnsi" w:hAnsiTheme="majorHAnsi" w:cstheme="majorHAnsi"/>
          <w:sz w:val="20"/>
          <w:szCs w:val="20"/>
        </w:rPr>
        <w:t xml:space="preserve">documento, </w:t>
      </w:r>
      <w:r w:rsidR="00C97F75">
        <w:rPr>
          <w:rFonts w:asciiTheme="majorHAnsi" w:hAnsiTheme="majorHAnsi" w:cstheme="majorHAnsi"/>
          <w:sz w:val="20"/>
          <w:szCs w:val="20"/>
        </w:rPr>
        <w:t>devem permitir que sejam aplicadas</w:t>
      </w:r>
      <w:r>
        <w:rPr>
          <w:rFonts w:asciiTheme="majorHAnsi" w:hAnsiTheme="majorHAnsi" w:cstheme="majorHAnsi"/>
          <w:sz w:val="20"/>
          <w:szCs w:val="20"/>
        </w:rPr>
        <w:t xml:space="preserve"> </w:t>
      </w:r>
      <w:r w:rsidR="00C97F75">
        <w:rPr>
          <w:rFonts w:asciiTheme="majorHAnsi" w:hAnsiTheme="majorHAnsi" w:cstheme="majorHAnsi"/>
          <w:sz w:val="20"/>
          <w:szCs w:val="20"/>
        </w:rPr>
        <w:t>no</w:t>
      </w:r>
      <w:r>
        <w:rPr>
          <w:rFonts w:asciiTheme="majorHAnsi" w:hAnsiTheme="majorHAnsi" w:cstheme="majorHAnsi"/>
          <w:sz w:val="20"/>
          <w:szCs w:val="20"/>
        </w:rPr>
        <w:t xml:space="preserve"> texto total ou apenas uma área específica</w:t>
      </w:r>
      <w:r w:rsidR="00B024C6">
        <w:rPr>
          <w:rFonts w:asciiTheme="majorHAnsi" w:hAnsiTheme="majorHAnsi" w:cstheme="majorHAnsi"/>
          <w:sz w:val="20"/>
          <w:szCs w:val="20"/>
        </w:rPr>
        <w:t xml:space="preserve">, ficando à disposição e sob a responsabilidade do </w:t>
      </w:r>
      <w:r>
        <w:rPr>
          <w:rFonts w:asciiTheme="majorHAnsi" w:hAnsiTheme="majorHAnsi" w:cstheme="majorHAnsi"/>
          <w:sz w:val="20"/>
          <w:szCs w:val="20"/>
        </w:rPr>
        <w:t>usuário</w:t>
      </w:r>
    </w:p>
    <w:p w14:paraId="019A08B5" w14:textId="3F23BD23" w:rsidR="00C97F75" w:rsidRDefault="00C97F75"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Tipo da notícia (evento, vídeo, reunião, entre outros)</w:t>
      </w:r>
    </w:p>
    <w:p w14:paraId="591BAD52" w14:textId="63C06B5E" w:rsidR="00C97F75" w:rsidRDefault="00C97F75"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Data de início de vigência</w:t>
      </w:r>
    </w:p>
    <w:p w14:paraId="67E3F340" w14:textId="79493567" w:rsidR="00C97F75" w:rsidRDefault="00C97F75"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Data de fim de vigência</w:t>
      </w:r>
      <w:r w:rsidR="00E120DA">
        <w:rPr>
          <w:rFonts w:asciiTheme="majorHAnsi" w:hAnsiTheme="majorHAnsi" w:cstheme="majorHAnsi"/>
          <w:sz w:val="20"/>
          <w:szCs w:val="20"/>
        </w:rPr>
        <w:t xml:space="preserve"> (Caso não seja informada, a notícia deverá ficar visível por tempo indeterminado)</w:t>
      </w:r>
    </w:p>
    <w:p w14:paraId="0892AAEE" w14:textId="0394E0DF" w:rsidR="00915A71" w:rsidRDefault="00915A71"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Possibilidade de enviar anexo, de acordo com o tipo da notícia</w:t>
      </w:r>
    </w:p>
    <w:p w14:paraId="6D47A297" w14:textId="03E63382" w:rsidR="00C97F75" w:rsidRDefault="00C97F75"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painel de busca avançada para que o usuário possa localizar o cadastro de uma notícia, devendo possuir no mínimo os seguintes filtros:</w:t>
      </w:r>
    </w:p>
    <w:p w14:paraId="3152C404" w14:textId="4154DA59" w:rsidR="00C97F75" w:rsidRDefault="00C97F75"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Título da publicação</w:t>
      </w:r>
      <w:r w:rsidR="00D61DCF">
        <w:rPr>
          <w:rFonts w:asciiTheme="majorHAnsi" w:hAnsiTheme="majorHAnsi" w:cstheme="majorHAnsi"/>
          <w:sz w:val="20"/>
          <w:szCs w:val="20"/>
        </w:rPr>
        <w:t xml:space="preserve"> (total ou parcial)</w:t>
      </w:r>
    </w:p>
    <w:p w14:paraId="69A62492" w14:textId="5FF6F240" w:rsidR="00C97F75" w:rsidRDefault="00D61DCF"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Notícia (total ou parcial)</w:t>
      </w:r>
    </w:p>
    <w:p w14:paraId="1FB86CB3" w14:textId="64836754" w:rsidR="00D61DCF" w:rsidRDefault="0033771A"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Intervalo de data para localizar o registro pela data de criação da notícia</w:t>
      </w:r>
    </w:p>
    <w:p w14:paraId="201FE70C" w14:textId="30513C3D" w:rsidR="0033771A" w:rsidRDefault="0033771A"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Intervalo de data para localizar o registro pela data de criação da notícia</w:t>
      </w:r>
    </w:p>
    <w:p w14:paraId="3780CD86" w14:textId="1D8AC80F" w:rsidR="00985E98" w:rsidRPr="00013DE3" w:rsidRDefault="00985E98" w:rsidP="00A10F02">
      <w:pPr>
        <w:numPr>
          <w:ilvl w:val="4"/>
          <w:numId w:val="1"/>
        </w:numPr>
        <w:spacing w:line="360" w:lineRule="auto"/>
        <w:jc w:val="both"/>
        <w:rPr>
          <w:rFonts w:asciiTheme="majorHAnsi" w:hAnsiTheme="majorHAnsi" w:cstheme="majorHAnsi"/>
          <w:sz w:val="20"/>
          <w:szCs w:val="20"/>
        </w:rPr>
      </w:pPr>
      <w:r w:rsidRPr="00013DE3">
        <w:rPr>
          <w:rFonts w:asciiTheme="majorHAnsi" w:hAnsiTheme="majorHAnsi" w:cstheme="majorHAnsi"/>
          <w:sz w:val="20"/>
          <w:szCs w:val="20"/>
        </w:rPr>
        <w:t xml:space="preserve">Notícias revisadas (Todas revisadas, </w:t>
      </w:r>
      <w:r w:rsidR="00013DE3" w:rsidRPr="00013DE3">
        <w:rPr>
          <w:rFonts w:asciiTheme="majorHAnsi" w:hAnsiTheme="majorHAnsi" w:cstheme="majorHAnsi"/>
          <w:sz w:val="20"/>
          <w:szCs w:val="20"/>
        </w:rPr>
        <w:t>todas</w:t>
      </w:r>
      <w:r w:rsidRPr="00013DE3">
        <w:rPr>
          <w:rFonts w:asciiTheme="majorHAnsi" w:hAnsiTheme="majorHAnsi" w:cstheme="majorHAnsi"/>
          <w:sz w:val="20"/>
          <w:szCs w:val="20"/>
        </w:rPr>
        <w:t xml:space="preserve"> não revisadas ou ambas)</w:t>
      </w:r>
    </w:p>
    <w:p w14:paraId="44E5BE92" w14:textId="0AB95EA7" w:rsidR="00883991" w:rsidRDefault="00883991"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funcionalidade para limpar todos os campos do filtro de pesquisa</w:t>
      </w:r>
    </w:p>
    <w:p w14:paraId="0470EC70" w14:textId="77D321C6" w:rsidR="00883991" w:rsidRDefault="00883991"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listagem de todas as notícias cadastradas no sistema, mediante pesquisa</w:t>
      </w:r>
      <w:r w:rsidR="00E120DA">
        <w:rPr>
          <w:rFonts w:asciiTheme="majorHAnsi" w:hAnsiTheme="majorHAnsi" w:cstheme="majorHAnsi"/>
          <w:sz w:val="20"/>
          <w:szCs w:val="20"/>
        </w:rPr>
        <w:t>. Deve apresentar no mínimo as seguintes informações:</w:t>
      </w:r>
    </w:p>
    <w:p w14:paraId="79C3A66E" w14:textId="4FCDC214" w:rsidR="00E120DA" w:rsidRDefault="00E120DA"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Título da publicação</w:t>
      </w:r>
    </w:p>
    <w:p w14:paraId="239B5EF2" w14:textId="1A582F3B" w:rsidR="00E120DA" w:rsidRDefault="00E120DA"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Conteúdo da notícia</w:t>
      </w:r>
    </w:p>
    <w:p w14:paraId="4418ACF8" w14:textId="0687D477" w:rsidR="00E120DA" w:rsidRDefault="00E120DA"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lastRenderedPageBreak/>
        <w:t>Data de criação</w:t>
      </w:r>
    </w:p>
    <w:p w14:paraId="23EE9985" w14:textId="74338F45" w:rsidR="00E120DA" w:rsidRDefault="00E120DA"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Data de início da vigência</w:t>
      </w:r>
    </w:p>
    <w:p w14:paraId="790C4F83" w14:textId="5DE28AB9" w:rsidR="00E120DA" w:rsidRPr="005E789F" w:rsidRDefault="00E120DA"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Data de fim da vigência</w:t>
      </w:r>
    </w:p>
    <w:p w14:paraId="5560554A" w14:textId="2CB402DF" w:rsidR="005066DA" w:rsidRDefault="005E789F" w:rsidP="00A10F02">
      <w:pPr>
        <w:numPr>
          <w:ilvl w:val="3"/>
          <w:numId w:val="1"/>
        </w:numPr>
        <w:shd w:val="clear" w:color="auto" w:fill="FFFFFF"/>
        <w:spacing w:line="360" w:lineRule="auto"/>
        <w:jc w:val="both"/>
        <w:rPr>
          <w:rFonts w:asciiTheme="majorHAnsi" w:hAnsiTheme="majorHAnsi" w:cstheme="majorHAnsi"/>
          <w:sz w:val="20"/>
          <w:szCs w:val="20"/>
        </w:rPr>
      </w:pPr>
      <w:r>
        <w:rPr>
          <w:rFonts w:ascii="Calibri Light" w:hAnsi="Calibri Light" w:cs="Calibri Light"/>
          <w:sz w:val="20"/>
          <w:szCs w:val="20"/>
        </w:rPr>
        <w:t xml:space="preserve">Permitir </w:t>
      </w:r>
      <w:r w:rsidR="00E120DA">
        <w:rPr>
          <w:rFonts w:ascii="Calibri Light" w:hAnsi="Calibri Light" w:cs="Calibri Light"/>
          <w:sz w:val="20"/>
          <w:szCs w:val="20"/>
        </w:rPr>
        <w:t xml:space="preserve">que o usuário possa, no momento do cadastro de uma notícia, informar os setores </w:t>
      </w:r>
      <w:r w:rsidR="00610BD1">
        <w:rPr>
          <w:rFonts w:ascii="Calibri Light" w:hAnsi="Calibri Light" w:cs="Calibri Light"/>
          <w:sz w:val="20"/>
          <w:szCs w:val="20"/>
        </w:rPr>
        <w:t xml:space="preserve">e/ou servidores em específico que deverão visualizar essa notícia no seu painel de comunicação interna. Deve poder não informar setor, informar apenas um, vários ou todos </w:t>
      </w:r>
      <w:proofErr w:type="gramStart"/>
      <w:r w:rsidR="00610BD1">
        <w:rPr>
          <w:rFonts w:ascii="Calibri Light" w:hAnsi="Calibri Light" w:cs="Calibri Light"/>
          <w:sz w:val="20"/>
          <w:szCs w:val="20"/>
        </w:rPr>
        <w:t>e além disso</w:t>
      </w:r>
      <w:proofErr w:type="gramEnd"/>
      <w:r w:rsidR="00610BD1">
        <w:rPr>
          <w:rFonts w:ascii="Calibri Light" w:hAnsi="Calibri Light" w:cs="Calibri Light"/>
          <w:sz w:val="20"/>
          <w:szCs w:val="20"/>
        </w:rPr>
        <w:t xml:space="preserve"> apresentar uma busca por nome para localizar servidores específicos de forma com que o usuário possa selecionar os servidores que deseja, incluindo-os em uma lista de destinatários. Caso não seja configurado nenhum setor e nenhum servidor específico, a notícia deverá ficar visível para todos.</w:t>
      </w:r>
    </w:p>
    <w:p w14:paraId="2CF89FEC" w14:textId="54667AE8" w:rsidR="007545F3" w:rsidRDefault="007545F3" w:rsidP="00A10F02">
      <w:pPr>
        <w:numPr>
          <w:ilvl w:val="2"/>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Agendamento de Reuniões</w:t>
      </w:r>
    </w:p>
    <w:p w14:paraId="67616FFF" w14:textId="77777777" w:rsidR="00421C65" w:rsidRDefault="00421C65"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Possuir cadastro e agendamento de reuniões, contendo no mínimo os seguintes campos:</w:t>
      </w:r>
    </w:p>
    <w:p w14:paraId="4324F51D" w14:textId="77777777" w:rsidR="00421C65" w:rsidRDefault="00421C65"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Título da reunião</w:t>
      </w:r>
    </w:p>
    <w:p w14:paraId="25588CE6" w14:textId="77777777" w:rsidR="00421C65" w:rsidRDefault="00421C65"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Conteúdo da reunião (descrição)</w:t>
      </w:r>
    </w:p>
    <w:p w14:paraId="1D3E3503" w14:textId="77777777" w:rsidR="00421C65" w:rsidRDefault="00421C65"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Data e hora de início</w:t>
      </w:r>
    </w:p>
    <w:p w14:paraId="16B87CD0" w14:textId="77777777" w:rsidR="00421C65" w:rsidRDefault="00421C65"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Data e hora de término</w:t>
      </w:r>
    </w:p>
    <w:p w14:paraId="379ABF19" w14:textId="77777777" w:rsidR="00421C65" w:rsidRDefault="00421C65" w:rsidP="00A10F02">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Intervalo de data da publicação</w:t>
      </w:r>
    </w:p>
    <w:p w14:paraId="24452469" w14:textId="49BC60E1" w:rsidR="00421C65" w:rsidRDefault="00421C65" w:rsidP="00A10F02">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Este intervalo deverá representar o período em que a publicação desse agendamento ficará disponível para os envolvidos no painel de comunicação interna.</w:t>
      </w:r>
    </w:p>
    <w:p w14:paraId="7A85F583" w14:textId="4683CF81" w:rsidR="0007144F" w:rsidRDefault="00421C65" w:rsidP="00A10F02">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Permitir o compartilhamento de uma reunião com todos os servidores, servidores específicos, um único setor ou diversos setores. </w:t>
      </w:r>
    </w:p>
    <w:p w14:paraId="14182A9C" w14:textId="5ADD697C" w:rsidR="007545F3" w:rsidRDefault="0007144F" w:rsidP="00A10F02">
      <w:pPr>
        <w:numPr>
          <w:ilvl w:val="2"/>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Indicadores</w:t>
      </w:r>
    </w:p>
    <w:p w14:paraId="57A7298B" w14:textId="6C9E610E" w:rsidR="00E43F39" w:rsidRDefault="0022795C" w:rsidP="00E43F39">
      <w:pPr>
        <w:numPr>
          <w:ilvl w:val="3"/>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Apresentar em uma tela única um conjunto de informações pertinentes aos usuários finais de forma a facilitar o acesso do mesmo e utilização das funcionalidades básicas do sistema, tais como:</w:t>
      </w:r>
    </w:p>
    <w:p w14:paraId="7F500608" w14:textId="5620CB04" w:rsidR="0022795C" w:rsidRDefault="0022795C" w:rsidP="0022795C">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Dados pessoais</w:t>
      </w:r>
    </w:p>
    <w:p w14:paraId="12FE3DDD" w14:textId="72BAB21D" w:rsidR="0022795C" w:rsidRDefault="0022795C" w:rsidP="0022795C">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Registro de ponto na plataforma web</w:t>
      </w:r>
    </w:p>
    <w:p w14:paraId="5D53248B" w14:textId="314FBF37" w:rsidR="0022795C" w:rsidRDefault="0022795C" w:rsidP="0022795C">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Histórico de registro de ponto</w:t>
      </w:r>
    </w:p>
    <w:p w14:paraId="5B677067" w14:textId="12692E97" w:rsidR="0022795C" w:rsidRDefault="0022795C" w:rsidP="0022795C">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Indicadores de inconsistências em seu respectivo ponto</w:t>
      </w:r>
    </w:p>
    <w:p w14:paraId="0A20AAA4" w14:textId="76641C30" w:rsidR="0022795C" w:rsidRDefault="0022795C" w:rsidP="0022795C">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Feed de notícias do órgão</w:t>
      </w:r>
    </w:p>
    <w:p w14:paraId="799A5279" w14:textId="3D02342B" w:rsidR="0022795C" w:rsidRDefault="0022795C" w:rsidP="0022795C">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Chat coorporativo</w:t>
      </w:r>
    </w:p>
    <w:p w14:paraId="18983755" w14:textId="7087E593" w:rsidR="0022795C" w:rsidRDefault="0022795C" w:rsidP="0022795C">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 xml:space="preserve">Listagem de notificações pertinentes a este determinado usuário </w:t>
      </w:r>
    </w:p>
    <w:p w14:paraId="287F28DF" w14:textId="042480FC" w:rsidR="0022795C" w:rsidRPr="00E43F39" w:rsidRDefault="0022795C" w:rsidP="0022795C">
      <w:pPr>
        <w:numPr>
          <w:ilvl w:val="4"/>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Entre outros</w:t>
      </w:r>
    </w:p>
    <w:p w14:paraId="7C0FBB73" w14:textId="3AA2F89E" w:rsidR="00B73421" w:rsidRDefault="00B73421" w:rsidP="00A10F02">
      <w:pPr>
        <w:numPr>
          <w:ilvl w:val="1"/>
          <w:numId w:val="1"/>
        </w:numPr>
        <w:shd w:val="clear" w:color="auto" w:fill="FFFFFF"/>
        <w:spacing w:line="360" w:lineRule="auto"/>
        <w:jc w:val="both"/>
        <w:rPr>
          <w:rFonts w:asciiTheme="majorHAnsi" w:hAnsiTheme="majorHAnsi" w:cstheme="majorHAnsi"/>
          <w:sz w:val="20"/>
          <w:szCs w:val="20"/>
        </w:rPr>
      </w:pPr>
      <w:r w:rsidRPr="00B73421">
        <w:rPr>
          <w:rFonts w:asciiTheme="majorHAnsi" w:hAnsiTheme="majorHAnsi" w:cstheme="majorHAnsi"/>
          <w:sz w:val="20"/>
          <w:szCs w:val="20"/>
        </w:rPr>
        <w:t>Medicina do trabalho</w:t>
      </w:r>
    </w:p>
    <w:p w14:paraId="5A051C77" w14:textId="77777777" w:rsidR="005966C4" w:rsidRPr="005966C4" w:rsidRDefault="005966C4" w:rsidP="005966C4">
      <w:pPr>
        <w:numPr>
          <w:ilvl w:val="2"/>
          <w:numId w:val="1"/>
        </w:numPr>
        <w:shd w:val="clear" w:color="auto" w:fill="FFFFFF"/>
        <w:spacing w:line="360" w:lineRule="auto"/>
        <w:jc w:val="both"/>
        <w:rPr>
          <w:rFonts w:asciiTheme="majorHAnsi" w:hAnsiTheme="majorHAnsi" w:cstheme="majorHAnsi"/>
          <w:sz w:val="20"/>
          <w:szCs w:val="20"/>
        </w:rPr>
      </w:pPr>
      <w:r w:rsidRPr="005966C4">
        <w:rPr>
          <w:rFonts w:asciiTheme="majorHAnsi" w:hAnsiTheme="majorHAnsi" w:cstheme="majorHAnsi"/>
          <w:sz w:val="20"/>
          <w:szCs w:val="20"/>
        </w:rPr>
        <w:t>Permitir o envio de atestados via App mobile e via sistema.</w:t>
      </w:r>
    </w:p>
    <w:p w14:paraId="29F482D4" w14:textId="77777777" w:rsidR="005966C4" w:rsidRPr="005966C4" w:rsidRDefault="005966C4" w:rsidP="005966C4">
      <w:pPr>
        <w:numPr>
          <w:ilvl w:val="2"/>
          <w:numId w:val="1"/>
        </w:numPr>
        <w:shd w:val="clear" w:color="auto" w:fill="FFFFFF"/>
        <w:spacing w:line="360" w:lineRule="auto"/>
        <w:jc w:val="both"/>
        <w:rPr>
          <w:rFonts w:asciiTheme="majorHAnsi" w:hAnsiTheme="majorHAnsi" w:cstheme="majorHAnsi"/>
          <w:sz w:val="20"/>
          <w:szCs w:val="20"/>
        </w:rPr>
      </w:pPr>
      <w:r w:rsidRPr="005966C4">
        <w:rPr>
          <w:rFonts w:asciiTheme="majorHAnsi" w:hAnsiTheme="majorHAnsi" w:cstheme="majorHAnsi"/>
          <w:sz w:val="20"/>
          <w:szCs w:val="20"/>
        </w:rPr>
        <w:t>Permitir a configuração de tipos de atestados, afastamento e folgas justificadas</w:t>
      </w:r>
    </w:p>
    <w:p w14:paraId="0D7A7306" w14:textId="77777777" w:rsidR="005966C4" w:rsidRPr="005966C4" w:rsidRDefault="005966C4" w:rsidP="005966C4">
      <w:pPr>
        <w:numPr>
          <w:ilvl w:val="2"/>
          <w:numId w:val="1"/>
        </w:numPr>
        <w:shd w:val="clear" w:color="auto" w:fill="FFFFFF"/>
        <w:spacing w:line="360" w:lineRule="auto"/>
        <w:jc w:val="both"/>
        <w:rPr>
          <w:rFonts w:asciiTheme="majorHAnsi" w:hAnsiTheme="majorHAnsi" w:cstheme="majorHAnsi"/>
          <w:sz w:val="20"/>
          <w:szCs w:val="20"/>
        </w:rPr>
      </w:pPr>
      <w:r w:rsidRPr="005966C4">
        <w:rPr>
          <w:rFonts w:asciiTheme="majorHAnsi" w:hAnsiTheme="majorHAnsi" w:cstheme="majorHAnsi"/>
          <w:sz w:val="20"/>
          <w:szCs w:val="20"/>
        </w:rPr>
        <w:t>Permitir a criação de bandeja para classificar, por tipo de documento e profissional, os atestados e afastamentos enviados.</w:t>
      </w:r>
    </w:p>
    <w:p w14:paraId="1173FEC9" w14:textId="77777777" w:rsidR="005966C4" w:rsidRPr="005966C4" w:rsidRDefault="005966C4" w:rsidP="005966C4">
      <w:pPr>
        <w:numPr>
          <w:ilvl w:val="2"/>
          <w:numId w:val="1"/>
        </w:numPr>
        <w:shd w:val="clear" w:color="auto" w:fill="FFFFFF"/>
        <w:spacing w:line="360" w:lineRule="auto"/>
        <w:jc w:val="both"/>
        <w:rPr>
          <w:rFonts w:asciiTheme="majorHAnsi" w:hAnsiTheme="majorHAnsi" w:cstheme="majorHAnsi"/>
          <w:sz w:val="20"/>
          <w:szCs w:val="20"/>
        </w:rPr>
      </w:pPr>
      <w:r w:rsidRPr="005966C4">
        <w:rPr>
          <w:rFonts w:asciiTheme="majorHAnsi" w:hAnsiTheme="majorHAnsi" w:cstheme="majorHAnsi"/>
          <w:sz w:val="20"/>
          <w:szCs w:val="20"/>
        </w:rPr>
        <w:t>Permitir que o servidor possa informar através do seu aplicativo o tipo de atestado que está enviando.</w:t>
      </w:r>
    </w:p>
    <w:p w14:paraId="2A021979" w14:textId="77777777" w:rsidR="005966C4" w:rsidRPr="005966C4" w:rsidRDefault="005966C4" w:rsidP="005966C4">
      <w:pPr>
        <w:numPr>
          <w:ilvl w:val="2"/>
          <w:numId w:val="1"/>
        </w:numPr>
        <w:shd w:val="clear" w:color="auto" w:fill="FFFFFF"/>
        <w:spacing w:line="360" w:lineRule="auto"/>
        <w:jc w:val="both"/>
        <w:rPr>
          <w:rFonts w:asciiTheme="majorHAnsi" w:hAnsiTheme="majorHAnsi" w:cstheme="majorHAnsi"/>
          <w:sz w:val="20"/>
          <w:szCs w:val="20"/>
        </w:rPr>
      </w:pPr>
      <w:r w:rsidRPr="005966C4">
        <w:rPr>
          <w:rFonts w:asciiTheme="majorHAnsi" w:hAnsiTheme="majorHAnsi" w:cstheme="majorHAnsi"/>
          <w:sz w:val="20"/>
          <w:szCs w:val="20"/>
        </w:rPr>
        <w:t>Permitir ao servidor informar o período do atestado/afastamento para posterior avaliação do médico do trabalho.</w:t>
      </w:r>
    </w:p>
    <w:p w14:paraId="2D97F021" w14:textId="77777777" w:rsidR="005966C4" w:rsidRPr="005966C4" w:rsidRDefault="005966C4" w:rsidP="005966C4">
      <w:pPr>
        <w:numPr>
          <w:ilvl w:val="2"/>
          <w:numId w:val="1"/>
        </w:numPr>
        <w:shd w:val="clear" w:color="auto" w:fill="FFFFFF"/>
        <w:spacing w:line="360" w:lineRule="auto"/>
        <w:jc w:val="both"/>
        <w:rPr>
          <w:rFonts w:asciiTheme="majorHAnsi" w:hAnsiTheme="majorHAnsi" w:cstheme="majorHAnsi"/>
          <w:sz w:val="20"/>
          <w:szCs w:val="20"/>
        </w:rPr>
      </w:pPr>
      <w:r w:rsidRPr="005966C4">
        <w:rPr>
          <w:rFonts w:asciiTheme="majorHAnsi" w:hAnsiTheme="majorHAnsi" w:cstheme="majorHAnsi"/>
          <w:sz w:val="20"/>
          <w:szCs w:val="20"/>
        </w:rPr>
        <w:t xml:space="preserve"> Permitir ao servidor anexar mais de uma foto ou arquivo da galeria para justificar sua solicitação.</w:t>
      </w:r>
    </w:p>
    <w:p w14:paraId="11D25ADB" w14:textId="77777777" w:rsidR="005966C4" w:rsidRPr="005966C4" w:rsidRDefault="005966C4" w:rsidP="005966C4">
      <w:pPr>
        <w:numPr>
          <w:ilvl w:val="2"/>
          <w:numId w:val="1"/>
        </w:numPr>
        <w:shd w:val="clear" w:color="auto" w:fill="FFFFFF"/>
        <w:spacing w:line="360" w:lineRule="auto"/>
        <w:jc w:val="both"/>
        <w:rPr>
          <w:rFonts w:asciiTheme="majorHAnsi" w:hAnsiTheme="majorHAnsi" w:cstheme="majorHAnsi"/>
          <w:sz w:val="20"/>
          <w:szCs w:val="20"/>
        </w:rPr>
      </w:pPr>
      <w:r w:rsidRPr="005966C4">
        <w:rPr>
          <w:rFonts w:asciiTheme="majorHAnsi" w:hAnsiTheme="majorHAnsi" w:cstheme="majorHAnsi"/>
          <w:sz w:val="20"/>
          <w:szCs w:val="20"/>
        </w:rPr>
        <w:lastRenderedPageBreak/>
        <w:t>Permitir ao servidor acompanhar suas solicitações de atestados/afastamentos.</w:t>
      </w:r>
    </w:p>
    <w:p w14:paraId="4DF4439F" w14:textId="77777777" w:rsidR="005966C4" w:rsidRPr="005966C4" w:rsidRDefault="005966C4" w:rsidP="005966C4">
      <w:pPr>
        <w:numPr>
          <w:ilvl w:val="2"/>
          <w:numId w:val="1"/>
        </w:numPr>
        <w:shd w:val="clear" w:color="auto" w:fill="FFFFFF"/>
        <w:spacing w:line="360" w:lineRule="auto"/>
        <w:jc w:val="both"/>
        <w:rPr>
          <w:rFonts w:asciiTheme="majorHAnsi" w:hAnsiTheme="majorHAnsi" w:cstheme="majorHAnsi"/>
          <w:sz w:val="20"/>
          <w:szCs w:val="20"/>
        </w:rPr>
      </w:pPr>
      <w:r w:rsidRPr="005966C4">
        <w:rPr>
          <w:rFonts w:asciiTheme="majorHAnsi" w:hAnsiTheme="majorHAnsi" w:cstheme="majorHAnsi"/>
          <w:sz w:val="20"/>
          <w:szCs w:val="20"/>
        </w:rPr>
        <w:t>Permitir ao profissional responsável analisar os atestados/afastamentos dentro do próprio sistema, permitindo aos mesmos a aprovação, reprovação ou solicitação de mais dados.</w:t>
      </w:r>
    </w:p>
    <w:p w14:paraId="2ED31037" w14:textId="77777777" w:rsidR="005966C4" w:rsidRPr="005966C4" w:rsidRDefault="005966C4" w:rsidP="005966C4">
      <w:pPr>
        <w:numPr>
          <w:ilvl w:val="2"/>
          <w:numId w:val="1"/>
        </w:numPr>
        <w:shd w:val="clear" w:color="auto" w:fill="FFFFFF"/>
        <w:spacing w:line="360" w:lineRule="auto"/>
        <w:jc w:val="both"/>
        <w:rPr>
          <w:rFonts w:asciiTheme="majorHAnsi" w:hAnsiTheme="majorHAnsi" w:cstheme="majorHAnsi"/>
          <w:sz w:val="20"/>
          <w:szCs w:val="20"/>
        </w:rPr>
      </w:pPr>
      <w:r w:rsidRPr="005966C4">
        <w:rPr>
          <w:rFonts w:asciiTheme="majorHAnsi" w:hAnsiTheme="majorHAnsi" w:cstheme="majorHAnsi"/>
          <w:sz w:val="20"/>
          <w:szCs w:val="20"/>
        </w:rPr>
        <w:t>Em caso de aprovação, os dias na folha ponto deve ser atualizados para que permitam o abono desses dias. Usuário solicitante deve receber notificação via sistema quanto a aprovação e seu chefe imediato também deve ser notificado quanto ao mesmo.</w:t>
      </w:r>
    </w:p>
    <w:p w14:paraId="7221E592" w14:textId="77777777" w:rsidR="005966C4" w:rsidRPr="005966C4" w:rsidRDefault="005966C4" w:rsidP="005966C4">
      <w:pPr>
        <w:numPr>
          <w:ilvl w:val="2"/>
          <w:numId w:val="1"/>
        </w:numPr>
        <w:shd w:val="clear" w:color="auto" w:fill="FFFFFF"/>
        <w:spacing w:line="360" w:lineRule="auto"/>
        <w:jc w:val="both"/>
        <w:rPr>
          <w:rFonts w:asciiTheme="majorHAnsi" w:hAnsiTheme="majorHAnsi" w:cstheme="majorHAnsi"/>
          <w:sz w:val="20"/>
          <w:szCs w:val="20"/>
        </w:rPr>
      </w:pPr>
      <w:r w:rsidRPr="005966C4">
        <w:rPr>
          <w:rFonts w:asciiTheme="majorHAnsi" w:hAnsiTheme="majorHAnsi" w:cstheme="majorHAnsi"/>
          <w:sz w:val="20"/>
          <w:szCs w:val="20"/>
        </w:rPr>
        <w:t>Em caso de reprovação, o usuário solicitante deve ser avisado do motivo, podendo assim enviar novamente caso ache pertinente.</w:t>
      </w:r>
    </w:p>
    <w:p w14:paraId="1970F8D8" w14:textId="77777777" w:rsidR="005966C4" w:rsidRPr="005966C4" w:rsidRDefault="005966C4" w:rsidP="005966C4">
      <w:pPr>
        <w:numPr>
          <w:ilvl w:val="2"/>
          <w:numId w:val="1"/>
        </w:numPr>
        <w:shd w:val="clear" w:color="auto" w:fill="FFFFFF"/>
        <w:spacing w:line="360" w:lineRule="auto"/>
        <w:jc w:val="both"/>
        <w:rPr>
          <w:rFonts w:asciiTheme="majorHAnsi" w:hAnsiTheme="majorHAnsi" w:cstheme="majorHAnsi"/>
          <w:sz w:val="20"/>
          <w:szCs w:val="20"/>
        </w:rPr>
      </w:pPr>
      <w:r w:rsidRPr="005966C4">
        <w:rPr>
          <w:rFonts w:asciiTheme="majorHAnsi" w:hAnsiTheme="majorHAnsi" w:cstheme="majorHAnsi"/>
          <w:sz w:val="20"/>
          <w:szCs w:val="20"/>
        </w:rPr>
        <w:t>Em caso de solicitação de mais dados, o profissional responsável pela análise deve solicitar essas informações através do sistema, sendo elas textuais ou comprovação através de novos documentos. Ainda nesse caso, usuário solicitando deve conseguir fazer o envio dos dados solicitados, via anexo do próprio processo original. Este processo deve seguir até que se atenda todas as informações necessárias para a correta avaliação do caso.</w:t>
      </w:r>
    </w:p>
    <w:p w14:paraId="1E07320A" w14:textId="77777777" w:rsidR="005966C4" w:rsidRPr="005966C4" w:rsidRDefault="005966C4" w:rsidP="005966C4">
      <w:pPr>
        <w:numPr>
          <w:ilvl w:val="2"/>
          <w:numId w:val="1"/>
        </w:numPr>
        <w:shd w:val="clear" w:color="auto" w:fill="FFFFFF"/>
        <w:spacing w:line="360" w:lineRule="auto"/>
        <w:jc w:val="both"/>
        <w:rPr>
          <w:rFonts w:asciiTheme="majorHAnsi" w:hAnsiTheme="majorHAnsi" w:cstheme="majorHAnsi"/>
          <w:sz w:val="20"/>
          <w:szCs w:val="20"/>
        </w:rPr>
      </w:pPr>
      <w:r w:rsidRPr="005966C4">
        <w:rPr>
          <w:rFonts w:asciiTheme="majorHAnsi" w:hAnsiTheme="majorHAnsi" w:cstheme="majorHAnsi"/>
          <w:sz w:val="20"/>
          <w:szCs w:val="20"/>
        </w:rPr>
        <w:t>Sistema deve permitir ainda a criação de agenda médica. Nesse caso deve ser possível criar dias e horários em que eles estarão em atendimento.</w:t>
      </w:r>
    </w:p>
    <w:p w14:paraId="15176C9F" w14:textId="77777777" w:rsidR="005966C4" w:rsidRPr="005966C4" w:rsidRDefault="005966C4" w:rsidP="005966C4">
      <w:pPr>
        <w:numPr>
          <w:ilvl w:val="2"/>
          <w:numId w:val="1"/>
        </w:numPr>
        <w:shd w:val="clear" w:color="auto" w:fill="FFFFFF"/>
        <w:spacing w:line="360" w:lineRule="auto"/>
        <w:jc w:val="both"/>
        <w:rPr>
          <w:rFonts w:asciiTheme="majorHAnsi" w:hAnsiTheme="majorHAnsi" w:cstheme="majorHAnsi"/>
          <w:sz w:val="20"/>
          <w:szCs w:val="20"/>
        </w:rPr>
      </w:pPr>
      <w:r w:rsidRPr="005966C4">
        <w:rPr>
          <w:rFonts w:asciiTheme="majorHAnsi" w:hAnsiTheme="majorHAnsi" w:cstheme="majorHAnsi"/>
          <w:sz w:val="20"/>
          <w:szCs w:val="20"/>
        </w:rPr>
        <w:t>Com base nessas agendas os médicos poderão solicitar a presença dos usuários solicitantes com horário marcado, assim evitando filas.</w:t>
      </w:r>
    </w:p>
    <w:p w14:paraId="3EAED213" w14:textId="77777777" w:rsidR="005966C4" w:rsidRPr="005966C4" w:rsidRDefault="005966C4" w:rsidP="005966C4">
      <w:pPr>
        <w:numPr>
          <w:ilvl w:val="2"/>
          <w:numId w:val="1"/>
        </w:numPr>
        <w:shd w:val="clear" w:color="auto" w:fill="FFFFFF"/>
        <w:spacing w:line="360" w:lineRule="auto"/>
        <w:jc w:val="both"/>
        <w:rPr>
          <w:rFonts w:asciiTheme="majorHAnsi" w:hAnsiTheme="majorHAnsi" w:cstheme="majorHAnsi"/>
          <w:sz w:val="20"/>
          <w:szCs w:val="20"/>
        </w:rPr>
      </w:pPr>
      <w:r w:rsidRPr="005966C4">
        <w:rPr>
          <w:rFonts w:asciiTheme="majorHAnsi" w:hAnsiTheme="majorHAnsi" w:cstheme="majorHAnsi"/>
          <w:sz w:val="20"/>
          <w:szCs w:val="20"/>
        </w:rPr>
        <w:t xml:space="preserve">Devem ser respeitadas nas marcações de comparecimento todas as regras já constates no regime interno do município.  </w:t>
      </w:r>
    </w:p>
    <w:p w14:paraId="53BDF339" w14:textId="77777777" w:rsidR="005966C4" w:rsidRPr="005966C4" w:rsidRDefault="005966C4" w:rsidP="005966C4">
      <w:pPr>
        <w:numPr>
          <w:ilvl w:val="2"/>
          <w:numId w:val="1"/>
        </w:numPr>
        <w:shd w:val="clear" w:color="auto" w:fill="FFFFFF"/>
        <w:spacing w:line="360" w:lineRule="auto"/>
        <w:jc w:val="both"/>
        <w:rPr>
          <w:rFonts w:asciiTheme="majorHAnsi" w:hAnsiTheme="majorHAnsi" w:cstheme="majorHAnsi"/>
          <w:sz w:val="20"/>
          <w:szCs w:val="20"/>
        </w:rPr>
      </w:pPr>
      <w:r w:rsidRPr="005966C4">
        <w:rPr>
          <w:rFonts w:asciiTheme="majorHAnsi" w:hAnsiTheme="majorHAnsi" w:cstheme="majorHAnsi"/>
          <w:sz w:val="20"/>
          <w:szCs w:val="20"/>
        </w:rPr>
        <w:t>Deve ser possível ao responsável pela análise das solicitações incluir informações que será de uso exclusivo da área responsável, sem que essas anotações apareçam ao solicitante.</w:t>
      </w:r>
    </w:p>
    <w:p w14:paraId="3928C71F" w14:textId="77777777" w:rsidR="005966C4" w:rsidRPr="005966C4" w:rsidRDefault="005966C4" w:rsidP="005966C4">
      <w:pPr>
        <w:numPr>
          <w:ilvl w:val="2"/>
          <w:numId w:val="1"/>
        </w:numPr>
        <w:shd w:val="clear" w:color="auto" w:fill="FFFFFF"/>
        <w:spacing w:line="360" w:lineRule="auto"/>
        <w:jc w:val="both"/>
        <w:rPr>
          <w:rFonts w:asciiTheme="majorHAnsi" w:hAnsiTheme="majorHAnsi" w:cstheme="majorHAnsi"/>
          <w:sz w:val="20"/>
          <w:szCs w:val="20"/>
        </w:rPr>
      </w:pPr>
      <w:r w:rsidRPr="005966C4">
        <w:rPr>
          <w:rFonts w:asciiTheme="majorHAnsi" w:hAnsiTheme="majorHAnsi" w:cstheme="majorHAnsi"/>
          <w:sz w:val="20"/>
          <w:szCs w:val="20"/>
        </w:rPr>
        <w:t>Deve ser possível também a inclusão de anotações que serão mostardas ao solicitante, porém em campo separado ao descrito no item anterior.</w:t>
      </w:r>
    </w:p>
    <w:p w14:paraId="7A91F4C5" w14:textId="0ED42803" w:rsidR="00C20CEA" w:rsidRDefault="00AB336D" w:rsidP="00A10F02">
      <w:pPr>
        <w:numPr>
          <w:ilvl w:val="1"/>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Aplicativo Mobile</w:t>
      </w:r>
    </w:p>
    <w:p w14:paraId="24BD7C8E" w14:textId="583F7B0E" w:rsidR="00AB336D" w:rsidRDefault="00AB336D" w:rsidP="00AB336D">
      <w:pPr>
        <w:numPr>
          <w:ilvl w:val="2"/>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Gestão de Comunicação Interna</w:t>
      </w:r>
    </w:p>
    <w:p w14:paraId="1660A1A1" w14:textId="2638DDCA" w:rsidR="00AB336D" w:rsidRPr="004916C7" w:rsidRDefault="00AB336D" w:rsidP="00AB336D">
      <w:pPr>
        <w:numPr>
          <w:ilvl w:val="3"/>
          <w:numId w:val="1"/>
        </w:numPr>
        <w:shd w:val="clear" w:color="auto" w:fill="FFFFFF"/>
        <w:spacing w:line="360" w:lineRule="auto"/>
        <w:jc w:val="both"/>
        <w:rPr>
          <w:rFonts w:asciiTheme="majorHAnsi" w:hAnsiTheme="majorHAnsi" w:cstheme="majorHAnsi"/>
          <w:sz w:val="20"/>
          <w:szCs w:val="20"/>
        </w:rPr>
      </w:pPr>
      <w:r w:rsidRPr="004916C7">
        <w:rPr>
          <w:rFonts w:asciiTheme="majorHAnsi" w:hAnsiTheme="majorHAnsi" w:cstheme="majorHAnsi"/>
          <w:sz w:val="20"/>
          <w:szCs w:val="20"/>
        </w:rPr>
        <w:t>Chat</w:t>
      </w:r>
    </w:p>
    <w:p w14:paraId="400A26C9" w14:textId="55D14934" w:rsidR="004916C7" w:rsidRPr="00C34D99" w:rsidRDefault="00C34D99" w:rsidP="004916C7">
      <w:pPr>
        <w:numPr>
          <w:ilvl w:val="4"/>
          <w:numId w:val="1"/>
        </w:numPr>
        <w:shd w:val="clear" w:color="auto" w:fill="FFFFFF"/>
        <w:spacing w:line="360" w:lineRule="auto"/>
        <w:jc w:val="both"/>
        <w:rPr>
          <w:rFonts w:asciiTheme="majorHAnsi" w:hAnsiTheme="majorHAnsi" w:cstheme="majorHAnsi"/>
          <w:sz w:val="20"/>
          <w:szCs w:val="20"/>
        </w:rPr>
      </w:pPr>
      <w:r>
        <w:rPr>
          <w:rFonts w:ascii="Calibri Light" w:hAnsi="Calibri Light" w:cs="Calibri Light"/>
          <w:sz w:val="20"/>
          <w:szCs w:val="20"/>
        </w:rPr>
        <w:t>Permitir a troca de mensagens entre servidores, desde que possuam as permissões de acesso a esta funcionalidade</w:t>
      </w:r>
    </w:p>
    <w:p w14:paraId="58F245C0" w14:textId="2254AB54" w:rsidR="00C34D99" w:rsidRPr="00C34D99" w:rsidRDefault="00C34D99" w:rsidP="004916C7">
      <w:pPr>
        <w:numPr>
          <w:ilvl w:val="4"/>
          <w:numId w:val="1"/>
        </w:numPr>
        <w:shd w:val="clear" w:color="auto" w:fill="FFFFFF"/>
        <w:spacing w:line="360" w:lineRule="auto"/>
        <w:jc w:val="both"/>
        <w:rPr>
          <w:rFonts w:asciiTheme="majorHAnsi" w:hAnsiTheme="majorHAnsi" w:cstheme="majorHAnsi"/>
          <w:sz w:val="20"/>
          <w:szCs w:val="20"/>
        </w:rPr>
      </w:pPr>
      <w:r>
        <w:rPr>
          <w:rFonts w:ascii="Calibri Light" w:hAnsi="Calibri Light" w:cs="Calibri Light"/>
          <w:sz w:val="20"/>
          <w:szCs w:val="20"/>
        </w:rPr>
        <w:t>O sistema deverá salvar em banco de dados todas as mensagens trocadas entre servidores através do chat</w:t>
      </w:r>
    </w:p>
    <w:p w14:paraId="253D6F10" w14:textId="3C032E91" w:rsidR="00C34D99" w:rsidRPr="004916C7" w:rsidRDefault="00C34D99" w:rsidP="004916C7">
      <w:pPr>
        <w:numPr>
          <w:ilvl w:val="4"/>
          <w:numId w:val="1"/>
        </w:numPr>
        <w:shd w:val="clear" w:color="auto" w:fill="FFFFFF"/>
        <w:spacing w:line="360" w:lineRule="auto"/>
        <w:jc w:val="both"/>
        <w:rPr>
          <w:rFonts w:asciiTheme="majorHAnsi" w:hAnsiTheme="majorHAnsi" w:cstheme="majorHAnsi"/>
          <w:sz w:val="20"/>
          <w:szCs w:val="20"/>
        </w:rPr>
      </w:pPr>
      <w:r>
        <w:rPr>
          <w:rFonts w:ascii="Calibri Light" w:hAnsi="Calibri Light" w:cs="Calibri Light"/>
          <w:sz w:val="20"/>
          <w:szCs w:val="20"/>
        </w:rPr>
        <w:t>Permitir a visualização do</w:t>
      </w:r>
      <w:r w:rsidR="003A06CB">
        <w:rPr>
          <w:rFonts w:ascii="Calibri Light" w:hAnsi="Calibri Light" w:cs="Calibri Light"/>
          <w:sz w:val="20"/>
          <w:szCs w:val="20"/>
        </w:rPr>
        <w:t xml:space="preserve"> histórico de mensagens trocadas em cada chat distinto</w:t>
      </w:r>
    </w:p>
    <w:p w14:paraId="7047836A" w14:textId="77777777" w:rsidR="00C34D99" w:rsidRDefault="00C34D99" w:rsidP="00C34D99">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Deverá ser possível a recuperação de mensagens antigas salvas no banco de dados para eventuais auditorias, se necessário</w:t>
      </w:r>
    </w:p>
    <w:p w14:paraId="607EB972" w14:textId="028976CB" w:rsidR="004916C7" w:rsidRPr="004916C7" w:rsidRDefault="00C34D99" w:rsidP="00C34D99">
      <w:pPr>
        <w:numPr>
          <w:ilvl w:val="4"/>
          <w:numId w:val="1"/>
        </w:numPr>
        <w:shd w:val="clear" w:color="auto" w:fill="FFFFFF"/>
        <w:spacing w:line="360" w:lineRule="auto"/>
        <w:jc w:val="both"/>
        <w:rPr>
          <w:rFonts w:asciiTheme="majorHAnsi" w:hAnsiTheme="majorHAnsi" w:cstheme="majorHAnsi"/>
          <w:sz w:val="20"/>
          <w:szCs w:val="20"/>
        </w:rPr>
      </w:pPr>
      <w:r>
        <w:rPr>
          <w:rFonts w:ascii="Calibri Light" w:hAnsi="Calibri Light" w:cs="Calibri Light"/>
          <w:sz w:val="20"/>
          <w:szCs w:val="20"/>
        </w:rPr>
        <w:t>Garantir que nenhuma mensagem trocada anteriormente possa seja excluída</w:t>
      </w:r>
    </w:p>
    <w:p w14:paraId="789D2EBD" w14:textId="2B99D4D0" w:rsidR="004916C7" w:rsidRDefault="004916C7" w:rsidP="004916C7">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a troca de status individual, a qualquer momento, podendo alternar entre as seguintes opções:</w:t>
      </w:r>
    </w:p>
    <w:p w14:paraId="4117112E" w14:textId="77777777" w:rsidR="004916C7" w:rsidRDefault="004916C7" w:rsidP="004916C7">
      <w:pPr>
        <w:numPr>
          <w:ilvl w:val="5"/>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Online</w:t>
      </w:r>
    </w:p>
    <w:p w14:paraId="2CFAE9C1" w14:textId="77777777" w:rsidR="004916C7" w:rsidRDefault="004916C7" w:rsidP="004916C7">
      <w:pPr>
        <w:numPr>
          <w:ilvl w:val="5"/>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Ocupado</w:t>
      </w:r>
    </w:p>
    <w:p w14:paraId="30E65500" w14:textId="77777777" w:rsidR="004916C7" w:rsidRDefault="004916C7" w:rsidP="004916C7">
      <w:pPr>
        <w:numPr>
          <w:ilvl w:val="5"/>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Ausente</w:t>
      </w:r>
    </w:p>
    <w:p w14:paraId="0F57AA35" w14:textId="2FE8F99A" w:rsidR="004916C7" w:rsidRDefault="00742659" w:rsidP="004916C7">
      <w:pPr>
        <w:numPr>
          <w:ilvl w:val="3"/>
          <w:numId w:val="1"/>
        </w:numPr>
        <w:shd w:val="clear" w:color="auto" w:fill="FFFFFF"/>
        <w:spacing w:line="360" w:lineRule="auto"/>
        <w:jc w:val="both"/>
        <w:rPr>
          <w:rFonts w:ascii="Calibri Light" w:hAnsi="Calibri Light" w:cs="Calibri Light"/>
          <w:sz w:val="20"/>
          <w:szCs w:val="20"/>
        </w:rPr>
      </w:pPr>
      <w:proofErr w:type="gramStart"/>
      <w:r>
        <w:rPr>
          <w:rFonts w:ascii="Calibri Light" w:hAnsi="Calibri Light" w:cs="Calibri Light"/>
          <w:sz w:val="20"/>
          <w:szCs w:val="20"/>
        </w:rPr>
        <w:t>Noticias</w:t>
      </w:r>
      <w:proofErr w:type="gramEnd"/>
    </w:p>
    <w:p w14:paraId="3129787D" w14:textId="36681D6C" w:rsidR="004916C7" w:rsidRDefault="004916C7" w:rsidP="004916C7">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lastRenderedPageBreak/>
        <w:t xml:space="preserve">Permitir visualizar todas as </w:t>
      </w:r>
      <w:r w:rsidR="009A39CB">
        <w:rPr>
          <w:rFonts w:ascii="Calibri Light" w:hAnsi="Calibri Light" w:cs="Calibri Light"/>
          <w:sz w:val="20"/>
          <w:szCs w:val="20"/>
        </w:rPr>
        <w:t>notícias disponíveis na plataforma web, respeitando as regras de visualização conforme suas permissões</w:t>
      </w:r>
    </w:p>
    <w:p w14:paraId="2205954F" w14:textId="7ED1AA5B" w:rsidR="004916C7" w:rsidRPr="009A39CB" w:rsidRDefault="004916C7" w:rsidP="009A39CB">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Permitir </w:t>
      </w:r>
      <w:r w:rsidR="009A39CB">
        <w:rPr>
          <w:rFonts w:ascii="Calibri Light" w:hAnsi="Calibri Light" w:cs="Calibri Light"/>
          <w:sz w:val="20"/>
          <w:szCs w:val="20"/>
        </w:rPr>
        <w:t xml:space="preserve">a pesquisa de notícias classificadas por </w:t>
      </w:r>
      <w:r>
        <w:rPr>
          <w:rFonts w:ascii="Calibri Light" w:hAnsi="Calibri Light" w:cs="Calibri Light"/>
          <w:sz w:val="20"/>
          <w:szCs w:val="20"/>
        </w:rPr>
        <w:t>tipos</w:t>
      </w:r>
      <w:r w:rsidR="009A39CB">
        <w:rPr>
          <w:rFonts w:ascii="Calibri Light" w:hAnsi="Calibri Light" w:cs="Calibri Light"/>
          <w:sz w:val="20"/>
          <w:szCs w:val="20"/>
        </w:rPr>
        <w:t xml:space="preserve">, devendo conter todos os tipos disponíveis no cadastro de notícias </w:t>
      </w:r>
    </w:p>
    <w:p w14:paraId="1AB7B16F" w14:textId="18F2BE89" w:rsidR="009A39CB" w:rsidRDefault="009A39CB" w:rsidP="004916C7">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Permitir que o usuário escolha a forma de visualizar as notícias, devendo apresentar as opções de exibição em modo de listagem e exibição em modo de galeria, onde deve ser </w:t>
      </w:r>
      <w:r w:rsidR="00E40229">
        <w:rPr>
          <w:rFonts w:ascii="Calibri Light" w:hAnsi="Calibri Light" w:cs="Calibri Light"/>
          <w:sz w:val="20"/>
          <w:szCs w:val="20"/>
        </w:rPr>
        <w:t>mostrado as notícias de maneira individual, permitindo que o usuário possa navegar para o lado para visualizar as demais notícias</w:t>
      </w:r>
    </w:p>
    <w:p w14:paraId="3384400C" w14:textId="186B24FE" w:rsidR="00E40229" w:rsidRDefault="00E40229" w:rsidP="004916C7">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que os modos de exibição de notícias descritos acima possam ser alterados a qualquer tempo pelo usuário, de acordo com sua preferência</w:t>
      </w:r>
    </w:p>
    <w:p w14:paraId="770C6685" w14:textId="4077A53B" w:rsidR="004916C7" w:rsidRDefault="004916C7" w:rsidP="004916C7">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w:t>
      </w:r>
      <w:r w:rsidR="00E40229">
        <w:rPr>
          <w:rFonts w:ascii="Calibri Light" w:hAnsi="Calibri Light" w:cs="Calibri Light"/>
          <w:sz w:val="20"/>
          <w:szCs w:val="20"/>
        </w:rPr>
        <w:t xml:space="preserve">ossuir o cadastro de </w:t>
      </w:r>
      <w:r>
        <w:rPr>
          <w:rFonts w:ascii="Calibri Light" w:hAnsi="Calibri Light" w:cs="Calibri Light"/>
          <w:sz w:val="20"/>
          <w:szCs w:val="20"/>
        </w:rPr>
        <w:t>novas notícias</w:t>
      </w:r>
      <w:r w:rsidR="00A42936">
        <w:rPr>
          <w:rFonts w:ascii="Calibri Light" w:hAnsi="Calibri Light" w:cs="Calibri Light"/>
          <w:sz w:val="20"/>
          <w:szCs w:val="20"/>
        </w:rPr>
        <w:t>, devendo apresentar os mesmos campos disponibilizados na plataforma web</w:t>
      </w:r>
      <w:r w:rsidR="00915A71">
        <w:rPr>
          <w:rFonts w:ascii="Calibri Light" w:hAnsi="Calibri Light" w:cs="Calibri Light"/>
          <w:sz w:val="20"/>
          <w:szCs w:val="20"/>
        </w:rPr>
        <w:t>, que são:</w:t>
      </w:r>
    </w:p>
    <w:p w14:paraId="756E3BDD" w14:textId="77777777" w:rsidR="00915A71" w:rsidRDefault="00915A71" w:rsidP="00915A71">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Título da publicação</w:t>
      </w:r>
    </w:p>
    <w:p w14:paraId="20FB7B5B" w14:textId="77777777" w:rsidR="00915A71" w:rsidRDefault="00915A71" w:rsidP="00915A71">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Notícia (conteúdo)</w:t>
      </w:r>
    </w:p>
    <w:p w14:paraId="1DAD62D7" w14:textId="77777777" w:rsidR="00915A71" w:rsidRDefault="00915A71" w:rsidP="00915A71">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Tipo da notícia (evento, vídeo, reunião, entre outros)</w:t>
      </w:r>
    </w:p>
    <w:p w14:paraId="1FB5A26E" w14:textId="77777777" w:rsidR="00915A71" w:rsidRDefault="00915A71" w:rsidP="00915A71">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Data de início de vigência</w:t>
      </w:r>
    </w:p>
    <w:p w14:paraId="16252503" w14:textId="29E39240" w:rsidR="00915A71" w:rsidRDefault="00915A71" w:rsidP="00915A71">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Data de fim de vigência (Caso não seja informada, a notícia deverá ficar visível por tempo indeterminado)</w:t>
      </w:r>
    </w:p>
    <w:p w14:paraId="392FAF8B" w14:textId="70AAA93E" w:rsidR="00915A71" w:rsidRPr="00915A71" w:rsidRDefault="00915A71" w:rsidP="00915A71">
      <w:pPr>
        <w:numPr>
          <w:ilvl w:val="5"/>
          <w:numId w:val="1"/>
        </w:numPr>
        <w:shd w:val="clear" w:color="auto" w:fill="FFFFFF"/>
        <w:spacing w:line="360" w:lineRule="auto"/>
        <w:jc w:val="both"/>
        <w:rPr>
          <w:rFonts w:asciiTheme="majorHAnsi" w:hAnsiTheme="majorHAnsi" w:cstheme="majorHAnsi"/>
          <w:sz w:val="20"/>
          <w:szCs w:val="20"/>
        </w:rPr>
      </w:pPr>
      <w:r>
        <w:rPr>
          <w:rFonts w:asciiTheme="majorHAnsi" w:hAnsiTheme="majorHAnsi" w:cstheme="majorHAnsi"/>
          <w:sz w:val="20"/>
          <w:szCs w:val="20"/>
        </w:rPr>
        <w:t>Possibilidade de enviar anexo, de acordo com o tipo da notícia</w:t>
      </w:r>
    </w:p>
    <w:p w14:paraId="348032C2" w14:textId="05E369B7" w:rsidR="004916C7" w:rsidRDefault="004916C7" w:rsidP="004916C7">
      <w:pPr>
        <w:numPr>
          <w:ilvl w:val="2"/>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Gerenciamento de ponto</w:t>
      </w:r>
    </w:p>
    <w:p w14:paraId="005B5405" w14:textId="442556EB" w:rsidR="009D4E53" w:rsidRDefault="009D4E53" w:rsidP="009D4E53">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Registro de Ponto</w:t>
      </w:r>
    </w:p>
    <w:p w14:paraId="543971AF" w14:textId="3ACB1B05" w:rsidR="009D4E53" w:rsidRDefault="004916C7" w:rsidP="009D4E53">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Permitir </w:t>
      </w:r>
      <w:r w:rsidR="00751233">
        <w:rPr>
          <w:rFonts w:ascii="Calibri Light" w:hAnsi="Calibri Light" w:cs="Calibri Light"/>
          <w:sz w:val="20"/>
          <w:szCs w:val="20"/>
        </w:rPr>
        <w:t xml:space="preserve">o </w:t>
      </w:r>
      <w:r>
        <w:rPr>
          <w:rFonts w:ascii="Calibri Light" w:hAnsi="Calibri Light" w:cs="Calibri Light"/>
          <w:sz w:val="20"/>
          <w:szCs w:val="20"/>
        </w:rPr>
        <w:t>registro de ponto</w:t>
      </w:r>
      <w:r w:rsidR="009D4E53">
        <w:rPr>
          <w:rFonts w:ascii="Calibri Light" w:hAnsi="Calibri Light" w:cs="Calibri Light"/>
          <w:sz w:val="20"/>
          <w:szCs w:val="20"/>
        </w:rPr>
        <w:t xml:space="preserve"> de forma com que seja exibido para o servidor a data e hora atualizada para que </w:t>
      </w:r>
      <w:proofErr w:type="gramStart"/>
      <w:r w:rsidR="009D4E53">
        <w:rPr>
          <w:rFonts w:ascii="Calibri Light" w:hAnsi="Calibri Light" w:cs="Calibri Light"/>
          <w:sz w:val="20"/>
          <w:szCs w:val="20"/>
        </w:rPr>
        <w:t>o mesmo</w:t>
      </w:r>
      <w:proofErr w:type="gramEnd"/>
      <w:r w:rsidR="009D4E53">
        <w:rPr>
          <w:rFonts w:ascii="Calibri Light" w:hAnsi="Calibri Light" w:cs="Calibri Light"/>
          <w:sz w:val="20"/>
          <w:szCs w:val="20"/>
        </w:rPr>
        <w:t xml:space="preserve"> possa visualizar o horário exato que irá realizar seu registro</w:t>
      </w:r>
    </w:p>
    <w:p w14:paraId="1CD85D7E" w14:textId="7840D9DF" w:rsidR="009D4E53" w:rsidRDefault="009D4E53" w:rsidP="009D4E53">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Armazenar na base de dados do sistema a geolocalização do dispositivo móvel quando através dele o usuário realizar um registro de ponto</w:t>
      </w:r>
    </w:p>
    <w:p w14:paraId="6AF34921" w14:textId="2FFBD455" w:rsidR="009D4E53" w:rsidRDefault="009D4E53" w:rsidP="009D4E53">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Permitir que o usuário visualize na sequência de seu registro de ponto, uma mensagem de confirmação apresentando os dados utilizados no registro para que </w:t>
      </w:r>
      <w:proofErr w:type="gramStart"/>
      <w:r>
        <w:rPr>
          <w:rFonts w:ascii="Calibri Light" w:hAnsi="Calibri Light" w:cs="Calibri Light"/>
          <w:sz w:val="20"/>
          <w:szCs w:val="20"/>
        </w:rPr>
        <w:t>o mesmo</w:t>
      </w:r>
      <w:proofErr w:type="gramEnd"/>
      <w:r>
        <w:rPr>
          <w:rFonts w:ascii="Calibri Light" w:hAnsi="Calibri Light" w:cs="Calibri Light"/>
          <w:sz w:val="20"/>
          <w:szCs w:val="20"/>
        </w:rPr>
        <w:t xml:space="preserve"> possa conferir as informações, juntamente com a exibição de um mapa ilustrando a </w:t>
      </w:r>
      <w:r w:rsidR="00B343E1">
        <w:rPr>
          <w:rFonts w:ascii="Calibri Light" w:hAnsi="Calibri Light" w:cs="Calibri Light"/>
          <w:sz w:val="20"/>
          <w:szCs w:val="20"/>
        </w:rPr>
        <w:t>geolocalização obtida no momento do seu registro</w:t>
      </w:r>
      <w:r>
        <w:rPr>
          <w:rFonts w:ascii="Calibri Light" w:hAnsi="Calibri Light" w:cs="Calibri Light"/>
          <w:sz w:val="20"/>
          <w:szCs w:val="20"/>
        </w:rPr>
        <w:t xml:space="preserve"> </w:t>
      </w:r>
    </w:p>
    <w:p w14:paraId="028FB110" w14:textId="77777777" w:rsidR="00971351" w:rsidRDefault="00EE56E4" w:rsidP="00971351">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Justificativa de Ponto</w:t>
      </w:r>
    </w:p>
    <w:p w14:paraId="5695D9C9" w14:textId="22B1301E" w:rsidR="00EE56E4" w:rsidRPr="00971351" w:rsidRDefault="00EE56E4" w:rsidP="00971351">
      <w:pPr>
        <w:numPr>
          <w:ilvl w:val="4"/>
          <w:numId w:val="1"/>
        </w:numPr>
        <w:shd w:val="clear" w:color="auto" w:fill="FFFFFF"/>
        <w:spacing w:line="360" w:lineRule="auto"/>
        <w:jc w:val="both"/>
        <w:rPr>
          <w:rFonts w:ascii="Calibri Light" w:hAnsi="Calibri Light" w:cs="Calibri Light"/>
          <w:sz w:val="20"/>
          <w:szCs w:val="20"/>
        </w:rPr>
      </w:pPr>
      <w:r w:rsidRPr="00971351">
        <w:rPr>
          <w:rFonts w:asciiTheme="majorHAnsi" w:hAnsiTheme="majorHAnsi" w:cstheme="majorHAnsi"/>
          <w:sz w:val="20"/>
          <w:szCs w:val="20"/>
        </w:rPr>
        <w:t>Permitir que o próprio servidor possa solicitar correções e ajustes em seu cartão ponto, facilitando assim a comunicação entre servidor e coordenadores/RH</w:t>
      </w:r>
    </w:p>
    <w:p w14:paraId="3B716D9C" w14:textId="7DC1517C" w:rsidR="00EE56E4" w:rsidRPr="00EE56E4" w:rsidRDefault="00EE56E4" w:rsidP="00EE56E4">
      <w:pPr>
        <w:numPr>
          <w:ilvl w:val="4"/>
          <w:numId w:val="1"/>
        </w:numPr>
        <w:shd w:val="clear" w:color="auto" w:fill="FFFFFF"/>
        <w:spacing w:line="360" w:lineRule="auto"/>
        <w:jc w:val="both"/>
        <w:rPr>
          <w:rFonts w:ascii="Calibri Light" w:hAnsi="Calibri Light" w:cs="Calibri Light"/>
          <w:sz w:val="20"/>
          <w:szCs w:val="20"/>
        </w:rPr>
      </w:pPr>
      <w:r w:rsidRPr="00C96BD0">
        <w:rPr>
          <w:rFonts w:asciiTheme="majorHAnsi" w:hAnsiTheme="majorHAnsi" w:cstheme="majorHAnsi"/>
          <w:sz w:val="20"/>
          <w:szCs w:val="20"/>
        </w:rPr>
        <w:t>Permitir justificar a ausência de batida de ponto, informando minimamente os seguintes dados:</w:t>
      </w:r>
    </w:p>
    <w:p w14:paraId="7C5FF343" w14:textId="28AB5C58" w:rsidR="00EE56E4" w:rsidRPr="00EE56E4" w:rsidRDefault="00EE56E4" w:rsidP="00EE56E4">
      <w:pPr>
        <w:numPr>
          <w:ilvl w:val="5"/>
          <w:numId w:val="1"/>
        </w:numPr>
        <w:shd w:val="clear" w:color="auto" w:fill="FFFFFF"/>
        <w:spacing w:line="360" w:lineRule="auto"/>
        <w:jc w:val="both"/>
        <w:rPr>
          <w:rFonts w:ascii="Calibri Light" w:hAnsi="Calibri Light" w:cs="Calibri Light"/>
          <w:sz w:val="20"/>
          <w:szCs w:val="20"/>
        </w:rPr>
      </w:pPr>
      <w:r>
        <w:rPr>
          <w:rFonts w:asciiTheme="majorHAnsi" w:hAnsiTheme="majorHAnsi" w:cstheme="majorHAnsi"/>
          <w:sz w:val="20"/>
          <w:szCs w:val="20"/>
        </w:rPr>
        <w:t>Tipo da justificativa</w:t>
      </w:r>
    </w:p>
    <w:p w14:paraId="51026CAA" w14:textId="40E05764" w:rsidR="00EE56E4" w:rsidRPr="00EE56E4" w:rsidRDefault="00EE56E4" w:rsidP="00EE56E4">
      <w:pPr>
        <w:numPr>
          <w:ilvl w:val="6"/>
          <w:numId w:val="1"/>
        </w:numPr>
        <w:shd w:val="clear" w:color="auto" w:fill="FFFFFF"/>
        <w:spacing w:line="360" w:lineRule="auto"/>
        <w:jc w:val="both"/>
        <w:rPr>
          <w:rFonts w:ascii="Calibri Light" w:hAnsi="Calibri Light" w:cs="Calibri Light"/>
          <w:sz w:val="20"/>
          <w:szCs w:val="20"/>
        </w:rPr>
      </w:pPr>
      <w:r>
        <w:rPr>
          <w:rFonts w:asciiTheme="majorHAnsi" w:hAnsiTheme="majorHAnsi" w:cstheme="majorHAnsi"/>
          <w:sz w:val="20"/>
          <w:szCs w:val="20"/>
        </w:rPr>
        <w:t>Apresentar todas as opções disponíveis na plataforma web</w:t>
      </w:r>
    </w:p>
    <w:p w14:paraId="79856C72" w14:textId="655D26FC" w:rsidR="00EE56E4" w:rsidRPr="00EE56E4" w:rsidRDefault="00EE56E4" w:rsidP="00EE56E4">
      <w:pPr>
        <w:numPr>
          <w:ilvl w:val="5"/>
          <w:numId w:val="1"/>
        </w:numPr>
        <w:shd w:val="clear" w:color="auto" w:fill="FFFFFF"/>
        <w:spacing w:line="360" w:lineRule="auto"/>
        <w:jc w:val="both"/>
        <w:rPr>
          <w:rFonts w:ascii="Calibri Light" w:hAnsi="Calibri Light" w:cs="Calibri Light"/>
          <w:sz w:val="20"/>
          <w:szCs w:val="20"/>
        </w:rPr>
      </w:pPr>
      <w:r>
        <w:rPr>
          <w:rFonts w:asciiTheme="majorHAnsi" w:hAnsiTheme="majorHAnsi" w:cstheme="majorHAnsi"/>
          <w:sz w:val="20"/>
          <w:szCs w:val="20"/>
        </w:rPr>
        <w:t>Data</w:t>
      </w:r>
    </w:p>
    <w:p w14:paraId="41AD72F4" w14:textId="5665F18E" w:rsidR="00EE56E4" w:rsidRPr="00EE56E4" w:rsidRDefault="00EE56E4" w:rsidP="00EE56E4">
      <w:pPr>
        <w:numPr>
          <w:ilvl w:val="5"/>
          <w:numId w:val="1"/>
        </w:numPr>
        <w:shd w:val="clear" w:color="auto" w:fill="FFFFFF"/>
        <w:spacing w:line="360" w:lineRule="auto"/>
        <w:jc w:val="both"/>
        <w:rPr>
          <w:rFonts w:ascii="Calibri Light" w:hAnsi="Calibri Light" w:cs="Calibri Light"/>
          <w:sz w:val="20"/>
          <w:szCs w:val="20"/>
        </w:rPr>
      </w:pPr>
      <w:r>
        <w:rPr>
          <w:rFonts w:asciiTheme="majorHAnsi" w:hAnsiTheme="majorHAnsi" w:cstheme="majorHAnsi"/>
          <w:sz w:val="20"/>
          <w:szCs w:val="20"/>
        </w:rPr>
        <w:t>Informar se a solicitação é de ajuste ou inserção de hora</w:t>
      </w:r>
    </w:p>
    <w:p w14:paraId="1FF0B8C4" w14:textId="647A53F6" w:rsidR="00EE56E4" w:rsidRPr="00EE56E4" w:rsidRDefault="00C74A5E" w:rsidP="00EE56E4">
      <w:pPr>
        <w:numPr>
          <w:ilvl w:val="5"/>
          <w:numId w:val="1"/>
        </w:numPr>
        <w:shd w:val="clear" w:color="auto" w:fill="FFFFFF"/>
        <w:spacing w:line="360" w:lineRule="auto"/>
        <w:jc w:val="both"/>
        <w:rPr>
          <w:rFonts w:ascii="Calibri Light" w:hAnsi="Calibri Light" w:cs="Calibri Light"/>
          <w:sz w:val="20"/>
          <w:szCs w:val="20"/>
        </w:rPr>
      </w:pPr>
      <w:r>
        <w:rPr>
          <w:rFonts w:asciiTheme="majorHAnsi" w:hAnsiTheme="majorHAnsi" w:cstheme="majorHAnsi"/>
          <w:sz w:val="20"/>
          <w:szCs w:val="20"/>
        </w:rPr>
        <w:t xml:space="preserve">Novo </w:t>
      </w:r>
      <w:r w:rsidR="00EE56E4">
        <w:rPr>
          <w:rFonts w:asciiTheme="majorHAnsi" w:hAnsiTheme="majorHAnsi" w:cstheme="majorHAnsi"/>
          <w:sz w:val="20"/>
          <w:szCs w:val="20"/>
        </w:rPr>
        <w:t>Hor</w:t>
      </w:r>
      <w:r>
        <w:rPr>
          <w:rFonts w:asciiTheme="majorHAnsi" w:hAnsiTheme="majorHAnsi" w:cstheme="majorHAnsi"/>
          <w:sz w:val="20"/>
          <w:szCs w:val="20"/>
        </w:rPr>
        <w:t>ário</w:t>
      </w:r>
    </w:p>
    <w:p w14:paraId="005EDEE3" w14:textId="259D4029" w:rsidR="00B73421" w:rsidRPr="00CF23DF" w:rsidRDefault="00EE56E4" w:rsidP="00CF23DF">
      <w:pPr>
        <w:numPr>
          <w:ilvl w:val="5"/>
          <w:numId w:val="1"/>
        </w:numPr>
        <w:shd w:val="clear" w:color="auto" w:fill="FFFFFF"/>
        <w:spacing w:line="360" w:lineRule="auto"/>
        <w:jc w:val="both"/>
        <w:rPr>
          <w:rFonts w:ascii="Calibri Light" w:hAnsi="Calibri Light" w:cs="Calibri Light"/>
          <w:sz w:val="20"/>
          <w:szCs w:val="20"/>
        </w:rPr>
      </w:pPr>
      <w:r>
        <w:rPr>
          <w:rFonts w:asciiTheme="majorHAnsi" w:hAnsiTheme="majorHAnsi" w:cstheme="majorHAnsi"/>
          <w:sz w:val="20"/>
          <w:szCs w:val="20"/>
        </w:rPr>
        <w:t xml:space="preserve">Justificativa: </w:t>
      </w:r>
      <w:r w:rsidR="00E20617" w:rsidRPr="00C96BD0">
        <w:rPr>
          <w:rFonts w:asciiTheme="majorHAnsi" w:hAnsiTheme="majorHAnsi" w:cstheme="majorHAnsi"/>
          <w:sz w:val="20"/>
          <w:szCs w:val="20"/>
        </w:rPr>
        <w:t>Texto livre para que o servidor possa descrever o motivo da solicitação de ajuste de ponto</w:t>
      </w:r>
    </w:p>
    <w:p w14:paraId="229D5D36" w14:textId="7AAF914C" w:rsidR="00195EC1" w:rsidRPr="00971351" w:rsidRDefault="00195EC1" w:rsidP="00195EC1">
      <w:pPr>
        <w:numPr>
          <w:ilvl w:val="3"/>
          <w:numId w:val="1"/>
        </w:numPr>
        <w:shd w:val="clear" w:color="auto" w:fill="FFFFFF"/>
        <w:spacing w:line="360" w:lineRule="auto"/>
        <w:jc w:val="both"/>
        <w:rPr>
          <w:rFonts w:ascii="Calibri Light" w:hAnsi="Calibri Light" w:cs="Calibri Light"/>
          <w:sz w:val="20"/>
          <w:szCs w:val="20"/>
        </w:rPr>
      </w:pPr>
      <w:r>
        <w:rPr>
          <w:rFonts w:asciiTheme="majorHAnsi" w:hAnsiTheme="majorHAnsi" w:cstheme="majorHAnsi"/>
          <w:sz w:val="20"/>
          <w:szCs w:val="20"/>
        </w:rPr>
        <w:lastRenderedPageBreak/>
        <w:t>Histórico</w:t>
      </w:r>
    </w:p>
    <w:p w14:paraId="1172CDF0" w14:textId="3C660F17" w:rsidR="004916C7" w:rsidRDefault="004503FA" w:rsidP="00195EC1">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Permitir visualizar o histórico de batidas </w:t>
      </w:r>
      <w:r w:rsidR="00195EC1">
        <w:rPr>
          <w:rFonts w:ascii="Calibri Light" w:hAnsi="Calibri Light" w:cs="Calibri Light"/>
          <w:sz w:val="20"/>
          <w:szCs w:val="20"/>
        </w:rPr>
        <w:t>do servidor segmentado por competência</w:t>
      </w:r>
    </w:p>
    <w:p w14:paraId="325DB036" w14:textId="4271416D" w:rsidR="00195EC1" w:rsidRDefault="00195EC1" w:rsidP="00195EC1">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visualizar os totais de horas acumuladas por competência, agrupadas por: total de horas trabalhadas, total de horas extras e total de horas faltantes</w:t>
      </w:r>
    </w:p>
    <w:p w14:paraId="0DE7C9C8" w14:textId="032FC5A1" w:rsidR="009C103E" w:rsidRDefault="009C103E" w:rsidP="00195EC1">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realizar uma justificativa para um determinado dia</w:t>
      </w:r>
    </w:p>
    <w:p w14:paraId="7B647298" w14:textId="58646522" w:rsidR="00195EC1" w:rsidRDefault="00195EC1" w:rsidP="00195EC1">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Atestado</w:t>
      </w:r>
    </w:p>
    <w:p w14:paraId="29FCE0BC" w14:textId="276DE799" w:rsidR="00F80376" w:rsidRDefault="00F80376" w:rsidP="00195EC1">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Possuir funcionalidade que permita ao próprio servidor enviar atestados que possam servir como bonificação, abono ou compensação de faltas</w:t>
      </w:r>
    </w:p>
    <w:p w14:paraId="1E88A4C4" w14:textId="1BDDE091" w:rsidR="00195EC1" w:rsidRDefault="00F80376" w:rsidP="00195EC1">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a criação de solicitação de atestado, devendo o servidor informar no mínimo as seguintes informações:</w:t>
      </w:r>
    </w:p>
    <w:p w14:paraId="6DF9D7AF" w14:textId="39750855" w:rsidR="00F80376" w:rsidRDefault="00F80376" w:rsidP="00F80376">
      <w:pPr>
        <w:numPr>
          <w:ilvl w:val="5"/>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Tipo de atestado</w:t>
      </w:r>
    </w:p>
    <w:p w14:paraId="59CD64CB" w14:textId="794550E4" w:rsidR="00F80376" w:rsidRDefault="00F80376" w:rsidP="00F80376">
      <w:pPr>
        <w:numPr>
          <w:ilvl w:val="5"/>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Indicar o período que se refere a solicitação</w:t>
      </w:r>
    </w:p>
    <w:p w14:paraId="733D2FF0" w14:textId="3BF21C08" w:rsidR="00F80376" w:rsidRDefault="00F80376" w:rsidP="00F80376">
      <w:pPr>
        <w:numPr>
          <w:ilvl w:val="5"/>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Justificativa</w:t>
      </w:r>
    </w:p>
    <w:p w14:paraId="522A2184" w14:textId="2FF888D6" w:rsidR="00F80376" w:rsidRDefault="00F80376" w:rsidP="00F80376">
      <w:pPr>
        <w:numPr>
          <w:ilvl w:val="5"/>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Upload de imagem</w:t>
      </w:r>
    </w:p>
    <w:p w14:paraId="49052EF3" w14:textId="738C2FB9" w:rsidR="004916C7" w:rsidRPr="006F50D6" w:rsidRDefault="00F80376" w:rsidP="006F50D6">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que o usuário possa validar sua solicitação de atestado antes de enviá-la, de acordo com determinadas regras conforme o tipo de atestado</w:t>
      </w:r>
    </w:p>
    <w:p w14:paraId="76FCFC7A" w14:textId="02E7E150" w:rsidR="004916C7" w:rsidRDefault="004916C7" w:rsidP="004916C7">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Permitir que o gestor </w:t>
      </w:r>
      <w:r w:rsidR="006F50D6">
        <w:rPr>
          <w:rFonts w:ascii="Calibri Light" w:hAnsi="Calibri Light" w:cs="Calibri Light"/>
          <w:sz w:val="20"/>
          <w:szCs w:val="20"/>
        </w:rPr>
        <w:t xml:space="preserve">de uma determinada área ou setor realize a </w:t>
      </w:r>
      <w:r>
        <w:rPr>
          <w:rFonts w:ascii="Calibri Light" w:hAnsi="Calibri Light" w:cs="Calibri Light"/>
          <w:sz w:val="20"/>
          <w:szCs w:val="20"/>
        </w:rPr>
        <w:t>análise de todas as pend</w:t>
      </w:r>
      <w:r w:rsidR="006F50D6">
        <w:rPr>
          <w:rFonts w:ascii="Calibri Light" w:hAnsi="Calibri Light" w:cs="Calibri Light"/>
          <w:sz w:val="20"/>
          <w:szCs w:val="20"/>
        </w:rPr>
        <w:t>ê</w:t>
      </w:r>
      <w:r>
        <w:rPr>
          <w:rFonts w:ascii="Calibri Light" w:hAnsi="Calibri Light" w:cs="Calibri Light"/>
          <w:sz w:val="20"/>
          <w:szCs w:val="20"/>
        </w:rPr>
        <w:t>ncias de pontos atribu</w:t>
      </w:r>
      <w:r w:rsidR="006F50D6">
        <w:rPr>
          <w:rFonts w:ascii="Calibri Light" w:hAnsi="Calibri Light" w:cs="Calibri Light"/>
          <w:sz w:val="20"/>
          <w:szCs w:val="20"/>
        </w:rPr>
        <w:t>í</w:t>
      </w:r>
      <w:r>
        <w:rPr>
          <w:rFonts w:ascii="Calibri Light" w:hAnsi="Calibri Light" w:cs="Calibri Light"/>
          <w:sz w:val="20"/>
          <w:szCs w:val="20"/>
        </w:rPr>
        <w:t>das a ele</w:t>
      </w:r>
      <w:r w:rsidR="006F50D6">
        <w:rPr>
          <w:rFonts w:ascii="Calibri Light" w:hAnsi="Calibri Light" w:cs="Calibri Light"/>
          <w:sz w:val="20"/>
          <w:szCs w:val="20"/>
        </w:rPr>
        <w:t xml:space="preserve"> em função de seus coordenados</w:t>
      </w:r>
    </w:p>
    <w:p w14:paraId="626EDC2A" w14:textId="77777777" w:rsidR="004916C7" w:rsidRDefault="004916C7" w:rsidP="004916C7">
      <w:pPr>
        <w:numPr>
          <w:ilvl w:val="2"/>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Gestão de plantão</w:t>
      </w:r>
    </w:p>
    <w:p w14:paraId="52011D3C" w14:textId="389743E0" w:rsidR="004916C7" w:rsidRDefault="004916C7" w:rsidP="004916C7">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Permitir visualizar todos os plantões daquel</w:t>
      </w:r>
      <w:r w:rsidR="006F50D6">
        <w:rPr>
          <w:rFonts w:ascii="Calibri Light" w:hAnsi="Calibri Light" w:cs="Calibri Light"/>
          <w:sz w:val="20"/>
          <w:szCs w:val="20"/>
        </w:rPr>
        <w:t>a</w:t>
      </w:r>
      <w:r>
        <w:rPr>
          <w:rFonts w:ascii="Calibri Light" w:hAnsi="Calibri Light" w:cs="Calibri Light"/>
          <w:sz w:val="20"/>
          <w:szCs w:val="20"/>
        </w:rPr>
        <w:t xml:space="preserve"> compet</w:t>
      </w:r>
      <w:r w:rsidR="006F50D6">
        <w:rPr>
          <w:rFonts w:ascii="Calibri Light" w:hAnsi="Calibri Light" w:cs="Calibri Light"/>
          <w:sz w:val="20"/>
          <w:szCs w:val="20"/>
        </w:rPr>
        <w:t>ê</w:t>
      </w:r>
      <w:r>
        <w:rPr>
          <w:rFonts w:ascii="Calibri Light" w:hAnsi="Calibri Light" w:cs="Calibri Light"/>
          <w:sz w:val="20"/>
          <w:szCs w:val="20"/>
        </w:rPr>
        <w:t xml:space="preserve">ncia em formato de agenda, onde </w:t>
      </w:r>
      <w:r w:rsidR="006F50D6">
        <w:rPr>
          <w:rFonts w:ascii="Calibri Light" w:hAnsi="Calibri Light" w:cs="Calibri Light"/>
          <w:sz w:val="20"/>
          <w:szCs w:val="20"/>
        </w:rPr>
        <w:t xml:space="preserve">deverá ser </w:t>
      </w:r>
      <w:r>
        <w:rPr>
          <w:rFonts w:ascii="Calibri Light" w:hAnsi="Calibri Light" w:cs="Calibri Light"/>
          <w:sz w:val="20"/>
          <w:szCs w:val="20"/>
        </w:rPr>
        <w:t>possível navegar entre os per</w:t>
      </w:r>
      <w:r w:rsidR="006F50D6">
        <w:rPr>
          <w:rFonts w:ascii="Calibri Light" w:hAnsi="Calibri Light" w:cs="Calibri Light"/>
          <w:sz w:val="20"/>
          <w:szCs w:val="20"/>
        </w:rPr>
        <w:t>í</w:t>
      </w:r>
      <w:r>
        <w:rPr>
          <w:rFonts w:ascii="Calibri Light" w:hAnsi="Calibri Light" w:cs="Calibri Light"/>
          <w:sz w:val="20"/>
          <w:szCs w:val="20"/>
        </w:rPr>
        <w:t xml:space="preserve">odos e visualizar </w:t>
      </w:r>
      <w:r w:rsidR="006F50D6">
        <w:rPr>
          <w:rFonts w:ascii="Calibri Light" w:hAnsi="Calibri Light" w:cs="Calibri Light"/>
          <w:sz w:val="20"/>
          <w:szCs w:val="20"/>
        </w:rPr>
        <w:t>qualquer plantão em específico</w:t>
      </w:r>
    </w:p>
    <w:p w14:paraId="0FCB68CE" w14:textId="76BB7679" w:rsidR="004916C7" w:rsidRDefault="004916C7" w:rsidP="004916C7">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Permitir </w:t>
      </w:r>
      <w:r w:rsidR="006F50D6">
        <w:rPr>
          <w:rFonts w:ascii="Calibri Light" w:hAnsi="Calibri Light" w:cs="Calibri Light"/>
          <w:sz w:val="20"/>
          <w:szCs w:val="20"/>
        </w:rPr>
        <w:t xml:space="preserve">a visualização de </w:t>
      </w:r>
      <w:r>
        <w:rPr>
          <w:rFonts w:ascii="Calibri Light" w:hAnsi="Calibri Light" w:cs="Calibri Light"/>
          <w:sz w:val="20"/>
          <w:szCs w:val="20"/>
        </w:rPr>
        <w:t>todos os plantões que estão anunciados</w:t>
      </w:r>
    </w:p>
    <w:p w14:paraId="098070CB" w14:textId="0A8DECB2" w:rsidR="004916C7" w:rsidRDefault="004916C7" w:rsidP="004916C7">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Permitir gerenciar os plantões que um </w:t>
      </w:r>
      <w:r w:rsidR="006F50D6">
        <w:rPr>
          <w:rFonts w:ascii="Calibri Light" w:hAnsi="Calibri Light" w:cs="Calibri Light"/>
          <w:sz w:val="20"/>
          <w:szCs w:val="20"/>
        </w:rPr>
        <w:t xml:space="preserve">determinado servidor tenha efetuado sua </w:t>
      </w:r>
      <w:r>
        <w:rPr>
          <w:rFonts w:ascii="Calibri Light" w:hAnsi="Calibri Light" w:cs="Calibri Light"/>
          <w:sz w:val="20"/>
          <w:szCs w:val="20"/>
        </w:rPr>
        <w:t>candidatura</w:t>
      </w:r>
    </w:p>
    <w:p w14:paraId="1F73D9F0" w14:textId="7FA66EC7" w:rsidR="004916C7" w:rsidRDefault="004916C7" w:rsidP="004916C7">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w:t>
      </w:r>
      <w:r w:rsidR="006F50D6">
        <w:rPr>
          <w:rFonts w:ascii="Calibri Light" w:hAnsi="Calibri Light" w:cs="Calibri Light"/>
          <w:sz w:val="20"/>
          <w:szCs w:val="20"/>
        </w:rPr>
        <w:t>r</w:t>
      </w:r>
      <w:r>
        <w:rPr>
          <w:rFonts w:ascii="Calibri Light" w:hAnsi="Calibri Light" w:cs="Calibri Light"/>
          <w:sz w:val="20"/>
          <w:szCs w:val="20"/>
        </w:rPr>
        <w:t xml:space="preserve">mitir visualizar todas as candidaturas </w:t>
      </w:r>
      <w:r w:rsidR="006F50D6">
        <w:rPr>
          <w:rFonts w:ascii="Calibri Light" w:hAnsi="Calibri Light" w:cs="Calibri Light"/>
          <w:sz w:val="20"/>
          <w:szCs w:val="20"/>
        </w:rPr>
        <w:t>de um determinado servidor</w:t>
      </w:r>
    </w:p>
    <w:p w14:paraId="3A7C9CE3" w14:textId="319CFEE5" w:rsidR="004916C7" w:rsidRDefault="004916C7" w:rsidP="004916C7">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Permitir visualizar </w:t>
      </w:r>
      <w:r w:rsidR="006F50D6">
        <w:rPr>
          <w:rFonts w:ascii="Calibri Light" w:hAnsi="Calibri Light" w:cs="Calibri Light"/>
          <w:sz w:val="20"/>
          <w:szCs w:val="20"/>
        </w:rPr>
        <w:t xml:space="preserve">todas </w:t>
      </w:r>
      <w:r>
        <w:rPr>
          <w:rFonts w:ascii="Calibri Light" w:hAnsi="Calibri Light" w:cs="Calibri Light"/>
          <w:sz w:val="20"/>
          <w:szCs w:val="20"/>
        </w:rPr>
        <w:t xml:space="preserve">as trocas de plantões solicitadas </w:t>
      </w:r>
      <w:r w:rsidR="006F50D6">
        <w:rPr>
          <w:rFonts w:ascii="Calibri Light" w:hAnsi="Calibri Light" w:cs="Calibri Light"/>
          <w:sz w:val="20"/>
          <w:szCs w:val="20"/>
        </w:rPr>
        <w:t>por um determinado servidor</w:t>
      </w:r>
    </w:p>
    <w:p w14:paraId="599B7BFE" w14:textId="7B0BE06C" w:rsidR="004916C7" w:rsidRDefault="004916C7" w:rsidP="004916C7">
      <w:pPr>
        <w:numPr>
          <w:ilvl w:val="3"/>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Pe</w:t>
      </w:r>
      <w:r w:rsidR="006F50D6">
        <w:rPr>
          <w:rFonts w:ascii="Calibri Light" w:hAnsi="Calibri Light" w:cs="Calibri Light"/>
          <w:sz w:val="20"/>
          <w:szCs w:val="20"/>
        </w:rPr>
        <w:t>r</w:t>
      </w:r>
      <w:r>
        <w:rPr>
          <w:rFonts w:ascii="Calibri Light" w:hAnsi="Calibri Light" w:cs="Calibri Light"/>
          <w:sz w:val="20"/>
          <w:szCs w:val="20"/>
        </w:rPr>
        <w:t xml:space="preserve">mitir que </w:t>
      </w:r>
      <w:r w:rsidR="006F50D6">
        <w:rPr>
          <w:rFonts w:ascii="Calibri Light" w:hAnsi="Calibri Light" w:cs="Calibri Light"/>
          <w:sz w:val="20"/>
          <w:szCs w:val="20"/>
        </w:rPr>
        <w:t>um determinado</w:t>
      </w:r>
      <w:r>
        <w:rPr>
          <w:rFonts w:ascii="Calibri Light" w:hAnsi="Calibri Light" w:cs="Calibri Light"/>
          <w:sz w:val="20"/>
          <w:szCs w:val="20"/>
        </w:rPr>
        <w:t xml:space="preserve"> gestor </w:t>
      </w:r>
      <w:r w:rsidR="006F50D6">
        <w:rPr>
          <w:rFonts w:ascii="Calibri Light" w:hAnsi="Calibri Light" w:cs="Calibri Light"/>
          <w:sz w:val="20"/>
          <w:szCs w:val="20"/>
        </w:rPr>
        <w:t xml:space="preserve">possa </w:t>
      </w:r>
      <w:r>
        <w:rPr>
          <w:rFonts w:ascii="Calibri Light" w:hAnsi="Calibri Light" w:cs="Calibri Light"/>
          <w:sz w:val="20"/>
          <w:szCs w:val="20"/>
        </w:rPr>
        <w:t>aceit</w:t>
      </w:r>
      <w:r w:rsidR="006F50D6">
        <w:rPr>
          <w:rFonts w:ascii="Calibri Light" w:hAnsi="Calibri Light" w:cs="Calibri Light"/>
          <w:sz w:val="20"/>
          <w:szCs w:val="20"/>
        </w:rPr>
        <w:t>ar</w:t>
      </w:r>
      <w:r>
        <w:rPr>
          <w:rFonts w:ascii="Calibri Light" w:hAnsi="Calibri Light" w:cs="Calibri Light"/>
          <w:sz w:val="20"/>
          <w:szCs w:val="20"/>
        </w:rPr>
        <w:t xml:space="preserve"> ou recus</w:t>
      </w:r>
      <w:r w:rsidR="006F50D6">
        <w:rPr>
          <w:rFonts w:ascii="Calibri Light" w:hAnsi="Calibri Light" w:cs="Calibri Light"/>
          <w:sz w:val="20"/>
          <w:szCs w:val="20"/>
        </w:rPr>
        <w:t>ar</w:t>
      </w:r>
      <w:r>
        <w:rPr>
          <w:rFonts w:ascii="Calibri Light" w:hAnsi="Calibri Light" w:cs="Calibri Light"/>
          <w:sz w:val="20"/>
          <w:szCs w:val="20"/>
        </w:rPr>
        <w:t xml:space="preserve"> tod</w:t>
      </w:r>
      <w:r w:rsidR="006F50D6">
        <w:rPr>
          <w:rFonts w:ascii="Calibri Light" w:hAnsi="Calibri Light" w:cs="Calibri Light"/>
          <w:sz w:val="20"/>
          <w:szCs w:val="20"/>
        </w:rPr>
        <w:t>a</w:t>
      </w:r>
      <w:r>
        <w:rPr>
          <w:rFonts w:ascii="Calibri Light" w:hAnsi="Calibri Light" w:cs="Calibri Light"/>
          <w:sz w:val="20"/>
          <w:szCs w:val="20"/>
        </w:rPr>
        <w:t>s as trocas re</w:t>
      </w:r>
      <w:r w:rsidR="006F50D6">
        <w:rPr>
          <w:rFonts w:ascii="Calibri Light" w:hAnsi="Calibri Light" w:cs="Calibri Light"/>
          <w:sz w:val="20"/>
          <w:szCs w:val="20"/>
        </w:rPr>
        <w:t>a</w:t>
      </w:r>
      <w:r>
        <w:rPr>
          <w:rFonts w:ascii="Calibri Light" w:hAnsi="Calibri Light" w:cs="Calibri Light"/>
          <w:sz w:val="20"/>
          <w:szCs w:val="20"/>
        </w:rPr>
        <w:t>lizadas de seus coordenados</w:t>
      </w:r>
    </w:p>
    <w:p w14:paraId="3FEAF9DC" w14:textId="72FEB7EC" w:rsidR="004916C7" w:rsidRPr="001818F5" w:rsidRDefault="004916C7" w:rsidP="004916C7">
      <w:pPr>
        <w:numPr>
          <w:ilvl w:val="2"/>
          <w:numId w:val="1"/>
        </w:numPr>
        <w:shd w:val="clear" w:color="auto" w:fill="FFFFFF"/>
        <w:spacing w:line="360" w:lineRule="auto"/>
        <w:jc w:val="both"/>
        <w:rPr>
          <w:rFonts w:asciiTheme="majorHAnsi" w:hAnsiTheme="majorHAnsi" w:cstheme="majorHAnsi"/>
          <w:sz w:val="20"/>
          <w:szCs w:val="20"/>
        </w:rPr>
      </w:pPr>
      <w:r>
        <w:rPr>
          <w:rFonts w:ascii="Calibri Light" w:hAnsi="Calibri Light" w:cs="Calibri Light"/>
          <w:sz w:val="20"/>
          <w:szCs w:val="20"/>
        </w:rPr>
        <w:t>Integração</w:t>
      </w:r>
    </w:p>
    <w:p w14:paraId="0595CFCF" w14:textId="77777777" w:rsidR="001818F5" w:rsidRPr="00844560" w:rsidRDefault="001818F5" w:rsidP="001818F5">
      <w:pPr>
        <w:numPr>
          <w:ilvl w:val="3"/>
          <w:numId w:val="1"/>
        </w:numPr>
        <w:shd w:val="clear" w:color="auto" w:fill="FFFFFF"/>
        <w:spacing w:line="360" w:lineRule="auto"/>
        <w:jc w:val="both"/>
        <w:rPr>
          <w:rFonts w:ascii="Calibri Light" w:hAnsi="Calibri Light" w:cs="Calibri Light"/>
          <w:sz w:val="20"/>
          <w:szCs w:val="20"/>
        </w:rPr>
      </w:pPr>
      <w:r w:rsidRPr="00844560">
        <w:rPr>
          <w:rFonts w:ascii="Calibri Light" w:hAnsi="Calibri Light" w:cs="Calibri Light"/>
          <w:sz w:val="20"/>
          <w:szCs w:val="20"/>
        </w:rPr>
        <w:t>Propósito Organizacional</w:t>
      </w:r>
    </w:p>
    <w:p w14:paraId="5F51EB00" w14:textId="77777777" w:rsidR="001818F5" w:rsidRPr="00254A39" w:rsidRDefault="001818F5" w:rsidP="001818F5">
      <w:pPr>
        <w:numPr>
          <w:ilvl w:val="4"/>
          <w:numId w:val="1"/>
        </w:numPr>
        <w:shd w:val="clear" w:color="auto" w:fill="FFFFFF"/>
        <w:spacing w:line="360" w:lineRule="auto"/>
        <w:jc w:val="both"/>
        <w:rPr>
          <w:rFonts w:ascii="Calibri Light" w:hAnsi="Calibri Light" w:cs="Calibri Light"/>
          <w:sz w:val="20"/>
          <w:szCs w:val="20"/>
        </w:rPr>
      </w:pPr>
      <w:r w:rsidRPr="00844560">
        <w:rPr>
          <w:rFonts w:ascii="Calibri Light" w:hAnsi="Calibri Light" w:cs="Calibri Light"/>
          <w:sz w:val="20"/>
          <w:szCs w:val="20"/>
        </w:rPr>
        <w:t xml:space="preserve">Permitir a visualização dos propósitos organizacionais de forma que seja possível os servidores individualmente possam sinalizar que estão cientes das informações apresentadas, fazendo com que tais servidores acumulem pontos, conforme a pontuação informada no cadastro dos propósitos </w:t>
      </w:r>
      <w:r w:rsidRPr="00254A39">
        <w:rPr>
          <w:rFonts w:ascii="Calibri Light" w:hAnsi="Calibri Light" w:cs="Calibri Light"/>
          <w:sz w:val="20"/>
          <w:szCs w:val="20"/>
        </w:rPr>
        <w:t>organizacionais</w:t>
      </w:r>
    </w:p>
    <w:p w14:paraId="64B13EAE" w14:textId="77777777" w:rsidR="001818F5" w:rsidRPr="00254A39" w:rsidRDefault="001818F5" w:rsidP="001818F5">
      <w:pPr>
        <w:numPr>
          <w:ilvl w:val="3"/>
          <w:numId w:val="1"/>
        </w:numPr>
        <w:shd w:val="clear" w:color="auto" w:fill="FFFFFF"/>
        <w:spacing w:line="360" w:lineRule="auto"/>
        <w:jc w:val="both"/>
        <w:rPr>
          <w:rFonts w:ascii="Calibri Light" w:hAnsi="Calibri Light" w:cs="Calibri Light"/>
          <w:sz w:val="20"/>
          <w:szCs w:val="20"/>
        </w:rPr>
      </w:pPr>
      <w:r w:rsidRPr="00254A39">
        <w:rPr>
          <w:rFonts w:ascii="Calibri Light" w:hAnsi="Calibri Light" w:cs="Calibri Light"/>
          <w:sz w:val="20"/>
          <w:szCs w:val="20"/>
        </w:rPr>
        <w:t>Regras e Normas</w:t>
      </w:r>
    </w:p>
    <w:p w14:paraId="7EBE97B0" w14:textId="77777777" w:rsidR="001818F5" w:rsidRPr="00254A39" w:rsidRDefault="001818F5" w:rsidP="001818F5">
      <w:pPr>
        <w:numPr>
          <w:ilvl w:val="4"/>
          <w:numId w:val="1"/>
        </w:numPr>
        <w:shd w:val="clear" w:color="auto" w:fill="FFFFFF"/>
        <w:spacing w:line="360" w:lineRule="auto"/>
        <w:jc w:val="both"/>
        <w:rPr>
          <w:rFonts w:ascii="Calibri Light" w:hAnsi="Calibri Light" w:cs="Calibri Light"/>
          <w:sz w:val="20"/>
          <w:szCs w:val="20"/>
        </w:rPr>
      </w:pPr>
      <w:r w:rsidRPr="00254A39">
        <w:rPr>
          <w:rFonts w:ascii="Calibri Light" w:hAnsi="Calibri Light" w:cs="Calibri Light"/>
          <w:sz w:val="20"/>
          <w:szCs w:val="20"/>
        </w:rPr>
        <w:t>Permitir que os servidores visualizem todas as regras e normas atribuídas à toda instituição ou a seus respectivos setores</w:t>
      </w:r>
    </w:p>
    <w:p w14:paraId="70CE2C27" w14:textId="77777777" w:rsidR="001818F5" w:rsidRPr="00183470" w:rsidRDefault="001818F5" w:rsidP="001818F5">
      <w:pPr>
        <w:numPr>
          <w:ilvl w:val="4"/>
          <w:numId w:val="1"/>
        </w:numPr>
        <w:shd w:val="clear" w:color="auto" w:fill="FFFFFF"/>
        <w:spacing w:line="360" w:lineRule="auto"/>
        <w:jc w:val="both"/>
        <w:rPr>
          <w:rFonts w:ascii="Calibri Light" w:hAnsi="Calibri Light" w:cs="Calibri Light"/>
          <w:sz w:val="20"/>
          <w:szCs w:val="20"/>
        </w:rPr>
      </w:pPr>
      <w:r w:rsidRPr="00254A39">
        <w:rPr>
          <w:rFonts w:ascii="Calibri Light" w:hAnsi="Calibri Light" w:cs="Calibri Light"/>
          <w:sz w:val="20"/>
          <w:szCs w:val="20"/>
        </w:rPr>
        <w:t>Permitir que os servidores acu</w:t>
      </w:r>
      <w:r w:rsidRPr="00183470">
        <w:rPr>
          <w:rFonts w:ascii="Calibri Light" w:hAnsi="Calibri Light" w:cs="Calibri Light"/>
          <w:sz w:val="20"/>
          <w:szCs w:val="20"/>
        </w:rPr>
        <w:t>mulem pontos de acordo com cada confirmação de leitura dentro da área de desenvolvimento humano organizacional</w:t>
      </w:r>
    </w:p>
    <w:p w14:paraId="3080BFB1" w14:textId="77777777" w:rsidR="001818F5" w:rsidRPr="00183470" w:rsidRDefault="001818F5" w:rsidP="001818F5">
      <w:pPr>
        <w:numPr>
          <w:ilvl w:val="3"/>
          <w:numId w:val="1"/>
        </w:numPr>
        <w:shd w:val="clear" w:color="auto" w:fill="FFFFFF"/>
        <w:spacing w:line="360" w:lineRule="auto"/>
        <w:jc w:val="both"/>
        <w:rPr>
          <w:rFonts w:ascii="Calibri Light" w:hAnsi="Calibri Light" w:cs="Calibri Light"/>
          <w:sz w:val="20"/>
          <w:szCs w:val="20"/>
        </w:rPr>
      </w:pPr>
      <w:r w:rsidRPr="00183470">
        <w:rPr>
          <w:rFonts w:ascii="Calibri Light" w:hAnsi="Calibri Light" w:cs="Calibri Light"/>
          <w:sz w:val="20"/>
          <w:szCs w:val="20"/>
        </w:rPr>
        <w:t>Treinamentos</w:t>
      </w:r>
    </w:p>
    <w:p w14:paraId="5646B5F4" w14:textId="77777777" w:rsidR="001818F5" w:rsidRPr="00B92A8C" w:rsidRDefault="001818F5" w:rsidP="001818F5">
      <w:pPr>
        <w:numPr>
          <w:ilvl w:val="4"/>
          <w:numId w:val="1"/>
        </w:numPr>
        <w:shd w:val="clear" w:color="auto" w:fill="FFFFFF"/>
        <w:spacing w:line="360" w:lineRule="auto"/>
        <w:jc w:val="both"/>
        <w:rPr>
          <w:rFonts w:ascii="Calibri Light" w:hAnsi="Calibri Light" w:cs="Calibri Light"/>
          <w:sz w:val="20"/>
          <w:szCs w:val="20"/>
        </w:rPr>
      </w:pPr>
      <w:r w:rsidRPr="00183470">
        <w:rPr>
          <w:rFonts w:ascii="Calibri Light" w:hAnsi="Calibri Light" w:cs="Calibri Light"/>
          <w:sz w:val="20"/>
          <w:szCs w:val="20"/>
        </w:rPr>
        <w:lastRenderedPageBreak/>
        <w:t>Permitir o controle de vigência de um determinado conteúdo conforme as datas de início e fim de vigência informadas no momento de seu cadastro, ou seja, deverão definir o período em que este referido treinamento estará disponível na plataforma. Caso não possua fim de vigência informado, deverá ficar ativo por te</w:t>
      </w:r>
      <w:r w:rsidRPr="00B92A8C">
        <w:rPr>
          <w:rFonts w:ascii="Calibri Light" w:hAnsi="Calibri Light" w:cs="Calibri Light"/>
          <w:sz w:val="20"/>
          <w:szCs w:val="20"/>
        </w:rPr>
        <w:t>mpo indeterminado</w:t>
      </w:r>
    </w:p>
    <w:p w14:paraId="71BF2482" w14:textId="77777777" w:rsidR="001818F5" w:rsidRPr="00B92A8C" w:rsidRDefault="001818F5" w:rsidP="001818F5">
      <w:pPr>
        <w:numPr>
          <w:ilvl w:val="4"/>
          <w:numId w:val="1"/>
        </w:numPr>
        <w:shd w:val="clear" w:color="auto" w:fill="FFFFFF"/>
        <w:spacing w:line="360" w:lineRule="auto"/>
        <w:jc w:val="both"/>
        <w:rPr>
          <w:rFonts w:ascii="Calibri Light" w:hAnsi="Calibri Light" w:cs="Calibri Light"/>
          <w:sz w:val="20"/>
          <w:szCs w:val="20"/>
        </w:rPr>
      </w:pPr>
      <w:r w:rsidRPr="00B92A8C">
        <w:rPr>
          <w:rFonts w:ascii="Calibri Light" w:hAnsi="Calibri Light" w:cs="Calibri Light"/>
          <w:sz w:val="20"/>
          <w:szCs w:val="20"/>
        </w:rPr>
        <w:t>Permitir que um usuário consiga visualizar todos os treinamentos cadastrados no sistema desde que estejam vigentes naquele determinado período</w:t>
      </w:r>
    </w:p>
    <w:p w14:paraId="4CE88B62" w14:textId="77777777" w:rsidR="001818F5" w:rsidRPr="00B92A8C" w:rsidRDefault="001818F5" w:rsidP="001818F5">
      <w:pPr>
        <w:numPr>
          <w:ilvl w:val="4"/>
          <w:numId w:val="1"/>
        </w:numPr>
        <w:shd w:val="clear" w:color="auto" w:fill="FFFFFF"/>
        <w:spacing w:line="360" w:lineRule="auto"/>
        <w:jc w:val="both"/>
        <w:rPr>
          <w:rFonts w:ascii="Calibri Light" w:hAnsi="Calibri Light" w:cs="Calibri Light"/>
          <w:sz w:val="20"/>
          <w:szCs w:val="20"/>
        </w:rPr>
      </w:pPr>
      <w:r w:rsidRPr="00B92A8C">
        <w:rPr>
          <w:rFonts w:ascii="Calibri Light" w:hAnsi="Calibri Light" w:cs="Calibri Light"/>
          <w:sz w:val="20"/>
          <w:szCs w:val="20"/>
        </w:rPr>
        <w:t>Permitir que os usuários consigam responder o questionário embutido nos treinamentos, devendo o sistema computar sua pontuação de acertos referente àquele determinado treinamento</w:t>
      </w:r>
    </w:p>
    <w:p w14:paraId="103807B2" w14:textId="77777777" w:rsidR="001818F5" w:rsidRPr="00C8366F" w:rsidRDefault="001818F5" w:rsidP="001818F5">
      <w:pPr>
        <w:numPr>
          <w:ilvl w:val="4"/>
          <w:numId w:val="1"/>
        </w:numPr>
        <w:shd w:val="clear" w:color="auto" w:fill="FFFFFF"/>
        <w:spacing w:line="360" w:lineRule="auto"/>
        <w:jc w:val="both"/>
        <w:rPr>
          <w:rFonts w:ascii="Calibri Light" w:hAnsi="Calibri Light" w:cs="Calibri Light"/>
          <w:sz w:val="20"/>
          <w:szCs w:val="20"/>
        </w:rPr>
      </w:pPr>
      <w:r w:rsidRPr="00B92A8C">
        <w:rPr>
          <w:rFonts w:ascii="Calibri Light" w:hAnsi="Calibri Light" w:cs="Calibri Light"/>
          <w:sz w:val="20"/>
          <w:szCs w:val="20"/>
        </w:rPr>
        <w:t xml:space="preserve">Garantir que o histórico de treinamentos realizados por um determinado usuário fique </w:t>
      </w:r>
      <w:r w:rsidRPr="00C8366F">
        <w:rPr>
          <w:rFonts w:ascii="Calibri Light" w:hAnsi="Calibri Light" w:cs="Calibri Light"/>
          <w:sz w:val="20"/>
          <w:szCs w:val="20"/>
        </w:rPr>
        <w:t>disponível na plataforma</w:t>
      </w:r>
    </w:p>
    <w:p w14:paraId="508BEA04" w14:textId="77777777" w:rsidR="001818F5" w:rsidRPr="00C8366F" w:rsidRDefault="001818F5" w:rsidP="001818F5">
      <w:pPr>
        <w:numPr>
          <w:ilvl w:val="3"/>
          <w:numId w:val="1"/>
        </w:numPr>
        <w:shd w:val="clear" w:color="auto" w:fill="FFFFFF"/>
        <w:spacing w:line="360" w:lineRule="auto"/>
        <w:jc w:val="both"/>
        <w:rPr>
          <w:rFonts w:ascii="Calibri Light" w:hAnsi="Calibri Light" w:cs="Calibri Light"/>
          <w:sz w:val="20"/>
          <w:szCs w:val="20"/>
        </w:rPr>
      </w:pPr>
      <w:r w:rsidRPr="00C8366F">
        <w:rPr>
          <w:rFonts w:ascii="Calibri Light" w:hAnsi="Calibri Light" w:cs="Calibri Light"/>
          <w:sz w:val="20"/>
          <w:szCs w:val="20"/>
        </w:rPr>
        <w:t>Pesquisas</w:t>
      </w:r>
    </w:p>
    <w:p w14:paraId="229D77B1" w14:textId="77777777" w:rsidR="001818F5" w:rsidRPr="00C8366F" w:rsidRDefault="001818F5" w:rsidP="001818F5">
      <w:pPr>
        <w:numPr>
          <w:ilvl w:val="4"/>
          <w:numId w:val="1"/>
        </w:numPr>
        <w:shd w:val="clear" w:color="auto" w:fill="FFFFFF"/>
        <w:spacing w:line="360" w:lineRule="auto"/>
        <w:jc w:val="both"/>
        <w:rPr>
          <w:rFonts w:ascii="Calibri Light" w:hAnsi="Calibri Light" w:cs="Calibri Light"/>
          <w:sz w:val="20"/>
          <w:szCs w:val="20"/>
        </w:rPr>
      </w:pPr>
      <w:r w:rsidRPr="00C8366F">
        <w:rPr>
          <w:rFonts w:ascii="Calibri Light" w:hAnsi="Calibri Light" w:cs="Calibri Light"/>
          <w:sz w:val="20"/>
          <w:szCs w:val="20"/>
        </w:rPr>
        <w:t>Permitir que seja possível realizar pesquisas com os usuários de, no mínimo, os seguintes tipos:</w:t>
      </w:r>
    </w:p>
    <w:p w14:paraId="0E058BC8" w14:textId="77777777" w:rsidR="001818F5" w:rsidRPr="00C8366F" w:rsidRDefault="001818F5" w:rsidP="001818F5">
      <w:pPr>
        <w:numPr>
          <w:ilvl w:val="5"/>
          <w:numId w:val="1"/>
        </w:numPr>
        <w:shd w:val="clear" w:color="auto" w:fill="FFFFFF"/>
        <w:spacing w:line="360" w:lineRule="auto"/>
        <w:jc w:val="both"/>
        <w:rPr>
          <w:rFonts w:ascii="Calibri Light" w:hAnsi="Calibri Light" w:cs="Calibri Light"/>
          <w:sz w:val="20"/>
          <w:szCs w:val="20"/>
        </w:rPr>
      </w:pPr>
      <w:r w:rsidRPr="00C8366F">
        <w:rPr>
          <w:rFonts w:ascii="Calibri Light" w:hAnsi="Calibri Light" w:cs="Calibri Light"/>
          <w:sz w:val="20"/>
          <w:szCs w:val="20"/>
        </w:rPr>
        <w:t>Humor diário</w:t>
      </w:r>
    </w:p>
    <w:p w14:paraId="05D04044" w14:textId="77777777" w:rsidR="001818F5" w:rsidRPr="00E64F15" w:rsidRDefault="001818F5" w:rsidP="001818F5">
      <w:pPr>
        <w:numPr>
          <w:ilvl w:val="5"/>
          <w:numId w:val="1"/>
        </w:numPr>
        <w:shd w:val="clear" w:color="auto" w:fill="FFFFFF"/>
        <w:spacing w:line="360" w:lineRule="auto"/>
        <w:jc w:val="both"/>
        <w:rPr>
          <w:rFonts w:ascii="Calibri Light" w:hAnsi="Calibri Light" w:cs="Calibri Light"/>
          <w:sz w:val="20"/>
          <w:szCs w:val="20"/>
        </w:rPr>
      </w:pPr>
      <w:r w:rsidRPr="00E64F15">
        <w:rPr>
          <w:rFonts w:ascii="Calibri Light" w:hAnsi="Calibri Light" w:cs="Calibri Light"/>
          <w:sz w:val="20"/>
          <w:szCs w:val="20"/>
        </w:rPr>
        <w:t>Clima de Equipe</w:t>
      </w:r>
    </w:p>
    <w:p w14:paraId="213E248E" w14:textId="77777777" w:rsidR="001818F5" w:rsidRPr="00E64F15" w:rsidRDefault="001818F5" w:rsidP="001818F5">
      <w:pPr>
        <w:numPr>
          <w:ilvl w:val="5"/>
          <w:numId w:val="1"/>
        </w:numPr>
        <w:shd w:val="clear" w:color="auto" w:fill="FFFFFF"/>
        <w:spacing w:line="360" w:lineRule="auto"/>
        <w:jc w:val="both"/>
        <w:rPr>
          <w:rFonts w:ascii="Calibri Light" w:hAnsi="Calibri Light" w:cs="Calibri Light"/>
          <w:sz w:val="20"/>
          <w:szCs w:val="20"/>
        </w:rPr>
      </w:pPr>
      <w:r w:rsidRPr="00E64F15">
        <w:rPr>
          <w:rFonts w:ascii="Calibri Light" w:hAnsi="Calibri Light" w:cs="Calibri Light"/>
          <w:sz w:val="20"/>
          <w:szCs w:val="20"/>
        </w:rPr>
        <w:t>Clima Organizacional</w:t>
      </w:r>
    </w:p>
    <w:p w14:paraId="680D29BC" w14:textId="77777777" w:rsidR="001818F5" w:rsidRDefault="001818F5" w:rsidP="001818F5">
      <w:pPr>
        <w:numPr>
          <w:ilvl w:val="3"/>
          <w:numId w:val="1"/>
        </w:numPr>
        <w:shd w:val="clear" w:color="auto" w:fill="FFFFFF"/>
        <w:spacing w:line="360" w:lineRule="auto"/>
        <w:jc w:val="both"/>
        <w:rPr>
          <w:rFonts w:ascii="Calibri Light" w:hAnsi="Calibri Light" w:cs="Calibri Light"/>
          <w:sz w:val="20"/>
          <w:szCs w:val="20"/>
        </w:rPr>
      </w:pPr>
      <w:r w:rsidRPr="007865EA">
        <w:rPr>
          <w:rFonts w:ascii="Calibri Light" w:hAnsi="Calibri Light" w:cs="Calibri Light"/>
          <w:sz w:val="20"/>
          <w:szCs w:val="20"/>
        </w:rPr>
        <w:t>Procedimentos Operacionais Padrões</w:t>
      </w:r>
      <w:r>
        <w:rPr>
          <w:rFonts w:ascii="Calibri Light" w:hAnsi="Calibri Light" w:cs="Calibri Light"/>
          <w:sz w:val="20"/>
          <w:szCs w:val="20"/>
        </w:rPr>
        <w:t xml:space="preserve"> – POP</w:t>
      </w:r>
    </w:p>
    <w:p w14:paraId="5C06FC71" w14:textId="77777777" w:rsidR="001818F5" w:rsidRDefault="001818F5" w:rsidP="001818F5">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 xml:space="preserve">Permitir que o servidor possa visualizar sua evolução nas etapas a cumprir, conforme as atividades já concluídas e suas respectivas pontuações </w:t>
      </w:r>
    </w:p>
    <w:p w14:paraId="130F7184" w14:textId="77777777" w:rsidR="001818F5" w:rsidRDefault="001818F5" w:rsidP="001818F5">
      <w:pPr>
        <w:numPr>
          <w:ilvl w:val="4"/>
          <w:numId w:val="1"/>
        </w:numPr>
        <w:shd w:val="clear" w:color="auto" w:fill="FFFFFF"/>
        <w:spacing w:line="360" w:lineRule="auto"/>
        <w:jc w:val="both"/>
        <w:rPr>
          <w:rFonts w:ascii="Calibri Light" w:hAnsi="Calibri Light" w:cs="Calibri Light"/>
          <w:sz w:val="20"/>
          <w:szCs w:val="20"/>
        </w:rPr>
      </w:pPr>
      <w:r>
        <w:rPr>
          <w:rFonts w:ascii="Calibri Light" w:hAnsi="Calibri Light" w:cs="Calibri Light"/>
          <w:sz w:val="20"/>
          <w:szCs w:val="20"/>
        </w:rPr>
        <w:t>Garantir que a conclusão de uma etapa por parte de um determinado usuário ocorra apenas quando este completar todas as atividades atribuídas a esta referida etapa</w:t>
      </w:r>
    </w:p>
    <w:p w14:paraId="10101F04" w14:textId="6BAE8E7E" w:rsidR="001A4944" w:rsidRDefault="001818F5" w:rsidP="001A4944">
      <w:pPr>
        <w:numPr>
          <w:ilvl w:val="4"/>
          <w:numId w:val="1"/>
        </w:numPr>
        <w:shd w:val="clear" w:color="auto" w:fill="FFFFFF"/>
        <w:spacing w:line="360" w:lineRule="auto"/>
        <w:jc w:val="both"/>
        <w:rPr>
          <w:rFonts w:asciiTheme="majorHAnsi" w:hAnsiTheme="majorHAnsi" w:cstheme="majorHAnsi"/>
          <w:sz w:val="20"/>
          <w:szCs w:val="20"/>
        </w:rPr>
      </w:pPr>
      <w:r w:rsidRPr="0017550E">
        <w:rPr>
          <w:rFonts w:ascii="Calibri Light" w:hAnsi="Calibri Light" w:cs="Calibri Light"/>
          <w:sz w:val="20"/>
          <w:szCs w:val="20"/>
        </w:rPr>
        <w:t>Garantir que o histórico de tarefas realizadas por um determinado usuário fique disponível na plataforma</w:t>
      </w:r>
    </w:p>
    <w:p w14:paraId="229D6E89" w14:textId="77777777" w:rsidR="001A4944" w:rsidRPr="001A4944" w:rsidRDefault="001A4944" w:rsidP="001A4944">
      <w:pPr>
        <w:shd w:val="clear" w:color="auto" w:fill="FFFFFF"/>
        <w:spacing w:line="360" w:lineRule="auto"/>
        <w:jc w:val="both"/>
        <w:rPr>
          <w:rFonts w:asciiTheme="majorHAnsi" w:hAnsiTheme="majorHAnsi" w:cstheme="majorHAnsi"/>
          <w:sz w:val="20"/>
          <w:szCs w:val="20"/>
        </w:rPr>
      </w:pPr>
    </w:p>
    <w:bookmarkEnd w:id="4"/>
    <w:p w14:paraId="299156A1" w14:textId="77777777" w:rsidR="009D2A6F" w:rsidRPr="00D52BFB" w:rsidRDefault="009D2A6F" w:rsidP="00A10F02">
      <w:pPr>
        <w:numPr>
          <w:ilvl w:val="0"/>
          <w:numId w:val="1"/>
        </w:numPr>
        <w:spacing w:line="360" w:lineRule="auto"/>
        <w:ind w:left="567" w:right="2" w:hanging="425"/>
        <w:jc w:val="both"/>
        <w:rPr>
          <w:rFonts w:asciiTheme="majorHAnsi" w:eastAsia="Arial" w:hAnsiTheme="majorHAnsi" w:cstheme="majorHAnsi"/>
          <w:b/>
          <w:sz w:val="22"/>
          <w:szCs w:val="22"/>
        </w:rPr>
      </w:pPr>
      <w:r w:rsidRPr="00D52BFB">
        <w:rPr>
          <w:rFonts w:asciiTheme="majorHAnsi" w:eastAsia="Arial" w:hAnsiTheme="majorHAnsi" w:cstheme="majorHAnsi"/>
          <w:b/>
          <w:sz w:val="22"/>
          <w:szCs w:val="22"/>
        </w:rPr>
        <w:t>TREINAMENTO:</w:t>
      </w:r>
    </w:p>
    <w:p w14:paraId="47B5297E" w14:textId="527E9A32" w:rsidR="00313A63" w:rsidRPr="00D52BFB" w:rsidRDefault="00313A63" w:rsidP="00A10F02">
      <w:pPr>
        <w:pStyle w:val="PargrafodaLista"/>
        <w:numPr>
          <w:ilvl w:val="1"/>
          <w:numId w:val="1"/>
        </w:numPr>
        <w:spacing w:line="360" w:lineRule="auto"/>
        <w:ind w:right="1"/>
        <w:contextualSpacing/>
        <w:jc w:val="both"/>
        <w:rPr>
          <w:rFonts w:asciiTheme="majorHAnsi" w:hAnsiTheme="majorHAnsi" w:cstheme="majorHAnsi"/>
        </w:rPr>
      </w:pPr>
      <w:r w:rsidRPr="00D52BFB">
        <w:rPr>
          <w:rFonts w:asciiTheme="majorHAnsi" w:hAnsiTheme="majorHAnsi" w:cstheme="majorHAnsi"/>
        </w:rPr>
        <w:t>O treinamento e a capacitação institucional deverão ser conduzidos no nível gerencial e operacional, e apresentar uma carga horári</w:t>
      </w:r>
      <w:r w:rsidR="00E27B86">
        <w:rPr>
          <w:rFonts w:asciiTheme="majorHAnsi" w:hAnsiTheme="majorHAnsi" w:cstheme="majorHAnsi"/>
        </w:rPr>
        <w:t>a</w:t>
      </w:r>
      <w:r w:rsidRPr="00D52BFB">
        <w:rPr>
          <w:rFonts w:asciiTheme="majorHAnsi" w:hAnsiTheme="majorHAnsi" w:cstheme="majorHAnsi"/>
        </w:rPr>
        <w:t xml:space="preserve"> de</w:t>
      </w:r>
      <w:r w:rsidR="00E27B86">
        <w:rPr>
          <w:rFonts w:asciiTheme="majorHAnsi" w:hAnsiTheme="majorHAnsi" w:cstheme="majorHAnsi"/>
        </w:rPr>
        <w:t>, no mínimo,</w:t>
      </w:r>
      <w:r w:rsidRPr="00D52BFB">
        <w:rPr>
          <w:rFonts w:asciiTheme="majorHAnsi" w:hAnsiTheme="majorHAnsi" w:cstheme="majorHAnsi"/>
        </w:rPr>
        <w:t xml:space="preserve"> </w:t>
      </w:r>
      <w:r w:rsidR="003801D0">
        <w:rPr>
          <w:rFonts w:asciiTheme="majorHAnsi" w:hAnsiTheme="majorHAnsi" w:cstheme="majorHAnsi"/>
        </w:rPr>
        <w:t>180</w:t>
      </w:r>
      <w:r w:rsidRPr="00D52BFB">
        <w:rPr>
          <w:rFonts w:asciiTheme="majorHAnsi" w:hAnsiTheme="majorHAnsi" w:cstheme="majorHAnsi"/>
        </w:rPr>
        <w:t xml:space="preserve"> (</w:t>
      </w:r>
      <w:r w:rsidR="003801D0">
        <w:rPr>
          <w:rFonts w:asciiTheme="majorHAnsi" w:hAnsiTheme="majorHAnsi" w:cstheme="majorHAnsi"/>
        </w:rPr>
        <w:t>cento e oitenta</w:t>
      </w:r>
      <w:r w:rsidRPr="00D52BFB">
        <w:rPr>
          <w:rFonts w:asciiTheme="majorHAnsi" w:hAnsiTheme="majorHAnsi" w:cstheme="majorHAnsi"/>
        </w:rPr>
        <w:t>) horas;</w:t>
      </w:r>
    </w:p>
    <w:p w14:paraId="0C0599CC" w14:textId="77777777" w:rsidR="00313A63" w:rsidRPr="00D52BFB" w:rsidRDefault="00313A63" w:rsidP="00A10F02">
      <w:pPr>
        <w:pStyle w:val="PargrafodaLista"/>
        <w:numPr>
          <w:ilvl w:val="1"/>
          <w:numId w:val="1"/>
        </w:numPr>
        <w:spacing w:line="360" w:lineRule="auto"/>
        <w:ind w:right="1"/>
        <w:contextualSpacing/>
        <w:jc w:val="both"/>
        <w:rPr>
          <w:rFonts w:asciiTheme="majorHAnsi" w:hAnsiTheme="majorHAnsi" w:cstheme="majorHAnsi"/>
        </w:rPr>
      </w:pPr>
      <w:r w:rsidRPr="00D52BFB">
        <w:rPr>
          <w:rFonts w:asciiTheme="majorHAnsi" w:hAnsiTheme="majorHAnsi" w:cstheme="majorHAnsi"/>
        </w:rPr>
        <w:t>A CONTRATADA fica responsável pelos custos relacionados ao treinamento, nos seguintes aspectos:</w:t>
      </w:r>
    </w:p>
    <w:p w14:paraId="4DE9E47A" w14:textId="77777777" w:rsidR="00313A63" w:rsidRPr="00D52BFB" w:rsidRDefault="00313A63" w:rsidP="00A10F02">
      <w:pPr>
        <w:pStyle w:val="PargrafodaLista"/>
        <w:numPr>
          <w:ilvl w:val="2"/>
          <w:numId w:val="1"/>
        </w:numPr>
        <w:spacing w:line="360" w:lineRule="auto"/>
        <w:ind w:right="1"/>
        <w:contextualSpacing/>
        <w:jc w:val="both"/>
        <w:rPr>
          <w:rFonts w:asciiTheme="majorHAnsi" w:hAnsiTheme="majorHAnsi" w:cstheme="majorHAnsi"/>
        </w:rPr>
      </w:pPr>
      <w:r w:rsidRPr="00D52BFB">
        <w:rPr>
          <w:rFonts w:asciiTheme="majorHAnsi" w:hAnsiTheme="majorHAnsi" w:cstheme="majorHAnsi"/>
        </w:rPr>
        <w:t>Encargos sociais e trabalhistas dos profissionais que irão ministrar os treinamentos;</w:t>
      </w:r>
    </w:p>
    <w:p w14:paraId="20EEED18" w14:textId="77777777" w:rsidR="00313A63" w:rsidRPr="00D52BFB" w:rsidRDefault="00313A63" w:rsidP="00A10F02">
      <w:pPr>
        <w:pStyle w:val="PargrafodaLista"/>
        <w:numPr>
          <w:ilvl w:val="2"/>
          <w:numId w:val="1"/>
        </w:numPr>
        <w:spacing w:line="360" w:lineRule="auto"/>
        <w:ind w:right="1"/>
        <w:contextualSpacing/>
        <w:jc w:val="both"/>
        <w:rPr>
          <w:rFonts w:asciiTheme="majorHAnsi" w:hAnsiTheme="majorHAnsi" w:cstheme="majorHAnsi"/>
        </w:rPr>
      </w:pPr>
      <w:r w:rsidRPr="00D52BFB">
        <w:rPr>
          <w:rFonts w:asciiTheme="majorHAnsi" w:hAnsiTheme="majorHAnsi" w:cstheme="majorHAnsi"/>
        </w:rPr>
        <w:t xml:space="preserve">Impressão de manuais, apostilas, </w:t>
      </w:r>
      <w:proofErr w:type="gramStart"/>
      <w:r w:rsidRPr="00D52BFB">
        <w:rPr>
          <w:rFonts w:asciiTheme="majorHAnsi" w:hAnsiTheme="majorHAnsi" w:cstheme="majorHAnsi"/>
        </w:rPr>
        <w:t>informativos, etc.</w:t>
      </w:r>
      <w:proofErr w:type="gramEnd"/>
      <w:r w:rsidRPr="00D52BFB">
        <w:rPr>
          <w:rFonts w:asciiTheme="majorHAnsi" w:hAnsiTheme="majorHAnsi" w:cstheme="majorHAnsi"/>
        </w:rPr>
        <w:t>, destinados aos alunos;</w:t>
      </w:r>
    </w:p>
    <w:p w14:paraId="090A8438" w14:textId="77777777" w:rsidR="00313A63" w:rsidRPr="00D52BFB" w:rsidRDefault="00313A63" w:rsidP="00A10F02">
      <w:pPr>
        <w:pStyle w:val="PargrafodaLista"/>
        <w:numPr>
          <w:ilvl w:val="2"/>
          <w:numId w:val="1"/>
        </w:numPr>
        <w:spacing w:line="360" w:lineRule="auto"/>
        <w:ind w:right="1"/>
        <w:contextualSpacing/>
        <w:jc w:val="both"/>
        <w:rPr>
          <w:rFonts w:asciiTheme="majorHAnsi" w:hAnsiTheme="majorHAnsi" w:cstheme="majorHAnsi"/>
        </w:rPr>
      </w:pPr>
      <w:r w:rsidRPr="00D52BFB">
        <w:rPr>
          <w:rFonts w:asciiTheme="majorHAnsi" w:hAnsiTheme="majorHAnsi" w:cstheme="majorHAnsi"/>
        </w:rPr>
        <w:t>Elaboração do ambiente tecnológico de treinamento.</w:t>
      </w:r>
    </w:p>
    <w:p w14:paraId="737F0B4B" w14:textId="77777777" w:rsidR="00313A63" w:rsidRPr="00D52BFB" w:rsidRDefault="00313A63" w:rsidP="00A10F02">
      <w:pPr>
        <w:pStyle w:val="PargrafodaLista"/>
        <w:numPr>
          <w:ilvl w:val="1"/>
          <w:numId w:val="1"/>
        </w:numPr>
        <w:spacing w:line="360" w:lineRule="auto"/>
        <w:ind w:right="1"/>
        <w:contextualSpacing/>
        <w:jc w:val="both"/>
        <w:rPr>
          <w:rFonts w:asciiTheme="majorHAnsi" w:hAnsiTheme="majorHAnsi" w:cstheme="majorHAnsi"/>
        </w:rPr>
      </w:pPr>
      <w:r w:rsidRPr="00D52BFB">
        <w:rPr>
          <w:rFonts w:asciiTheme="majorHAnsi" w:hAnsiTheme="majorHAnsi" w:cstheme="majorHAnsi"/>
        </w:rPr>
        <w:t>Ao final da capacitação, deve ser emitido certificado de participação no treinamento a todos os servidores municipais que cumprirem pelo menos 90% da carga horária do curso;</w:t>
      </w:r>
    </w:p>
    <w:p w14:paraId="6BE129DD" w14:textId="77777777" w:rsidR="00313A63" w:rsidRPr="00D52BFB" w:rsidRDefault="00313A63" w:rsidP="00A10F02">
      <w:pPr>
        <w:pStyle w:val="PargrafodaLista"/>
        <w:numPr>
          <w:ilvl w:val="1"/>
          <w:numId w:val="1"/>
        </w:numPr>
        <w:spacing w:line="360" w:lineRule="auto"/>
        <w:ind w:right="1"/>
        <w:contextualSpacing/>
        <w:jc w:val="both"/>
        <w:rPr>
          <w:rFonts w:asciiTheme="majorHAnsi" w:hAnsiTheme="majorHAnsi" w:cstheme="majorHAnsi"/>
        </w:rPr>
      </w:pPr>
      <w:r w:rsidRPr="00D52BFB">
        <w:rPr>
          <w:rFonts w:asciiTheme="majorHAnsi" w:hAnsiTheme="majorHAnsi" w:cstheme="majorHAnsi"/>
        </w:rPr>
        <w:t>Todo o material utilizado no treinamento, também deve ser disponibilizado aos participantes em meio digital, formato PDF (Formato de Documento Portátil) ou similar;</w:t>
      </w:r>
    </w:p>
    <w:p w14:paraId="380FF999" w14:textId="77777777" w:rsidR="00313A63" w:rsidRPr="00D52BFB" w:rsidRDefault="00313A63" w:rsidP="00A10F02">
      <w:pPr>
        <w:pStyle w:val="PargrafodaLista"/>
        <w:numPr>
          <w:ilvl w:val="1"/>
          <w:numId w:val="1"/>
        </w:numPr>
        <w:spacing w:line="360" w:lineRule="auto"/>
        <w:ind w:right="1"/>
        <w:contextualSpacing/>
        <w:jc w:val="both"/>
        <w:rPr>
          <w:rFonts w:asciiTheme="majorHAnsi" w:hAnsiTheme="majorHAnsi" w:cstheme="majorHAnsi"/>
        </w:rPr>
      </w:pPr>
      <w:r w:rsidRPr="00D52BFB">
        <w:rPr>
          <w:rFonts w:asciiTheme="majorHAnsi" w:hAnsiTheme="majorHAnsi" w:cstheme="majorHAnsi"/>
        </w:rPr>
        <w:t>O local de treinamento será disponibilizado pela Prefeitura Municipal, que dependendo da quantidade de alunos, o treinamento pode mudar de local, à escolha da Prefeitura;</w:t>
      </w:r>
    </w:p>
    <w:p w14:paraId="57E7353A" w14:textId="0F04DB90" w:rsidR="00313A63" w:rsidRPr="00D52BFB" w:rsidRDefault="00313A63" w:rsidP="00A10F02">
      <w:pPr>
        <w:pStyle w:val="PargrafodaLista"/>
        <w:numPr>
          <w:ilvl w:val="1"/>
          <w:numId w:val="1"/>
        </w:numPr>
        <w:spacing w:line="360" w:lineRule="auto"/>
        <w:ind w:right="1"/>
        <w:contextualSpacing/>
        <w:jc w:val="both"/>
        <w:rPr>
          <w:rFonts w:asciiTheme="majorHAnsi" w:hAnsiTheme="majorHAnsi" w:cstheme="majorHAnsi"/>
        </w:rPr>
      </w:pPr>
      <w:r w:rsidRPr="00D52BFB">
        <w:rPr>
          <w:rFonts w:asciiTheme="majorHAnsi" w:hAnsiTheme="majorHAnsi" w:cstheme="majorHAnsi"/>
        </w:rPr>
        <w:t>A Prefeitura Municipal se reserva ao direito de escolher o melhor local para a realização do treinamento, tendo em vista a necessidade tecnológica e organizacional para ocorrer as aulas</w:t>
      </w:r>
      <w:r w:rsidR="00025AA7">
        <w:rPr>
          <w:rFonts w:asciiTheme="majorHAnsi" w:hAnsiTheme="majorHAnsi" w:cstheme="majorHAnsi"/>
        </w:rPr>
        <w:t>.</w:t>
      </w:r>
    </w:p>
    <w:p w14:paraId="5BF1D952" w14:textId="77777777" w:rsidR="009D2A6F" w:rsidRPr="00D52BFB" w:rsidRDefault="009D2A6F" w:rsidP="00D52BFB">
      <w:pPr>
        <w:shd w:val="clear" w:color="auto" w:fill="FFFFFF"/>
        <w:spacing w:line="360" w:lineRule="auto"/>
        <w:ind w:left="567" w:hanging="425"/>
        <w:jc w:val="both"/>
        <w:rPr>
          <w:rFonts w:asciiTheme="majorHAnsi" w:hAnsiTheme="majorHAnsi" w:cstheme="majorHAnsi"/>
        </w:rPr>
      </w:pPr>
    </w:p>
    <w:p w14:paraId="682B042A" w14:textId="77777777" w:rsidR="009D2A6F" w:rsidRPr="00D52BFB" w:rsidRDefault="009D2A6F" w:rsidP="00A10F02">
      <w:pPr>
        <w:numPr>
          <w:ilvl w:val="0"/>
          <w:numId w:val="1"/>
        </w:numPr>
        <w:spacing w:line="360" w:lineRule="auto"/>
        <w:ind w:left="567" w:right="2" w:hanging="425"/>
        <w:jc w:val="both"/>
        <w:rPr>
          <w:rFonts w:asciiTheme="majorHAnsi" w:eastAsia="Arial" w:hAnsiTheme="majorHAnsi" w:cstheme="majorHAnsi"/>
          <w:b/>
          <w:sz w:val="22"/>
          <w:szCs w:val="22"/>
        </w:rPr>
      </w:pPr>
      <w:r w:rsidRPr="00D52BFB">
        <w:rPr>
          <w:rFonts w:asciiTheme="majorHAnsi" w:eastAsia="Arial" w:hAnsiTheme="majorHAnsi" w:cstheme="majorHAnsi"/>
          <w:b/>
          <w:sz w:val="22"/>
          <w:szCs w:val="22"/>
        </w:rPr>
        <w:lastRenderedPageBreak/>
        <w:t>SUPORTE TÉCNICO:</w:t>
      </w:r>
    </w:p>
    <w:p w14:paraId="554BB63E" w14:textId="530990A8" w:rsidR="00313A63" w:rsidRPr="00D52BFB" w:rsidRDefault="00313A63" w:rsidP="00A10F02">
      <w:pPr>
        <w:pStyle w:val="PargrafodaLista"/>
        <w:numPr>
          <w:ilvl w:val="1"/>
          <w:numId w:val="1"/>
        </w:numPr>
        <w:tabs>
          <w:tab w:val="left" w:pos="0"/>
        </w:tabs>
        <w:spacing w:line="360" w:lineRule="auto"/>
        <w:ind w:right="-2"/>
        <w:contextualSpacing/>
        <w:jc w:val="both"/>
        <w:rPr>
          <w:rFonts w:asciiTheme="majorHAnsi" w:hAnsiTheme="majorHAnsi" w:cstheme="majorHAnsi"/>
        </w:rPr>
      </w:pPr>
      <w:r w:rsidRPr="00D52BFB">
        <w:rPr>
          <w:rFonts w:asciiTheme="majorHAnsi" w:hAnsiTheme="majorHAnsi" w:cstheme="majorHAnsi"/>
        </w:rPr>
        <w:t>A Contratada deverá fornecer suporte técnico operacional, manutenção e atualização do Sistema aos técnicos da Prefeitura Municipal, por um período de 12 (doze) meses, através de consultas e informações via internet ou telefone</w:t>
      </w:r>
      <w:r w:rsidR="00025AA7">
        <w:rPr>
          <w:rFonts w:asciiTheme="majorHAnsi" w:hAnsiTheme="majorHAnsi" w:cstheme="majorHAnsi"/>
        </w:rPr>
        <w:t>;</w:t>
      </w:r>
    </w:p>
    <w:p w14:paraId="549B5372" w14:textId="77777777" w:rsidR="00313A63" w:rsidRPr="00D52BFB" w:rsidRDefault="00313A63" w:rsidP="00A10F02">
      <w:pPr>
        <w:pStyle w:val="PargrafodaLista"/>
        <w:numPr>
          <w:ilvl w:val="1"/>
          <w:numId w:val="1"/>
        </w:numPr>
        <w:tabs>
          <w:tab w:val="left" w:pos="0"/>
        </w:tabs>
        <w:spacing w:line="360" w:lineRule="auto"/>
        <w:ind w:right="-2"/>
        <w:contextualSpacing/>
        <w:jc w:val="both"/>
        <w:rPr>
          <w:rFonts w:asciiTheme="majorHAnsi" w:hAnsiTheme="majorHAnsi" w:cstheme="majorHAnsi"/>
        </w:rPr>
      </w:pPr>
      <w:r w:rsidRPr="00D52BFB">
        <w:rPr>
          <w:rFonts w:asciiTheme="majorHAnsi" w:hAnsiTheme="majorHAnsi" w:cstheme="majorHAnsi"/>
        </w:rPr>
        <w:t>Suporte Técnico, Manutenção e atualizações tecnológicas previstas sem custo adicional para a Contratante, durante o período de suporte:</w:t>
      </w:r>
    </w:p>
    <w:p w14:paraId="65DD1DF8" w14:textId="77777777" w:rsidR="00313A63" w:rsidRPr="00D52BFB" w:rsidRDefault="00313A63" w:rsidP="00A10F02">
      <w:pPr>
        <w:pStyle w:val="PargrafodaLista"/>
        <w:numPr>
          <w:ilvl w:val="2"/>
          <w:numId w:val="1"/>
        </w:numPr>
        <w:tabs>
          <w:tab w:val="left" w:pos="0"/>
        </w:tabs>
        <w:spacing w:line="360" w:lineRule="auto"/>
        <w:ind w:right="-2"/>
        <w:contextualSpacing/>
        <w:jc w:val="both"/>
        <w:rPr>
          <w:rFonts w:asciiTheme="majorHAnsi" w:hAnsiTheme="majorHAnsi" w:cstheme="majorHAnsi"/>
        </w:rPr>
      </w:pPr>
      <w:r w:rsidRPr="00D52BFB">
        <w:rPr>
          <w:rFonts w:asciiTheme="majorHAnsi" w:hAnsiTheme="majorHAnsi" w:cstheme="majorHAnsi"/>
        </w:rPr>
        <w:t>Manutenções preventivas e corretivas do Sistema fornecendo reparo de defeitos identificados em componentes de software, e fornecimento de versões atualizadas do sistema de administração Pública;</w:t>
      </w:r>
    </w:p>
    <w:p w14:paraId="6ED39FF6" w14:textId="77777777" w:rsidR="00313A63" w:rsidRPr="00D52BFB" w:rsidRDefault="00313A63" w:rsidP="00A10F02">
      <w:pPr>
        <w:pStyle w:val="PargrafodaLista"/>
        <w:numPr>
          <w:ilvl w:val="2"/>
          <w:numId w:val="1"/>
        </w:numPr>
        <w:tabs>
          <w:tab w:val="left" w:pos="0"/>
        </w:tabs>
        <w:spacing w:line="360" w:lineRule="auto"/>
        <w:ind w:right="-2"/>
        <w:contextualSpacing/>
        <w:jc w:val="both"/>
        <w:rPr>
          <w:rFonts w:asciiTheme="majorHAnsi" w:hAnsiTheme="majorHAnsi" w:cstheme="majorHAnsi"/>
        </w:rPr>
      </w:pPr>
      <w:r w:rsidRPr="00D52BFB">
        <w:rPr>
          <w:rFonts w:asciiTheme="majorHAnsi" w:hAnsiTheme="majorHAnsi" w:cstheme="majorHAnsi"/>
        </w:rPr>
        <w:t>Orientações sobre uso, configuração e instalação dos softwares ofertados;</w:t>
      </w:r>
    </w:p>
    <w:p w14:paraId="47AC9DA6" w14:textId="77777777" w:rsidR="00313A63" w:rsidRPr="00D52BFB" w:rsidRDefault="00313A63" w:rsidP="00A10F02">
      <w:pPr>
        <w:pStyle w:val="PargrafodaLista"/>
        <w:numPr>
          <w:ilvl w:val="2"/>
          <w:numId w:val="1"/>
        </w:numPr>
        <w:tabs>
          <w:tab w:val="left" w:pos="0"/>
        </w:tabs>
        <w:spacing w:line="360" w:lineRule="auto"/>
        <w:ind w:right="-2"/>
        <w:contextualSpacing/>
        <w:jc w:val="both"/>
        <w:rPr>
          <w:rFonts w:asciiTheme="majorHAnsi" w:hAnsiTheme="majorHAnsi" w:cstheme="majorHAnsi"/>
        </w:rPr>
      </w:pPr>
      <w:r w:rsidRPr="00D52BFB">
        <w:rPr>
          <w:rFonts w:asciiTheme="majorHAnsi" w:hAnsiTheme="majorHAnsi" w:cstheme="majorHAnsi"/>
        </w:rPr>
        <w:t>Interpretações da documentação dos softwares fornecidos;</w:t>
      </w:r>
    </w:p>
    <w:p w14:paraId="4428B7C1" w14:textId="77777777" w:rsidR="00313A63" w:rsidRPr="00D52BFB" w:rsidRDefault="00313A63" w:rsidP="00A10F02">
      <w:pPr>
        <w:pStyle w:val="PargrafodaLista"/>
        <w:numPr>
          <w:ilvl w:val="2"/>
          <w:numId w:val="1"/>
        </w:numPr>
        <w:tabs>
          <w:tab w:val="left" w:pos="0"/>
        </w:tabs>
        <w:spacing w:line="360" w:lineRule="auto"/>
        <w:ind w:right="-2"/>
        <w:contextualSpacing/>
        <w:jc w:val="both"/>
        <w:rPr>
          <w:rFonts w:asciiTheme="majorHAnsi" w:hAnsiTheme="majorHAnsi" w:cstheme="majorHAnsi"/>
        </w:rPr>
      </w:pPr>
      <w:r w:rsidRPr="00D52BFB">
        <w:rPr>
          <w:rFonts w:asciiTheme="majorHAnsi" w:hAnsiTheme="majorHAnsi" w:cstheme="majorHAnsi"/>
        </w:rPr>
        <w:t>Orientações para identificar a causa de falha ou defeito de softwares e a solução deste;</w:t>
      </w:r>
    </w:p>
    <w:p w14:paraId="691E47C5" w14:textId="50A2E470" w:rsidR="00313A63" w:rsidRPr="00D52BFB" w:rsidRDefault="00313A63" w:rsidP="00A10F02">
      <w:pPr>
        <w:pStyle w:val="PargrafodaLista"/>
        <w:numPr>
          <w:ilvl w:val="2"/>
          <w:numId w:val="1"/>
        </w:numPr>
        <w:tabs>
          <w:tab w:val="left" w:pos="0"/>
        </w:tabs>
        <w:spacing w:line="360" w:lineRule="auto"/>
        <w:ind w:right="-2"/>
        <w:contextualSpacing/>
        <w:jc w:val="both"/>
        <w:rPr>
          <w:rFonts w:asciiTheme="majorHAnsi" w:hAnsiTheme="majorHAnsi" w:cstheme="majorHAnsi"/>
        </w:rPr>
      </w:pPr>
      <w:r w:rsidRPr="00D52BFB">
        <w:rPr>
          <w:rFonts w:asciiTheme="majorHAnsi" w:hAnsiTheme="majorHAnsi" w:cstheme="majorHAnsi"/>
        </w:rPr>
        <w:t>Apoio para execução de procedimentos de atualização para novas versões dos softwares instalados</w:t>
      </w:r>
      <w:r w:rsidR="00025AA7">
        <w:rPr>
          <w:rFonts w:asciiTheme="majorHAnsi" w:hAnsiTheme="majorHAnsi" w:cstheme="majorHAnsi"/>
        </w:rPr>
        <w:t>.</w:t>
      </w:r>
    </w:p>
    <w:p w14:paraId="49B4368B" w14:textId="2EFAE624" w:rsidR="00313A63" w:rsidRPr="00D52BFB" w:rsidRDefault="00313A63" w:rsidP="00A10F02">
      <w:pPr>
        <w:pStyle w:val="PargrafodaLista"/>
        <w:numPr>
          <w:ilvl w:val="1"/>
          <w:numId w:val="1"/>
        </w:numPr>
        <w:tabs>
          <w:tab w:val="left" w:pos="0"/>
        </w:tabs>
        <w:spacing w:line="360" w:lineRule="auto"/>
        <w:ind w:right="-2"/>
        <w:contextualSpacing/>
        <w:jc w:val="both"/>
        <w:rPr>
          <w:rFonts w:asciiTheme="majorHAnsi" w:hAnsiTheme="majorHAnsi" w:cstheme="majorHAnsi"/>
        </w:rPr>
      </w:pPr>
      <w:r w:rsidRPr="00D52BFB">
        <w:rPr>
          <w:rFonts w:asciiTheme="majorHAnsi" w:hAnsiTheme="majorHAnsi" w:cstheme="majorHAnsi"/>
        </w:rPr>
        <w:t>Suporte Técnico, Manutenção e atualizações tecnológicas com custo adicional para a Contratante durante o período de suporte:</w:t>
      </w:r>
    </w:p>
    <w:p w14:paraId="219D5481" w14:textId="77777777" w:rsidR="00313A63" w:rsidRPr="00D52BFB" w:rsidRDefault="00313A63" w:rsidP="00A10F02">
      <w:pPr>
        <w:pStyle w:val="PargrafodaLista"/>
        <w:numPr>
          <w:ilvl w:val="2"/>
          <w:numId w:val="1"/>
        </w:numPr>
        <w:tabs>
          <w:tab w:val="left" w:pos="0"/>
        </w:tabs>
        <w:spacing w:line="360" w:lineRule="auto"/>
        <w:ind w:right="-2"/>
        <w:contextualSpacing/>
        <w:jc w:val="both"/>
        <w:rPr>
          <w:rFonts w:asciiTheme="majorHAnsi" w:hAnsiTheme="majorHAnsi" w:cstheme="majorHAnsi"/>
        </w:rPr>
      </w:pPr>
      <w:r w:rsidRPr="00D52BFB">
        <w:rPr>
          <w:rFonts w:asciiTheme="majorHAnsi" w:hAnsiTheme="majorHAnsi" w:cstheme="majorHAnsi"/>
        </w:rPr>
        <w:t>Desenvolvimentos adicionais, que consistem nas adequações do software para atendimento de melhorias que venham a ser solicitados pela Administração Pública (inclusão de novas funções, relatórios ou consultas), contemplando funcionalidades não exigidas nos requisitos técnicos deste termo de referência;</w:t>
      </w:r>
    </w:p>
    <w:p w14:paraId="2BBFA2D2" w14:textId="77777777" w:rsidR="00313A63" w:rsidRPr="00D52BFB" w:rsidRDefault="00313A63" w:rsidP="00A10F02">
      <w:pPr>
        <w:pStyle w:val="PargrafodaLista"/>
        <w:numPr>
          <w:ilvl w:val="2"/>
          <w:numId w:val="1"/>
        </w:numPr>
        <w:tabs>
          <w:tab w:val="left" w:pos="0"/>
        </w:tabs>
        <w:spacing w:line="360" w:lineRule="auto"/>
        <w:ind w:right="-2"/>
        <w:contextualSpacing/>
        <w:jc w:val="both"/>
        <w:rPr>
          <w:rFonts w:asciiTheme="majorHAnsi" w:hAnsiTheme="majorHAnsi" w:cstheme="majorHAnsi"/>
        </w:rPr>
      </w:pPr>
      <w:r w:rsidRPr="00D52BFB">
        <w:rPr>
          <w:rFonts w:asciiTheme="majorHAnsi" w:hAnsiTheme="majorHAnsi" w:cstheme="majorHAnsi"/>
        </w:rPr>
        <w:t>Serviços de conversão e recuperação de dados;</w:t>
      </w:r>
    </w:p>
    <w:p w14:paraId="71D6107A" w14:textId="77777777" w:rsidR="00313A63" w:rsidRPr="00D52BFB" w:rsidRDefault="00313A63" w:rsidP="00A10F02">
      <w:pPr>
        <w:pStyle w:val="PargrafodaLista"/>
        <w:numPr>
          <w:ilvl w:val="2"/>
          <w:numId w:val="1"/>
        </w:numPr>
        <w:tabs>
          <w:tab w:val="left" w:pos="0"/>
        </w:tabs>
        <w:spacing w:line="360" w:lineRule="auto"/>
        <w:ind w:right="-2"/>
        <w:contextualSpacing/>
        <w:jc w:val="both"/>
        <w:rPr>
          <w:rFonts w:asciiTheme="majorHAnsi" w:hAnsiTheme="majorHAnsi" w:cstheme="majorHAnsi"/>
        </w:rPr>
      </w:pPr>
      <w:r w:rsidRPr="00D52BFB">
        <w:rPr>
          <w:rFonts w:asciiTheme="majorHAnsi" w:hAnsiTheme="majorHAnsi" w:cstheme="majorHAnsi"/>
        </w:rPr>
        <w:t>Serviços de suporte técnico Presencial quando solicitado.</w:t>
      </w:r>
    </w:p>
    <w:p w14:paraId="3C430F62" w14:textId="0C1B08D6" w:rsidR="00313A63" w:rsidRPr="00D52BFB" w:rsidRDefault="00313A63" w:rsidP="00A10F02">
      <w:pPr>
        <w:pStyle w:val="PargrafodaLista"/>
        <w:numPr>
          <w:ilvl w:val="1"/>
          <w:numId w:val="1"/>
        </w:numPr>
        <w:spacing w:line="360" w:lineRule="auto"/>
        <w:ind w:right="1"/>
        <w:contextualSpacing/>
        <w:jc w:val="both"/>
        <w:rPr>
          <w:rFonts w:asciiTheme="majorHAnsi" w:hAnsiTheme="majorHAnsi" w:cstheme="majorHAnsi"/>
        </w:rPr>
      </w:pPr>
      <w:r w:rsidRPr="00D52BFB">
        <w:rPr>
          <w:rFonts w:asciiTheme="majorHAnsi" w:hAnsiTheme="majorHAnsi" w:cstheme="majorHAnsi"/>
        </w:rPr>
        <w:t>O Sistema deve possuir rotinas de distribuição automática de novas versões, sempre que houver alterações, sem ônus à Prefeitura Municipal, durante a vigência do contrato</w:t>
      </w:r>
      <w:r w:rsidR="00025AA7">
        <w:rPr>
          <w:rFonts w:asciiTheme="majorHAnsi" w:hAnsiTheme="majorHAnsi" w:cstheme="majorHAnsi"/>
        </w:rPr>
        <w:t>;</w:t>
      </w:r>
    </w:p>
    <w:p w14:paraId="73B1EE34" w14:textId="0CD2195D" w:rsidR="00313A63" w:rsidRPr="00D52BFB" w:rsidRDefault="00313A63" w:rsidP="00A10F02">
      <w:pPr>
        <w:pStyle w:val="PargrafodaLista"/>
        <w:numPr>
          <w:ilvl w:val="1"/>
          <w:numId w:val="1"/>
        </w:numPr>
        <w:spacing w:line="360" w:lineRule="auto"/>
        <w:ind w:right="1"/>
        <w:contextualSpacing/>
        <w:jc w:val="both"/>
        <w:rPr>
          <w:rFonts w:asciiTheme="majorHAnsi" w:hAnsiTheme="majorHAnsi" w:cstheme="majorHAnsi"/>
        </w:rPr>
      </w:pPr>
      <w:r w:rsidRPr="00D52BFB">
        <w:rPr>
          <w:rFonts w:asciiTheme="majorHAnsi" w:hAnsiTheme="majorHAnsi" w:cstheme="majorHAnsi"/>
        </w:rPr>
        <w:t>As versões do Sistema distribuídas e instaladas não poderão causar erros em outros módulos ou dados armazenados por versões anteriores do referido sistema, após o processo de instalação e migração dos dados por completo</w:t>
      </w:r>
      <w:r w:rsidR="00025AA7">
        <w:rPr>
          <w:rFonts w:asciiTheme="majorHAnsi" w:hAnsiTheme="majorHAnsi" w:cstheme="majorHAnsi"/>
        </w:rPr>
        <w:t>;</w:t>
      </w:r>
      <w:r w:rsidRPr="00D52BFB">
        <w:rPr>
          <w:rFonts w:asciiTheme="majorHAnsi" w:hAnsiTheme="majorHAnsi" w:cstheme="majorHAnsi"/>
        </w:rPr>
        <w:t xml:space="preserve"> </w:t>
      </w:r>
    </w:p>
    <w:p w14:paraId="0C0C254C" w14:textId="5F988626" w:rsidR="00313A63" w:rsidRPr="00D52BFB" w:rsidRDefault="00313A63" w:rsidP="00A10F02">
      <w:pPr>
        <w:pStyle w:val="PargrafodaLista"/>
        <w:numPr>
          <w:ilvl w:val="1"/>
          <w:numId w:val="1"/>
        </w:numPr>
        <w:tabs>
          <w:tab w:val="left" w:pos="0"/>
        </w:tabs>
        <w:spacing w:line="360" w:lineRule="auto"/>
        <w:ind w:right="-2"/>
        <w:contextualSpacing/>
        <w:jc w:val="both"/>
        <w:rPr>
          <w:rFonts w:asciiTheme="majorHAnsi" w:eastAsia="Calibri" w:hAnsiTheme="majorHAnsi" w:cstheme="majorHAnsi"/>
          <w:lang w:eastAsia="en-US"/>
        </w:rPr>
      </w:pPr>
      <w:r w:rsidRPr="00D52BFB">
        <w:rPr>
          <w:rFonts w:asciiTheme="majorHAnsi" w:eastAsia="Calibri" w:hAnsiTheme="majorHAnsi" w:cstheme="majorHAnsi"/>
          <w:lang w:eastAsia="en-US"/>
        </w:rPr>
        <w:t>No desenvolvimento incremental do Sistema, serão definidas de acordo com as necessidades exclusivas da Contratante, tendo apoio técnico da Contratada para definição dos procedimentos, carga horária necessária para a</w:t>
      </w:r>
      <w:r w:rsidR="00517C2B">
        <w:rPr>
          <w:rFonts w:asciiTheme="majorHAnsi" w:eastAsia="Calibri" w:hAnsiTheme="majorHAnsi" w:cstheme="majorHAnsi"/>
          <w:lang w:eastAsia="en-US"/>
        </w:rPr>
        <w:t>s</w:t>
      </w:r>
      <w:r w:rsidRPr="00D52BFB">
        <w:rPr>
          <w:rFonts w:asciiTheme="majorHAnsi" w:eastAsia="Calibri" w:hAnsiTheme="majorHAnsi" w:cstheme="majorHAnsi"/>
          <w:lang w:eastAsia="en-US"/>
        </w:rPr>
        <w:t xml:space="preserve"> tarefa</w:t>
      </w:r>
      <w:r w:rsidR="00517C2B">
        <w:rPr>
          <w:rFonts w:asciiTheme="majorHAnsi" w:eastAsia="Calibri" w:hAnsiTheme="majorHAnsi" w:cstheme="majorHAnsi"/>
          <w:lang w:eastAsia="en-US"/>
        </w:rPr>
        <w:t>s</w:t>
      </w:r>
      <w:r w:rsidRPr="00D52BFB">
        <w:rPr>
          <w:rFonts w:asciiTheme="majorHAnsi" w:eastAsia="Calibri" w:hAnsiTheme="majorHAnsi" w:cstheme="majorHAnsi"/>
          <w:lang w:eastAsia="en-US"/>
        </w:rPr>
        <w:t xml:space="preserve"> e demais insumos pertinentes ao desenvolvimento </w:t>
      </w:r>
      <w:proofErr w:type="gramStart"/>
      <w:r w:rsidRPr="00D52BFB">
        <w:rPr>
          <w:rFonts w:asciiTheme="majorHAnsi" w:eastAsia="Calibri" w:hAnsiTheme="majorHAnsi" w:cstheme="majorHAnsi"/>
          <w:lang w:eastAsia="en-US"/>
        </w:rPr>
        <w:t>dos mesmos</w:t>
      </w:r>
      <w:proofErr w:type="gramEnd"/>
      <w:r w:rsidRPr="00D52BFB">
        <w:rPr>
          <w:rFonts w:asciiTheme="majorHAnsi" w:eastAsia="Calibri" w:hAnsiTheme="majorHAnsi" w:cstheme="majorHAnsi"/>
          <w:lang w:eastAsia="en-US"/>
        </w:rPr>
        <w:t>.</w:t>
      </w:r>
    </w:p>
    <w:p w14:paraId="15F1EE37" w14:textId="23524F0B" w:rsidR="004418B0" w:rsidRDefault="004418B0" w:rsidP="00AF0E50">
      <w:pPr>
        <w:shd w:val="clear" w:color="auto" w:fill="FFFFFF"/>
        <w:spacing w:line="360" w:lineRule="auto"/>
        <w:jc w:val="both"/>
        <w:rPr>
          <w:rFonts w:asciiTheme="majorHAnsi" w:hAnsiTheme="majorHAnsi" w:cstheme="majorHAnsi"/>
        </w:rPr>
      </w:pPr>
    </w:p>
    <w:p w14:paraId="27AF29EC" w14:textId="77777777" w:rsidR="00A35FB6" w:rsidRPr="00D52BFB" w:rsidRDefault="00A35FB6" w:rsidP="00AF0E50">
      <w:pPr>
        <w:shd w:val="clear" w:color="auto" w:fill="FFFFFF"/>
        <w:spacing w:line="360" w:lineRule="auto"/>
        <w:jc w:val="both"/>
        <w:rPr>
          <w:rFonts w:asciiTheme="majorHAnsi" w:hAnsiTheme="majorHAnsi" w:cstheme="majorHAnsi"/>
        </w:rPr>
      </w:pPr>
    </w:p>
    <w:p w14:paraId="6E9EE1EE" w14:textId="42686AD2" w:rsidR="009D2A6F" w:rsidRPr="00D52BFB" w:rsidRDefault="009D2A6F" w:rsidP="00A10F02">
      <w:pPr>
        <w:numPr>
          <w:ilvl w:val="0"/>
          <w:numId w:val="1"/>
        </w:numPr>
        <w:pBdr>
          <w:top w:val="nil"/>
          <w:left w:val="nil"/>
          <w:bottom w:val="nil"/>
          <w:right w:val="nil"/>
          <w:between w:val="nil"/>
        </w:pBdr>
        <w:spacing w:line="360" w:lineRule="auto"/>
        <w:ind w:left="567" w:hanging="425"/>
        <w:contextualSpacing/>
        <w:jc w:val="both"/>
        <w:rPr>
          <w:rFonts w:asciiTheme="majorHAnsi" w:eastAsia="Arial" w:hAnsiTheme="majorHAnsi" w:cstheme="majorHAnsi"/>
          <w:b/>
          <w:sz w:val="22"/>
          <w:szCs w:val="22"/>
        </w:rPr>
      </w:pPr>
      <w:r w:rsidRPr="00D52BFB">
        <w:rPr>
          <w:rFonts w:asciiTheme="majorHAnsi" w:eastAsia="Arial" w:hAnsiTheme="majorHAnsi" w:cstheme="majorHAnsi"/>
          <w:b/>
          <w:sz w:val="22"/>
          <w:szCs w:val="22"/>
        </w:rPr>
        <w:t>OBRIGAÇÕES D</w:t>
      </w:r>
      <w:r w:rsidR="00517C2B">
        <w:rPr>
          <w:rFonts w:asciiTheme="majorHAnsi" w:eastAsia="Arial" w:hAnsiTheme="majorHAnsi" w:cstheme="majorHAnsi"/>
          <w:b/>
          <w:sz w:val="22"/>
          <w:szCs w:val="22"/>
        </w:rPr>
        <w:t>A</w:t>
      </w:r>
      <w:r w:rsidRPr="00D52BFB">
        <w:rPr>
          <w:rFonts w:asciiTheme="majorHAnsi" w:eastAsia="Arial" w:hAnsiTheme="majorHAnsi" w:cstheme="majorHAnsi"/>
          <w:b/>
          <w:sz w:val="22"/>
          <w:szCs w:val="22"/>
        </w:rPr>
        <w:t xml:space="preserve"> CONTRATANTE</w:t>
      </w:r>
    </w:p>
    <w:p w14:paraId="604E6A49" w14:textId="2D2D19D3" w:rsidR="009D2A6F" w:rsidRPr="00697BF4" w:rsidRDefault="00517C2B" w:rsidP="00A10F02">
      <w:pPr>
        <w:numPr>
          <w:ilvl w:val="1"/>
          <w:numId w:val="1"/>
        </w:numPr>
        <w:pBdr>
          <w:top w:val="nil"/>
          <w:left w:val="nil"/>
          <w:bottom w:val="nil"/>
          <w:right w:val="nil"/>
          <w:between w:val="nil"/>
        </w:pBdr>
        <w:spacing w:line="360" w:lineRule="auto"/>
        <w:contextualSpacing/>
        <w:jc w:val="both"/>
        <w:rPr>
          <w:rFonts w:asciiTheme="majorHAnsi" w:eastAsia="Arial" w:hAnsiTheme="majorHAnsi" w:cstheme="majorHAnsi"/>
          <w:sz w:val="20"/>
          <w:szCs w:val="20"/>
        </w:rPr>
      </w:pPr>
      <w:r w:rsidRPr="00697BF4">
        <w:rPr>
          <w:rFonts w:asciiTheme="majorHAnsi" w:eastAsia="Arial" w:hAnsiTheme="majorHAnsi" w:cstheme="majorHAnsi"/>
          <w:sz w:val="20"/>
          <w:szCs w:val="20"/>
        </w:rPr>
        <w:t xml:space="preserve">A </w:t>
      </w:r>
      <w:r w:rsidR="009D2A6F" w:rsidRPr="00697BF4">
        <w:rPr>
          <w:rFonts w:asciiTheme="majorHAnsi" w:eastAsia="Arial" w:hAnsiTheme="majorHAnsi" w:cstheme="majorHAnsi"/>
          <w:sz w:val="20"/>
          <w:szCs w:val="20"/>
        </w:rPr>
        <w:t>Contratante deverá designar servidor ou comissão de servidores para acompanhar e fiscalizar a execução, além de um servidor para atuar como gestor do Contrato;</w:t>
      </w:r>
    </w:p>
    <w:p w14:paraId="3B50520E" w14:textId="29102168" w:rsidR="009D2A6F" w:rsidRPr="00697BF4" w:rsidRDefault="00517C2B" w:rsidP="00A10F02">
      <w:pPr>
        <w:numPr>
          <w:ilvl w:val="1"/>
          <w:numId w:val="1"/>
        </w:numPr>
        <w:pBdr>
          <w:top w:val="nil"/>
          <w:left w:val="nil"/>
          <w:bottom w:val="nil"/>
          <w:right w:val="nil"/>
          <w:between w:val="nil"/>
        </w:pBdr>
        <w:spacing w:line="360" w:lineRule="auto"/>
        <w:contextualSpacing/>
        <w:jc w:val="both"/>
        <w:rPr>
          <w:rFonts w:asciiTheme="majorHAnsi" w:eastAsia="Arial" w:hAnsiTheme="majorHAnsi" w:cstheme="majorHAnsi"/>
          <w:sz w:val="20"/>
          <w:szCs w:val="20"/>
        </w:rPr>
      </w:pPr>
      <w:r w:rsidRPr="00697BF4">
        <w:rPr>
          <w:rFonts w:asciiTheme="majorHAnsi" w:eastAsia="Arial" w:hAnsiTheme="majorHAnsi" w:cstheme="majorHAnsi"/>
          <w:sz w:val="20"/>
          <w:szCs w:val="20"/>
        </w:rPr>
        <w:t xml:space="preserve">A </w:t>
      </w:r>
      <w:r w:rsidR="009D2A6F" w:rsidRPr="00697BF4">
        <w:rPr>
          <w:rFonts w:asciiTheme="majorHAnsi" w:eastAsia="Arial" w:hAnsiTheme="majorHAnsi" w:cstheme="majorHAnsi"/>
          <w:sz w:val="20"/>
          <w:szCs w:val="20"/>
        </w:rPr>
        <w:t>Contratante deverá Proporcionar à Contratada todas as facilidades para o perfeito fornecimento do objeto licitado;</w:t>
      </w:r>
    </w:p>
    <w:p w14:paraId="1368AD45" w14:textId="6AD3C115" w:rsidR="009D2A6F" w:rsidRPr="00697BF4" w:rsidRDefault="00517C2B" w:rsidP="00A10F02">
      <w:pPr>
        <w:numPr>
          <w:ilvl w:val="1"/>
          <w:numId w:val="1"/>
        </w:numPr>
        <w:pBdr>
          <w:top w:val="nil"/>
          <w:left w:val="nil"/>
          <w:bottom w:val="nil"/>
          <w:right w:val="nil"/>
          <w:between w:val="nil"/>
        </w:pBdr>
        <w:spacing w:line="360" w:lineRule="auto"/>
        <w:contextualSpacing/>
        <w:jc w:val="both"/>
        <w:rPr>
          <w:rFonts w:asciiTheme="majorHAnsi" w:eastAsia="Arial" w:hAnsiTheme="majorHAnsi" w:cstheme="majorHAnsi"/>
          <w:sz w:val="20"/>
          <w:szCs w:val="20"/>
        </w:rPr>
      </w:pPr>
      <w:r w:rsidRPr="00697BF4">
        <w:rPr>
          <w:rFonts w:asciiTheme="majorHAnsi" w:eastAsia="Arial" w:hAnsiTheme="majorHAnsi" w:cstheme="majorHAnsi"/>
          <w:sz w:val="20"/>
          <w:szCs w:val="20"/>
        </w:rPr>
        <w:t xml:space="preserve">A </w:t>
      </w:r>
      <w:r w:rsidR="009D2A6F" w:rsidRPr="00697BF4">
        <w:rPr>
          <w:rFonts w:asciiTheme="majorHAnsi" w:eastAsia="Arial" w:hAnsiTheme="majorHAnsi" w:cstheme="majorHAnsi"/>
          <w:sz w:val="20"/>
          <w:szCs w:val="20"/>
        </w:rPr>
        <w:t>Contratante deverá fornecer toda documentação necessária para análise da instalação atual, especialmente os projetos relacionados;</w:t>
      </w:r>
    </w:p>
    <w:p w14:paraId="31CBDCCD" w14:textId="4B18F200" w:rsidR="009D2A6F" w:rsidRPr="00697BF4" w:rsidRDefault="00517C2B" w:rsidP="00A10F02">
      <w:pPr>
        <w:numPr>
          <w:ilvl w:val="1"/>
          <w:numId w:val="1"/>
        </w:numPr>
        <w:pBdr>
          <w:top w:val="nil"/>
          <w:left w:val="nil"/>
          <w:bottom w:val="nil"/>
          <w:right w:val="nil"/>
          <w:between w:val="nil"/>
        </w:pBdr>
        <w:spacing w:line="360" w:lineRule="auto"/>
        <w:contextualSpacing/>
        <w:jc w:val="both"/>
        <w:rPr>
          <w:rFonts w:asciiTheme="majorHAnsi" w:eastAsia="Arial" w:hAnsiTheme="majorHAnsi" w:cstheme="majorHAnsi"/>
          <w:sz w:val="20"/>
          <w:szCs w:val="20"/>
        </w:rPr>
      </w:pPr>
      <w:r w:rsidRPr="00697BF4">
        <w:rPr>
          <w:rFonts w:asciiTheme="majorHAnsi" w:eastAsia="Arial" w:hAnsiTheme="majorHAnsi" w:cstheme="majorHAnsi"/>
          <w:sz w:val="20"/>
          <w:szCs w:val="20"/>
        </w:rPr>
        <w:t xml:space="preserve">A </w:t>
      </w:r>
      <w:r w:rsidR="009D2A6F" w:rsidRPr="00697BF4">
        <w:rPr>
          <w:rFonts w:asciiTheme="majorHAnsi" w:eastAsia="Arial" w:hAnsiTheme="majorHAnsi" w:cstheme="majorHAnsi"/>
          <w:sz w:val="20"/>
          <w:szCs w:val="20"/>
        </w:rPr>
        <w:t>Contratante deverá efetuar o pagamento no preço e condições estabelecidas no Contrato.</w:t>
      </w:r>
    </w:p>
    <w:p w14:paraId="2C75E992" w14:textId="77777777" w:rsidR="00D52BFB" w:rsidRPr="00D52BFB" w:rsidRDefault="00D52BFB" w:rsidP="00D52BFB">
      <w:pPr>
        <w:pBdr>
          <w:top w:val="nil"/>
          <w:left w:val="nil"/>
          <w:bottom w:val="nil"/>
          <w:right w:val="nil"/>
          <w:between w:val="nil"/>
        </w:pBdr>
        <w:spacing w:line="360" w:lineRule="auto"/>
        <w:ind w:left="567" w:hanging="425"/>
        <w:contextualSpacing/>
        <w:jc w:val="both"/>
        <w:rPr>
          <w:rFonts w:asciiTheme="majorHAnsi" w:eastAsia="Arial" w:hAnsiTheme="majorHAnsi" w:cstheme="majorHAnsi"/>
        </w:rPr>
      </w:pPr>
    </w:p>
    <w:p w14:paraId="2CDB99DA" w14:textId="77777777" w:rsidR="009D2A6F" w:rsidRPr="00D52BFB" w:rsidRDefault="009D2A6F" w:rsidP="00A10F02">
      <w:pPr>
        <w:numPr>
          <w:ilvl w:val="0"/>
          <w:numId w:val="1"/>
        </w:numPr>
        <w:pBdr>
          <w:top w:val="nil"/>
          <w:left w:val="nil"/>
          <w:bottom w:val="nil"/>
          <w:right w:val="nil"/>
          <w:between w:val="nil"/>
        </w:pBdr>
        <w:tabs>
          <w:tab w:val="left" w:pos="2115"/>
        </w:tabs>
        <w:spacing w:line="360" w:lineRule="auto"/>
        <w:ind w:left="567" w:hanging="425"/>
        <w:contextualSpacing/>
        <w:jc w:val="both"/>
        <w:rPr>
          <w:rFonts w:asciiTheme="majorHAnsi" w:eastAsia="Arial" w:hAnsiTheme="majorHAnsi" w:cstheme="majorHAnsi"/>
          <w:b/>
          <w:sz w:val="22"/>
          <w:szCs w:val="22"/>
        </w:rPr>
      </w:pPr>
      <w:r w:rsidRPr="00D52BFB">
        <w:rPr>
          <w:rFonts w:asciiTheme="majorHAnsi" w:eastAsia="Arial" w:hAnsiTheme="majorHAnsi" w:cstheme="majorHAnsi"/>
          <w:b/>
          <w:sz w:val="22"/>
          <w:szCs w:val="22"/>
        </w:rPr>
        <w:t>OBRIGAÇÕES DA CONTRATADA</w:t>
      </w:r>
    </w:p>
    <w:p w14:paraId="7FAA1323" w14:textId="42DDF3E6" w:rsidR="009D2A6F" w:rsidRPr="00697BF4" w:rsidRDefault="009D2A6F" w:rsidP="00A10F02">
      <w:pPr>
        <w:numPr>
          <w:ilvl w:val="1"/>
          <w:numId w:val="1"/>
        </w:numPr>
        <w:pBdr>
          <w:top w:val="nil"/>
          <w:left w:val="nil"/>
          <w:bottom w:val="nil"/>
          <w:right w:val="nil"/>
          <w:between w:val="nil"/>
        </w:pBdr>
        <w:tabs>
          <w:tab w:val="left" w:pos="2115"/>
        </w:tabs>
        <w:spacing w:line="360" w:lineRule="auto"/>
        <w:contextualSpacing/>
        <w:jc w:val="both"/>
        <w:rPr>
          <w:rFonts w:asciiTheme="majorHAnsi" w:eastAsia="Arial" w:hAnsiTheme="majorHAnsi" w:cstheme="majorHAnsi"/>
          <w:sz w:val="20"/>
          <w:szCs w:val="20"/>
        </w:rPr>
      </w:pPr>
      <w:r w:rsidRPr="00697BF4">
        <w:rPr>
          <w:rFonts w:asciiTheme="majorHAnsi" w:eastAsia="Arial" w:hAnsiTheme="majorHAnsi" w:cstheme="majorHAnsi"/>
          <w:sz w:val="20"/>
          <w:szCs w:val="20"/>
        </w:rPr>
        <w:lastRenderedPageBreak/>
        <w:t>Prever que os custos com mão de obra, viagens, impostos e estadias (se necessárias), serviços complementares, transporte de pessoal necessário para a realização das atividades descritas, os quais devem já estar incluídas nos custos do contrato</w:t>
      </w:r>
      <w:r w:rsidR="00025AA7" w:rsidRPr="00697BF4">
        <w:rPr>
          <w:rFonts w:asciiTheme="majorHAnsi" w:eastAsia="Arial" w:hAnsiTheme="majorHAnsi" w:cstheme="majorHAnsi"/>
          <w:sz w:val="20"/>
          <w:szCs w:val="20"/>
        </w:rPr>
        <w:t>;</w:t>
      </w:r>
    </w:p>
    <w:p w14:paraId="3AAD28D7" w14:textId="3852A127" w:rsidR="009D2A6F" w:rsidRPr="00697BF4" w:rsidRDefault="009D2A6F" w:rsidP="00A10F02">
      <w:pPr>
        <w:numPr>
          <w:ilvl w:val="1"/>
          <w:numId w:val="1"/>
        </w:numPr>
        <w:pBdr>
          <w:top w:val="nil"/>
          <w:left w:val="nil"/>
          <w:bottom w:val="nil"/>
          <w:right w:val="nil"/>
          <w:between w:val="nil"/>
        </w:pBdr>
        <w:tabs>
          <w:tab w:val="left" w:pos="2115"/>
        </w:tabs>
        <w:spacing w:line="360" w:lineRule="auto"/>
        <w:contextualSpacing/>
        <w:jc w:val="both"/>
        <w:rPr>
          <w:rFonts w:asciiTheme="majorHAnsi" w:eastAsia="Arial" w:hAnsiTheme="majorHAnsi" w:cstheme="majorHAnsi"/>
          <w:sz w:val="20"/>
          <w:szCs w:val="20"/>
        </w:rPr>
      </w:pPr>
      <w:r w:rsidRPr="00697BF4">
        <w:rPr>
          <w:rFonts w:asciiTheme="majorHAnsi" w:eastAsia="Arial" w:hAnsiTheme="majorHAnsi" w:cstheme="majorHAnsi"/>
          <w:sz w:val="20"/>
          <w:szCs w:val="20"/>
        </w:rPr>
        <w:t>Prever que todo o ferramental necessário para a execução de seus trabalhos, objeto deste escopo, serão por sua conta, assim como toda a instrumentação necessária para realização das medições</w:t>
      </w:r>
      <w:r w:rsidR="00025AA7" w:rsidRPr="00697BF4">
        <w:rPr>
          <w:rFonts w:asciiTheme="majorHAnsi" w:eastAsia="Arial" w:hAnsiTheme="majorHAnsi" w:cstheme="majorHAnsi"/>
          <w:sz w:val="20"/>
          <w:szCs w:val="20"/>
        </w:rPr>
        <w:t>;</w:t>
      </w:r>
    </w:p>
    <w:p w14:paraId="20049527" w14:textId="0368AE51" w:rsidR="009D2A6F" w:rsidRPr="00697BF4" w:rsidRDefault="009D2A6F" w:rsidP="00A10F02">
      <w:pPr>
        <w:numPr>
          <w:ilvl w:val="1"/>
          <w:numId w:val="1"/>
        </w:numPr>
        <w:pBdr>
          <w:top w:val="nil"/>
          <w:left w:val="nil"/>
          <w:bottom w:val="nil"/>
          <w:right w:val="nil"/>
          <w:between w:val="nil"/>
        </w:pBdr>
        <w:tabs>
          <w:tab w:val="left" w:pos="2115"/>
        </w:tabs>
        <w:spacing w:line="360" w:lineRule="auto"/>
        <w:contextualSpacing/>
        <w:jc w:val="both"/>
        <w:rPr>
          <w:rFonts w:asciiTheme="majorHAnsi" w:eastAsia="Arial" w:hAnsiTheme="majorHAnsi" w:cstheme="majorHAnsi"/>
          <w:sz w:val="20"/>
          <w:szCs w:val="20"/>
        </w:rPr>
      </w:pPr>
      <w:r w:rsidRPr="00697BF4">
        <w:rPr>
          <w:rFonts w:asciiTheme="majorHAnsi" w:eastAsia="Arial" w:hAnsiTheme="majorHAnsi" w:cstheme="majorHAnsi"/>
          <w:sz w:val="20"/>
          <w:szCs w:val="20"/>
        </w:rPr>
        <w:t>Cumprir todas as leis, regulamentos, normas e posturas em vigor, concernentes aos serviços sob sua responsabilidade, arcando com quaisquer licenças, taxas, emolumentos, infrações, multas e obrigações contra terceiros</w:t>
      </w:r>
      <w:r w:rsidR="00025AA7" w:rsidRPr="00697BF4">
        <w:rPr>
          <w:rFonts w:asciiTheme="majorHAnsi" w:eastAsia="Arial" w:hAnsiTheme="majorHAnsi" w:cstheme="majorHAnsi"/>
          <w:sz w:val="20"/>
          <w:szCs w:val="20"/>
        </w:rPr>
        <w:t>;</w:t>
      </w:r>
    </w:p>
    <w:p w14:paraId="6ADAB2DC" w14:textId="46CD66A3" w:rsidR="009D2A6F" w:rsidRPr="00697BF4" w:rsidRDefault="009D2A6F" w:rsidP="00A10F02">
      <w:pPr>
        <w:numPr>
          <w:ilvl w:val="1"/>
          <w:numId w:val="1"/>
        </w:numPr>
        <w:pBdr>
          <w:top w:val="nil"/>
          <w:left w:val="nil"/>
          <w:bottom w:val="nil"/>
          <w:right w:val="nil"/>
          <w:between w:val="nil"/>
        </w:pBdr>
        <w:tabs>
          <w:tab w:val="left" w:pos="2115"/>
        </w:tabs>
        <w:spacing w:line="360" w:lineRule="auto"/>
        <w:contextualSpacing/>
        <w:jc w:val="both"/>
        <w:rPr>
          <w:rFonts w:asciiTheme="majorHAnsi" w:eastAsia="Arial" w:hAnsiTheme="majorHAnsi" w:cstheme="majorHAnsi"/>
          <w:sz w:val="20"/>
          <w:szCs w:val="20"/>
        </w:rPr>
      </w:pPr>
      <w:r w:rsidRPr="00697BF4">
        <w:rPr>
          <w:rFonts w:asciiTheme="majorHAnsi" w:eastAsia="Arial" w:hAnsiTheme="majorHAnsi" w:cstheme="majorHAnsi"/>
          <w:sz w:val="20"/>
          <w:szCs w:val="20"/>
        </w:rPr>
        <w:t xml:space="preserve">Deverá apresentar em 10 (dez) dias, a partir da assinatura do contrato, um cronograma macro e detalhado, contendo no mínimo as informações tais como: datas e durações de todas as atividades listadas (Laudos, </w:t>
      </w:r>
      <w:proofErr w:type="gramStart"/>
      <w:r w:rsidRPr="00697BF4">
        <w:rPr>
          <w:rFonts w:asciiTheme="majorHAnsi" w:eastAsia="Arial" w:hAnsiTheme="majorHAnsi" w:cstheme="majorHAnsi"/>
          <w:sz w:val="20"/>
          <w:szCs w:val="20"/>
        </w:rPr>
        <w:t>Medições, etc.</w:t>
      </w:r>
      <w:proofErr w:type="gramEnd"/>
      <w:r w:rsidRPr="00697BF4">
        <w:rPr>
          <w:rFonts w:asciiTheme="majorHAnsi" w:eastAsia="Arial" w:hAnsiTheme="majorHAnsi" w:cstheme="majorHAnsi"/>
          <w:sz w:val="20"/>
          <w:szCs w:val="20"/>
        </w:rPr>
        <w:t>) e submetê-las à concordância e ajustes por parte do gestor do contrato na Prefeitura Municipal</w:t>
      </w:r>
      <w:r w:rsidR="00517C2B" w:rsidRPr="00697BF4">
        <w:rPr>
          <w:rFonts w:asciiTheme="majorHAnsi" w:eastAsia="Arial" w:hAnsiTheme="majorHAnsi" w:cstheme="majorHAnsi"/>
          <w:sz w:val="20"/>
          <w:szCs w:val="20"/>
        </w:rPr>
        <w:t>;</w:t>
      </w:r>
    </w:p>
    <w:p w14:paraId="630C9CE1" w14:textId="6A3AB6B9" w:rsidR="009D2A6F" w:rsidRPr="00697BF4" w:rsidRDefault="009D2A6F" w:rsidP="00A10F02">
      <w:pPr>
        <w:numPr>
          <w:ilvl w:val="1"/>
          <w:numId w:val="1"/>
        </w:numPr>
        <w:pBdr>
          <w:top w:val="nil"/>
          <w:left w:val="nil"/>
          <w:bottom w:val="nil"/>
          <w:right w:val="nil"/>
          <w:between w:val="nil"/>
        </w:pBdr>
        <w:tabs>
          <w:tab w:val="left" w:pos="2115"/>
        </w:tabs>
        <w:spacing w:line="360" w:lineRule="auto"/>
        <w:contextualSpacing/>
        <w:jc w:val="both"/>
        <w:rPr>
          <w:rFonts w:asciiTheme="majorHAnsi" w:eastAsia="Arial" w:hAnsiTheme="majorHAnsi" w:cstheme="majorHAnsi"/>
          <w:sz w:val="20"/>
          <w:szCs w:val="20"/>
        </w:rPr>
      </w:pPr>
      <w:r w:rsidRPr="00697BF4">
        <w:rPr>
          <w:rFonts w:asciiTheme="majorHAnsi" w:eastAsia="Arial" w:hAnsiTheme="majorHAnsi" w:cstheme="majorHAnsi"/>
          <w:sz w:val="20"/>
          <w:szCs w:val="20"/>
        </w:rPr>
        <w:t xml:space="preserve">Realizar as atividades descritas neste edital em um prazo de 30 (trinta) dias a contar da assinatura do contrato, fornecendo </w:t>
      </w:r>
      <w:r w:rsidR="00517C2B" w:rsidRPr="00697BF4">
        <w:rPr>
          <w:rFonts w:asciiTheme="majorHAnsi" w:eastAsia="Arial" w:hAnsiTheme="majorHAnsi" w:cstheme="majorHAnsi"/>
          <w:sz w:val="20"/>
          <w:szCs w:val="20"/>
        </w:rPr>
        <w:t>à</w:t>
      </w:r>
      <w:r w:rsidR="0020357A" w:rsidRPr="00697BF4">
        <w:rPr>
          <w:rFonts w:asciiTheme="majorHAnsi" w:eastAsia="Arial" w:hAnsiTheme="majorHAnsi" w:cstheme="majorHAnsi"/>
          <w:sz w:val="20"/>
          <w:szCs w:val="20"/>
        </w:rPr>
        <w:t xml:space="preserve"> </w:t>
      </w:r>
      <w:r w:rsidRPr="00697BF4">
        <w:rPr>
          <w:rFonts w:asciiTheme="majorHAnsi" w:eastAsia="Arial" w:hAnsiTheme="majorHAnsi" w:cstheme="majorHAnsi"/>
          <w:sz w:val="20"/>
          <w:szCs w:val="20"/>
        </w:rPr>
        <w:t>CONTRATANTE toda a documentação elaborada de forma física e eletrônica.</w:t>
      </w:r>
    </w:p>
    <w:p w14:paraId="75EB406C" w14:textId="77777777" w:rsidR="009D2A6F" w:rsidRPr="00D52BFB" w:rsidRDefault="009D2A6F" w:rsidP="00D52BFB">
      <w:pPr>
        <w:pBdr>
          <w:top w:val="nil"/>
          <w:left w:val="nil"/>
          <w:bottom w:val="nil"/>
          <w:right w:val="nil"/>
          <w:between w:val="nil"/>
        </w:pBdr>
        <w:tabs>
          <w:tab w:val="left" w:pos="2115"/>
        </w:tabs>
        <w:spacing w:line="360" w:lineRule="auto"/>
        <w:ind w:left="567" w:hanging="425"/>
        <w:contextualSpacing/>
        <w:jc w:val="both"/>
        <w:rPr>
          <w:rFonts w:asciiTheme="majorHAnsi" w:eastAsia="Arial" w:hAnsiTheme="majorHAnsi" w:cstheme="majorHAnsi"/>
        </w:rPr>
      </w:pPr>
    </w:p>
    <w:p w14:paraId="4BDDE1EC" w14:textId="51D8CB98" w:rsidR="00313A63" w:rsidRPr="00D52BFB" w:rsidRDefault="009D2A6F" w:rsidP="00A10F02">
      <w:pPr>
        <w:numPr>
          <w:ilvl w:val="0"/>
          <w:numId w:val="1"/>
        </w:numPr>
        <w:spacing w:line="360" w:lineRule="auto"/>
        <w:ind w:left="567" w:hanging="425"/>
        <w:contextualSpacing/>
        <w:jc w:val="both"/>
        <w:rPr>
          <w:rFonts w:asciiTheme="majorHAnsi" w:eastAsia="Arial" w:hAnsiTheme="majorHAnsi" w:cstheme="majorHAnsi"/>
          <w:b/>
          <w:sz w:val="22"/>
          <w:szCs w:val="22"/>
        </w:rPr>
      </w:pPr>
      <w:bookmarkStart w:id="5" w:name="_gjdgxs" w:colFirst="0" w:colLast="0"/>
      <w:bookmarkStart w:id="6" w:name="_Hlk16246307"/>
      <w:bookmarkEnd w:id="5"/>
      <w:r w:rsidRPr="00D52BFB">
        <w:rPr>
          <w:rFonts w:asciiTheme="majorHAnsi" w:eastAsia="Arial" w:hAnsiTheme="majorHAnsi" w:cstheme="majorHAnsi"/>
          <w:b/>
          <w:sz w:val="22"/>
          <w:szCs w:val="22"/>
        </w:rPr>
        <w:t>PROVA DE CONCEITO</w:t>
      </w:r>
    </w:p>
    <w:p w14:paraId="1A30F733" w14:textId="13FED29D" w:rsidR="00313A63" w:rsidRPr="00D52BFB" w:rsidRDefault="00313A63" w:rsidP="00A10F02">
      <w:pPr>
        <w:pStyle w:val="PargrafodaLista"/>
        <w:numPr>
          <w:ilvl w:val="1"/>
          <w:numId w:val="1"/>
        </w:numPr>
        <w:spacing w:line="360" w:lineRule="auto"/>
        <w:ind w:right="1"/>
        <w:contextualSpacing/>
        <w:jc w:val="both"/>
        <w:rPr>
          <w:rFonts w:asciiTheme="majorHAnsi" w:hAnsiTheme="majorHAnsi" w:cstheme="majorHAnsi"/>
        </w:rPr>
      </w:pPr>
      <w:r w:rsidRPr="00D52BFB">
        <w:rPr>
          <w:rFonts w:asciiTheme="majorHAnsi" w:hAnsiTheme="majorHAnsi" w:cstheme="majorHAnsi"/>
        </w:rPr>
        <w:t xml:space="preserve">A Prova de Conceito será aplicada somente aos produtos que são categorizados como Sistema, compreendendo </w:t>
      </w:r>
      <w:r w:rsidR="001F36CF">
        <w:rPr>
          <w:rFonts w:asciiTheme="majorHAnsi" w:hAnsiTheme="majorHAnsi" w:cstheme="majorHAnsi"/>
        </w:rPr>
        <w:t>o rol de características e funcionalidades previstas no item 1</w:t>
      </w:r>
      <w:r w:rsidR="00422FA7">
        <w:rPr>
          <w:rFonts w:asciiTheme="majorHAnsi" w:hAnsiTheme="majorHAnsi" w:cstheme="majorHAnsi"/>
        </w:rPr>
        <w:t>4</w:t>
      </w:r>
      <w:r w:rsidR="001F36CF">
        <w:rPr>
          <w:rFonts w:asciiTheme="majorHAnsi" w:hAnsiTheme="majorHAnsi" w:cstheme="majorHAnsi"/>
        </w:rPr>
        <w:t xml:space="preserve"> deste</w:t>
      </w:r>
      <w:r w:rsidRPr="00D52BFB">
        <w:rPr>
          <w:rFonts w:asciiTheme="majorHAnsi" w:hAnsiTheme="majorHAnsi" w:cstheme="majorHAnsi"/>
        </w:rPr>
        <w:t xml:space="preserve"> Termo de Referência</w:t>
      </w:r>
      <w:r w:rsidR="00025AA7">
        <w:rPr>
          <w:rFonts w:asciiTheme="majorHAnsi" w:hAnsiTheme="majorHAnsi" w:cstheme="majorHAnsi"/>
        </w:rPr>
        <w:t>;</w:t>
      </w:r>
    </w:p>
    <w:p w14:paraId="6388188C" w14:textId="4FC22A95" w:rsidR="00313A63" w:rsidRPr="00D52BFB" w:rsidRDefault="00313A63" w:rsidP="00A10F02">
      <w:pPr>
        <w:pStyle w:val="Numerada2"/>
        <w:numPr>
          <w:ilvl w:val="1"/>
          <w:numId w:val="1"/>
        </w:numPr>
        <w:tabs>
          <w:tab w:val="left" w:pos="360"/>
        </w:tabs>
        <w:suppressAutoHyphens w:val="0"/>
        <w:spacing w:line="360" w:lineRule="auto"/>
        <w:contextualSpacing w:val="0"/>
        <w:jc w:val="both"/>
        <w:rPr>
          <w:rFonts w:asciiTheme="majorHAnsi" w:hAnsiTheme="majorHAnsi" w:cstheme="majorHAnsi"/>
          <w:color w:val="000000"/>
        </w:rPr>
      </w:pPr>
      <w:r w:rsidRPr="00D52BFB">
        <w:rPr>
          <w:rFonts w:asciiTheme="majorHAnsi" w:eastAsiaTheme="minorHAnsi" w:hAnsiTheme="majorHAnsi" w:cstheme="majorHAnsi"/>
          <w:lang w:eastAsia="en-US"/>
        </w:rPr>
        <w:t>De tal forma, após a abertura dos envelopes contendo as Propostas, o Pregoeiro solicitará a apresentação formal do Sistema pela empresa que apresentar o menor preço global e que tenha cumprido os requisitos constantes da Proposta de Preços</w:t>
      </w:r>
      <w:r w:rsidR="00025AA7">
        <w:rPr>
          <w:rFonts w:asciiTheme="majorHAnsi" w:eastAsiaTheme="minorHAnsi" w:hAnsiTheme="majorHAnsi" w:cstheme="majorHAnsi"/>
          <w:lang w:eastAsia="en-US"/>
        </w:rPr>
        <w:t>;</w:t>
      </w:r>
    </w:p>
    <w:p w14:paraId="77229576" w14:textId="6E07DEEE" w:rsidR="00313A63" w:rsidRPr="00D52BFB" w:rsidRDefault="00313A63" w:rsidP="00A10F02">
      <w:pPr>
        <w:pStyle w:val="Numerada2"/>
        <w:numPr>
          <w:ilvl w:val="1"/>
          <w:numId w:val="1"/>
        </w:numPr>
        <w:tabs>
          <w:tab w:val="left" w:pos="360"/>
        </w:tabs>
        <w:suppressAutoHyphens w:val="0"/>
        <w:spacing w:line="360" w:lineRule="auto"/>
        <w:contextualSpacing w:val="0"/>
        <w:jc w:val="both"/>
        <w:rPr>
          <w:rFonts w:asciiTheme="majorHAnsi" w:hAnsiTheme="majorHAnsi" w:cstheme="majorHAnsi"/>
        </w:rPr>
      </w:pPr>
      <w:r w:rsidRPr="00D52BFB">
        <w:rPr>
          <w:rFonts w:asciiTheme="majorHAnsi" w:hAnsiTheme="majorHAnsi" w:cstheme="majorHAnsi"/>
        </w:rPr>
        <w:t xml:space="preserve">Cada licitante terá o prazo de até 2 (dois) dias da convocação para apresentação de seu Sistema, que terá duração máxima de até </w:t>
      </w:r>
      <w:r w:rsidR="001F36CF">
        <w:rPr>
          <w:rFonts w:asciiTheme="majorHAnsi" w:hAnsiTheme="majorHAnsi" w:cstheme="majorHAnsi"/>
        </w:rPr>
        <w:t>2</w:t>
      </w:r>
      <w:r w:rsidRPr="00D52BFB">
        <w:rPr>
          <w:rFonts w:asciiTheme="majorHAnsi" w:hAnsiTheme="majorHAnsi" w:cstheme="majorHAnsi"/>
        </w:rPr>
        <w:t xml:space="preserve"> (</w:t>
      </w:r>
      <w:r w:rsidR="001F36CF">
        <w:rPr>
          <w:rFonts w:asciiTheme="majorHAnsi" w:hAnsiTheme="majorHAnsi" w:cstheme="majorHAnsi"/>
        </w:rPr>
        <w:t>duas</w:t>
      </w:r>
      <w:r w:rsidRPr="00D52BFB">
        <w:rPr>
          <w:rFonts w:asciiTheme="majorHAnsi" w:hAnsiTheme="majorHAnsi" w:cstheme="majorHAnsi"/>
        </w:rPr>
        <w:t>) horas, com tolerância 15 (quinze) minutos adicionais</w:t>
      </w:r>
      <w:r w:rsidR="00025AA7">
        <w:rPr>
          <w:rFonts w:asciiTheme="majorHAnsi" w:hAnsiTheme="majorHAnsi" w:cstheme="majorHAnsi"/>
        </w:rPr>
        <w:t>;</w:t>
      </w:r>
    </w:p>
    <w:p w14:paraId="04CCD192" w14:textId="305F43DE" w:rsidR="00313A63" w:rsidRPr="00D52BFB" w:rsidRDefault="00313A63" w:rsidP="00A10F02">
      <w:pPr>
        <w:pStyle w:val="Numerada2"/>
        <w:numPr>
          <w:ilvl w:val="1"/>
          <w:numId w:val="1"/>
        </w:numPr>
        <w:tabs>
          <w:tab w:val="left" w:pos="360"/>
        </w:tabs>
        <w:suppressAutoHyphens w:val="0"/>
        <w:spacing w:line="360" w:lineRule="auto"/>
        <w:contextualSpacing w:val="0"/>
        <w:jc w:val="both"/>
        <w:rPr>
          <w:rFonts w:asciiTheme="majorHAnsi" w:hAnsiTheme="majorHAnsi" w:cstheme="majorHAnsi"/>
        </w:rPr>
      </w:pPr>
      <w:r w:rsidRPr="00D52BFB">
        <w:rPr>
          <w:rFonts w:asciiTheme="majorHAnsi" w:hAnsiTheme="majorHAnsi" w:cstheme="majorHAnsi"/>
          <w:color w:val="000000"/>
        </w:rPr>
        <w:t xml:space="preserve">O atendimento aos requisitos relacionados às funcionalidades e características do Sistema, serão comprovados através de demonstração/ amostra dos produtos, de modo que a licitante que não as demonstrar terá sua Proposta </w:t>
      </w:r>
      <w:r w:rsidRPr="00D52BFB">
        <w:rPr>
          <w:rFonts w:asciiTheme="majorHAnsi" w:hAnsiTheme="majorHAnsi" w:cstheme="majorHAnsi"/>
        </w:rPr>
        <w:t>desclassificada</w:t>
      </w:r>
      <w:r w:rsidR="00025AA7">
        <w:rPr>
          <w:rFonts w:asciiTheme="majorHAnsi" w:hAnsiTheme="majorHAnsi" w:cstheme="majorHAnsi"/>
        </w:rPr>
        <w:t>;</w:t>
      </w:r>
    </w:p>
    <w:p w14:paraId="409091B3" w14:textId="4F66FAD5" w:rsidR="00313A63" w:rsidRPr="00D52BFB" w:rsidRDefault="00313A63" w:rsidP="00A10F02">
      <w:pPr>
        <w:pStyle w:val="Numerada2"/>
        <w:numPr>
          <w:ilvl w:val="1"/>
          <w:numId w:val="1"/>
        </w:numPr>
        <w:tabs>
          <w:tab w:val="left" w:pos="360"/>
        </w:tabs>
        <w:suppressAutoHyphens w:val="0"/>
        <w:spacing w:line="360" w:lineRule="auto"/>
        <w:contextualSpacing w:val="0"/>
        <w:jc w:val="both"/>
        <w:rPr>
          <w:rFonts w:asciiTheme="majorHAnsi" w:hAnsiTheme="majorHAnsi" w:cstheme="majorHAnsi"/>
        </w:rPr>
      </w:pPr>
      <w:r w:rsidRPr="00D52BFB">
        <w:rPr>
          <w:rFonts w:asciiTheme="majorHAnsi" w:hAnsiTheme="majorHAnsi" w:cstheme="majorHAnsi"/>
        </w:rPr>
        <w:t>Será desclassificada também</w:t>
      </w:r>
      <w:r w:rsidRPr="00D52BFB">
        <w:rPr>
          <w:rFonts w:asciiTheme="majorHAnsi" w:eastAsiaTheme="minorHAnsi" w:hAnsiTheme="majorHAnsi" w:cstheme="majorHAnsi"/>
          <w:lang w:eastAsia="en-US"/>
        </w:rPr>
        <w:t>, a licitante que apresentar soluções formadas por conjuntos de Softwares que se utilizem de Bases de Dados fracionadas, ou que realizem a apresentação das características e funcionalidades se utilizando de Softwares distintos, bem como não serão consideradas as funcionalidades apresentadas de forma parcial ou com problemas em sua execução</w:t>
      </w:r>
      <w:r w:rsidR="00025AA7">
        <w:rPr>
          <w:rFonts w:asciiTheme="majorHAnsi" w:eastAsiaTheme="minorHAnsi" w:hAnsiTheme="majorHAnsi" w:cstheme="majorHAnsi"/>
          <w:lang w:eastAsia="en-US"/>
        </w:rPr>
        <w:t>;</w:t>
      </w:r>
    </w:p>
    <w:p w14:paraId="05325AB2" w14:textId="066A3558" w:rsidR="00313A63" w:rsidRPr="00D52BFB" w:rsidRDefault="00313A63" w:rsidP="00A10F02">
      <w:pPr>
        <w:pStyle w:val="Numerada2"/>
        <w:numPr>
          <w:ilvl w:val="1"/>
          <w:numId w:val="1"/>
        </w:numPr>
        <w:tabs>
          <w:tab w:val="left" w:pos="360"/>
        </w:tabs>
        <w:suppressAutoHyphens w:val="0"/>
        <w:spacing w:line="360" w:lineRule="auto"/>
        <w:contextualSpacing w:val="0"/>
        <w:jc w:val="both"/>
        <w:rPr>
          <w:rFonts w:asciiTheme="majorHAnsi" w:hAnsiTheme="majorHAnsi" w:cstheme="majorHAnsi"/>
          <w:color w:val="000000"/>
        </w:rPr>
      </w:pPr>
      <w:r w:rsidRPr="00D52BFB">
        <w:rPr>
          <w:rFonts w:asciiTheme="majorHAnsi" w:hAnsiTheme="majorHAnsi" w:cstheme="majorHAnsi"/>
          <w:color w:val="000000"/>
        </w:rPr>
        <w:t>Os equipamentos necessários à demonstração são de responsabilidade de cada empresa proponente, sendo colocado à sua disposição, ponto de acesso à Internet Banda Larga</w:t>
      </w:r>
      <w:r w:rsidR="00025AA7">
        <w:rPr>
          <w:rFonts w:asciiTheme="majorHAnsi" w:hAnsiTheme="majorHAnsi" w:cstheme="majorHAnsi"/>
          <w:color w:val="000000"/>
        </w:rPr>
        <w:t>;</w:t>
      </w:r>
    </w:p>
    <w:p w14:paraId="77CE09E5" w14:textId="48BBFB16" w:rsidR="00313A63" w:rsidRPr="00D52BFB" w:rsidRDefault="00313A63" w:rsidP="00A10F02">
      <w:pPr>
        <w:pStyle w:val="Numerada2"/>
        <w:numPr>
          <w:ilvl w:val="1"/>
          <w:numId w:val="1"/>
        </w:numPr>
        <w:tabs>
          <w:tab w:val="left" w:pos="360"/>
        </w:tabs>
        <w:suppressAutoHyphens w:val="0"/>
        <w:spacing w:line="360" w:lineRule="auto"/>
        <w:contextualSpacing w:val="0"/>
        <w:jc w:val="both"/>
        <w:rPr>
          <w:rFonts w:asciiTheme="majorHAnsi" w:hAnsiTheme="majorHAnsi" w:cstheme="majorHAnsi"/>
        </w:rPr>
      </w:pPr>
      <w:r w:rsidRPr="00D52BFB">
        <w:rPr>
          <w:rFonts w:asciiTheme="majorHAnsi" w:eastAsiaTheme="minorHAnsi" w:hAnsiTheme="majorHAnsi" w:cstheme="majorHAnsi"/>
          <w:lang w:eastAsia="en-US"/>
        </w:rPr>
        <w:t>No caso da empresa que apresentar o menor preço e que tenha cumprido os requisitos constantes da Proposta de Preços e não cumprir os requisitos técnicos constantes nas funcionalidades e características mínimas obrigatórias para o Sistema, a Comissão convocará a empresa que restou qualificada em segundo lugar, e assim sucessivamente, até comprovar os requisitos mínimos obrigatórios do Sistema para prosseguir com o certame</w:t>
      </w:r>
      <w:r w:rsidR="00025AA7">
        <w:rPr>
          <w:rFonts w:asciiTheme="majorHAnsi" w:eastAsiaTheme="minorHAnsi" w:hAnsiTheme="majorHAnsi" w:cstheme="majorHAnsi"/>
          <w:lang w:eastAsia="en-US"/>
        </w:rPr>
        <w:t>;</w:t>
      </w:r>
    </w:p>
    <w:p w14:paraId="138254FA" w14:textId="7E5E01D3" w:rsidR="00D52BFB" w:rsidRPr="007A537F" w:rsidRDefault="00313A63" w:rsidP="00A10F02">
      <w:pPr>
        <w:pStyle w:val="Numerada2"/>
        <w:numPr>
          <w:ilvl w:val="1"/>
          <w:numId w:val="1"/>
        </w:numPr>
        <w:tabs>
          <w:tab w:val="left" w:pos="360"/>
        </w:tabs>
        <w:spacing w:line="360" w:lineRule="auto"/>
        <w:jc w:val="both"/>
        <w:rPr>
          <w:rFonts w:asciiTheme="majorHAnsi" w:hAnsiTheme="majorHAnsi" w:cstheme="majorHAnsi"/>
          <w:color w:val="000000"/>
        </w:rPr>
      </w:pPr>
      <w:r w:rsidRPr="00D52BFB">
        <w:rPr>
          <w:rFonts w:asciiTheme="majorHAnsi" w:hAnsiTheme="majorHAnsi" w:cstheme="majorHAnsi"/>
          <w:color w:val="000000"/>
        </w:rPr>
        <w:t>A avaliação técnica para verificação do atendimento ou não dos requisitos mínimos do Sistema ofertado será processada por corpo técnico indicado pela Administração</w:t>
      </w:r>
      <w:r w:rsidR="00025AA7">
        <w:rPr>
          <w:rFonts w:asciiTheme="majorHAnsi" w:hAnsiTheme="majorHAnsi" w:cstheme="majorHAnsi"/>
          <w:color w:val="000000"/>
        </w:rPr>
        <w:t>;</w:t>
      </w:r>
    </w:p>
    <w:bookmarkEnd w:id="6"/>
    <w:p w14:paraId="588EAF2C" w14:textId="77777777" w:rsidR="009D2A6F" w:rsidRPr="00D52BFB" w:rsidRDefault="009D2A6F" w:rsidP="00A10F02">
      <w:pPr>
        <w:numPr>
          <w:ilvl w:val="1"/>
          <w:numId w:val="1"/>
        </w:numPr>
        <w:spacing w:line="360" w:lineRule="auto"/>
        <w:contextualSpacing/>
        <w:jc w:val="both"/>
        <w:rPr>
          <w:rFonts w:asciiTheme="majorHAnsi" w:eastAsia="Arial" w:hAnsiTheme="majorHAnsi" w:cstheme="majorHAnsi"/>
        </w:rPr>
      </w:pPr>
      <w:r w:rsidRPr="00D52BFB">
        <w:rPr>
          <w:rFonts w:asciiTheme="majorHAnsi" w:eastAsia="Arial" w:hAnsiTheme="majorHAnsi" w:cstheme="majorHAnsi"/>
        </w:rPr>
        <w:lastRenderedPageBreak/>
        <w:t>A prova de conceito tem como objetivo o município certificar-se de que a solução apresentada pela licitante satisfaz às exigências constantes do termo de referência no que tange às características técnicas, funcionalidades desejadas e desempenho;</w:t>
      </w:r>
    </w:p>
    <w:p w14:paraId="781D4389" w14:textId="0E48DDE7" w:rsidR="009D2A6F" w:rsidRDefault="009D2A6F" w:rsidP="00A10F02">
      <w:pPr>
        <w:numPr>
          <w:ilvl w:val="1"/>
          <w:numId w:val="1"/>
        </w:numPr>
        <w:spacing w:line="360" w:lineRule="auto"/>
        <w:contextualSpacing/>
        <w:jc w:val="both"/>
        <w:rPr>
          <w:rFonts w:asciiTheme="majorHAnsi" w:eastAsia="Arial" w:hAnsiTheme="majorHAnsi" w:cstheme="majorHAnsi"/>
        </w:rPr>
      </w:pPr>
      <w:r w:rsidRPr="00D52BFB">
        <w:rPr>
          <w:rFonts w:asciiTheme="majorHAnsi" w:eastAsia="Arial" w:hAnsiTheme="majorHAnsi" w:cstheme="majorHAnsi"/>
        </w:rPr>
        <w:t>Todos os itens desejáveis que não apresentados na prova de conceito deverão ser desenvolvidos pela licitante em um prazo máximo de 60 dias a partir da assinatura do contrato.</w:t>
      </w:r>
    </w:p>
    <w:p w14:paraId="32A4ACB6" w14:textId="77777777" w:rsidR="0075457C" w:rsidRPr="00D52BFB" w:rsidRDefault="0075457C" w:rsidP="00D52BFB">
      <w:pPr>
        <w:spacing w:line="360" w:lineRule="auto"/>
        <w:ind w:left="792"/>
        <w:contextualSpacing/>
        <w:jc w:val="both"/>
        <w:rPr>
          <w:rFonts w:asciiTheme="majorHAnsi" w:eastAsia="Arial" w:hAnsiTheme="majorHAnsi" w:cstheme="majorHAnsi"/>
        </w:rPr>
      </w:pPr>
    </w:p>
    <w:p w14:paraId="163E30B4" w14:textId="77777777" w:rsidR="009D2A6F" w:rsidRPr="00D52BFB" w:rsidRDefault="009D2A6F" w:rsidP="00A10F02">
      <w:pPr>
        <w:numPr>
          <w:ilvl w:val="0"/>
          <w:numId w:val="1"/>
        </w:numPr>
        <w:spacing w:line="360" w:lineRule="auto"/>
        <w:ind w:left="567" w:hanging="425"/>
        <w:contextualSpacing/>
        <w:jc w:val="both"/>
        <w:rPr>
          <w:rFonts w:asciiTheme="majorHAnsi" w:hAnsiTheme="majorHAnsi" w:cstheme="majorHAnsi"/>
          <w:sz w:val="22"/>
          <w:szCs w:val="22"/>
        </w:rPr>
      </w:pPr>
      <w:r w:rsidRPr="00D52BFB">
        <w:rPr>
          <w:rFonts w:asciiTheme="majorHAnsi" w:eastAsia="Arial" w:hAnsiTheme="majorHAnsi" w:cstheme="majorHAnsi"/>
          <w:b/>
          <w:sz w:val="22"/>
          <w:szCs w:val="22"/>
        </w:rPr>
        <w:t>CRONOGRAMA FÍSICO</w:t>
      </w:r>
    </w:p>
    <w:tbl>
      <w:tblPr>
        <w:tblStyle w:val="Tabelacomgrade1"/>
        <w:tblW w:w="10065" w:type="dxa"/>
        <w:tblLayout w:type="fixed"/>
        <w:tblLook w:val="04A0" w:firstRow="1" w:lastRow="0" w:firstColumn="1" w:lastColumn="0" w:noHBand="0" w:noVBand="1"/>
      </w:tblPr>
      <w:tblGrid>
        <w:gridCol w:w="709"/>
        <w:gridCol w:w="2410"/>
        <w:gridCol w:w="709"/>
        <w:gridCol w:w="567"/>
        <w:gridCol w:w="680"/>
        <w:gridCol w:w="415"/>
        <w:gridCol w:w="416"/>
        <w:gridCol w:w="416"/>
        <w:gridCol w:w="416"/>
        <w:gridCol w:w="416"/>
        <w:gridCol w:w="416"/>
        <w:gridCol w:w="415"/>
        <w:gridCol w:w="416"/>
        <w:gridCol w:w="416"/>
        <w:gridCol w:w="416"/>
        <w:gridCol w:w="416"/>
        <w:gridCol w:w="416"/>
      </w:tblGrid>
      <w:tr w:rsidR="009E7649" w:rsidRPr="00D52BFB" w14:paraId="49584AFD" w14:textId="77777777" w:rsidTr="00F65202">
        <w:trPr>
          <w:trHeight w:val="416"/>
        </w:trPr>
        <w:tc>
          <w:tcPr>
            <w:tcW w:w="709" w:type="dxa"/>
            <w:vMerge w:val="restart"/>
            <w:shd w:val="clear" w:color="auto" w:fill="D9D9D9"/>
            <w:vAlign w:val="center"/>
          </w:tcPr>
          <w:p w14:paraId="277C071E" w14:textId="77777777" w:rsidR="009E7649" w:rsidRPr="009E7649" w:rsidRDefault="009E7649" w:rsidP="00E05BE5">
            <w:pPr>
              <w:ind w:left="-115" w:right="-98"/>
              <w:jc w:val="center"/>
              <w:rPr>
                <w:rFonts w:asciiTheme="minorHAnsi" w:hAnsiTheme="minorHAnsi" w:cstheme="minorHAnsi"/>
                <w:b/>
                <w:sz w:val="16"/>
                <w:szCs w:val="16"/>
              </w:rPr>
            </w:pPr>
            <w:r w:rsidRPr="009E7649">
              <w:rPr>
                <w:rFonts w:asciiTheme="minorHAnsi" w:hAnsiTheme="minorHAnsi" w:cstheme="minorHAnsi"/>
                <w:b/>
                <w:sz w:val="16"/>
                <w:szCs w:val="16"/>
              </w:rPr>
              <w:t>ITEM</w:t>
            </w:r>
          </w:p>
        </w:tc>
        <w:tc>
          <w:tcPr>
            <w:tcW w:w="2410" w:type="dxa"/>
            <w:vMerge w:val="restart"/>
            <w:shd w:val="clear" w:color="auto" w:fill="D9D9D9"/>
            <w:vAlign w:val="center"/>
          </w:tcPr>
          <w:p w14:paraId="5C29E250" w14:textId="77777777" w:rsidR="009E7649" w:rsidRPr="009E7649" w:rsidRDefault="009E7649" w:rsidP="00E05BE5">
            <w:pPr>
              <w:jc w:val="center"/>
              <w:rPr>
                <w:rFonts w:asciiTheme="minorHAnsi" w:hAnsiTheme="minorHAnsi" w:cstheme="minorHAnsi"/>
                <w:b/>
                <w:sz w:val="16"/>
                <w:szCs w:val="16"/>
              </w:rPr>
            </w:pPr>
            <w:r w:rsidRPr="009E7649">
              <w:rPr>
                <w:rFonts w:asciiTheme="minorHAnsi" w:hAnsiTheme="minorHAnsi" w:cstheme="minorHAnsi"/>
                <w:b/>
                <w:sz w:val="16"/>
                <w:szCs w:val="16"/>
              </w:rPr>
              <w:t>DESCRIÇÃO</w:t>
            </w:r>
          </w:p>
        </w:tc>
        <w:tc>
          <w:tcPr>
            <w:tcW w:w="709" w:type="dxa"/>
            <w:vMerge w:val="restart"/>
            <w:shd w:val="clear" w:color="auto" w:fill="D9D9D9"/>
            <w:textDirection w:val="tbRl"/>
            <w:vAlign w:val="center"/>
          </w:tcPr>
          <w:p w14:paraId="4797AC7B" w14:textId="77777777" w:rsidR="009E7649" w:rsidRPr="009E7649" w:rsidRDefault="009E7649" w:rsidP="00F65202">
            <w:pPr>
              <w:ind w:left="567" w:right="113" w:hanging="425"/>
              <w:jc w:val="both"/>
              <w:rPr>
                <w:rFonts w:asciiTheme="minorHAnsi" w:hAnsiTheme="minorHAnsi" w:cstheme="minorHAnsi"/>
                <w:b/>
                <w:sz w:val="16"/>
                <w:szCs w:val="16"/>
              </w:rPr>
            </w:pPr>
            <w:r w:rsidRPr="009E7649">
              <w:rPr>
                <w:rFonts w:asciiTheme="minorHAnsi" w:hAnsiTheme="minorHAnsi" w:cstheme="minorHAnsi"/>
                <w:b/>
                <w:sz w:val="16"/>
                <w:szCs w:val="16"/>
              </w:rPr>
              <w:t>QTD.</w:t>
            </w:r>
          </w:p>
        </w:tc>
        <w:tc>
          <w:tcPr>
            <w:tcW w:w="567" w:type="dxa"/>
            <w:vMerge w:val="restart"/>
            <w:shd w:val="clear" w:color="auto" w:fill="D9D9D9"/>
            <w:textDirection w:val="tbRl"/>
            <w:vAlign w:val="center"/>
          </w:tcPr>
          <w:p w14:paraId="4DDBFDCA" w14:textId="0FC1F8A2" w:rsidR="009E7649" w:rsidRPr="009E7649" w:rsidRDefault="009E7649" w:rsidP="00F65202">
            <w:pPr>
              <w:ind w:left="567" w:right="113" w:hanging="425"/>
              <w:jc w:val="both"/>
              <w:rPr>
                <w:rFonts w:asciiTheme="minorHAnsi" w:hAnsiTheme="minorHAnsi" w:cstheme="minorHAnsi"/>
                <w:b/>
                <w:sz w:val="16"/>
                <w:szCs w:val="16"/>
              </w:rPr>
            </w:pPr>
            <w:r>
              <w:rPr>
                <w:rFonts w:asciiTheme="minorHAnsi" w:hAnsiTheme="minorHAnsi" w:cstheme="minorHAnsi"/>
                <w:b/>
                <w:sz w:val="16"/>
                <w:szCs w:val="16"/>
              </w:rPr>
              <w:t>PERÍODO</w:t>
            </w:r>
          </w:p>
        </w:tc>
        <w:tc>
          <w:tcPr>
            <w:tcW w:w="680" w:type="dxa"/>
            <w:vMerge w:val="restart"/>
            <w:shd w:val="clear" w:color="auto" w:fill="D9D9D9"/>
            <w:vAlign w:val="center"/>
          </w:tcPr>
          <w:p w14:paraId="0BA40959" w14:textId="77777777" w:rsidR="009E7649" w:rsidRPr="009E7649" w:rsidRDefault="009E7649" w:rsidP="00E05BE5">
            <w:pPr>
              <w:ind w:left="-110" w:firstLine="110"/>
              <w:jc w:val="center"/>
              <w:rPr>
                <w:rFonts w:asciiTheme="minorHAnsi" w:hAnsiTheme="minorHAnsi" w:cstheme="minorHAnsi"/>
                <w:b/>
                <w:sz w:val="16"/>
                <w:szCs w:val="16"/>
              </w:rPr>
            </w:pPr>
            <w:r w:rsidRPr="009E7649">
              <w:rPr>
                <w:rFonts w:asciiTheme="minorHAnsi" w:hAnsiTheme="minorHAnsi" w:cstheme="minorHAnsi"/>
                <w:b/>
                <w:sz w:val="16"/>
                <w:szCs w:val="16"/>
              </w:rPr>
              <w:t>UND.</w:t>
            </w:r>
          </w:p>
        </w:tc>
        <w:tc>
          <w:tcPr>
            <w:tcW w:w="4990" w:type="dxa"/>
            <w:gridSpan w:val="12"/>
            <w:shd w:val="clear" w:color="auto" w:fill="D9D9D9"/>
            <w:vAlign w:val="center"/>
          </w:tcPr>
          <w:p w14:paraId="2F076271" w14:textId="77777777" w:rsidR="009E7649" w:rsidRPr="009E7649" w:rsidRDefault="009E7649" w:rsidP="00E05BE5">
            <w:pPr>
              <w:jc w:val="center"/>
              <w:rPr>
                <w:rFonts w:asciiTheme="minorHAnsi" w:hAnsiTheme="minorHAnsi" w:cstheme="minorHAnsi"/>
                <w:b/>
                <w:sz w:val="16"/>
                <w:szCs w:val="16"/>
              </w:rPr>
            </w:pPr>
            <w:r w:rsidRPr="009E7649">
              <w:rPr>
                <w:rFonts w:asciiTheme="minorHAnsi" w:hAnsiTheme="minorHAnsi" w:cstheme="minorHAnsi"/>
                <w:b/>
                <w:sz w:val="16"/>
                <w:szCs w:val="16"/>
              </w:rPr>
              <w:t>PRAZO DE EXECUÇÃO (MESES</w:t>
            </w:r>
          </w:p>
        </w:tc>
      </w:tr>
      <w:tr w:rsidR="009E7649" w:rsidRPr="00D52BFB" w14:paraId="0A7EE9C5" w14:textId="77777777" w:rsidTr="00F65202">
        <w:trPr>
          <w:cantSplit/>
          <w:trHeight w:val="507"/>
        </w:trPr>
        <w:tc>
          <w:tcPr>
            <w:tcW w:w="709" w:type="dxa"/>
            <w:vMerge/>
            <w:shd w:val="clear" w:color="auto" w:fill="D9D9D9"/>
            <w:vAlign w:val="center"/>
          </w:tcPr>
          <w:p w14:paraId="5B419FC1" w14:textId="77777777" w:rsidR="009E7649" w:rsidRPr="009E7649" w:rsidRDefault="009E7649" w:rsidP="00E05BE5">
            <w:pPr>
              <w:ind w:left="-115" w:hanging="425"/>
              <w:jc w:val="center"/>
              <w:rPr>
                <w:rFonts w:asciiTheme="minorHAnsi" w:hAnsiTheme="minorHAnsi" w:cstheme="minorHAnsi"/>
                <w:b/>
                <w:sz w:val="16"/>
                <w:szCs w:val="16"/>
              </w:rPr>
            </w:pPr>
          </w:p>
        </w:tc>
        <w:tc>
          <w:tcPr>
            <w:tcW w:w="2410" w:type="dxa"/>
            <w:vMerge/>
            <w:shd w:val="clear" w:color="auto" w:fill="D9D9D9"/>
            <w:vAlign w:val="center"/>
          </w:tcPr>
          <w:p w14:paraId="7F9A92C4" w14:textId="77777777" w:rsidR="009E7649" w:rsidRPr="009E7649" w:rsidRDefault="009E7649" w:rsidP="00F65202">
            <w:pPr>
              <w:ind w:left="567" w:hanging="425"/>
              <w:jc w:val="both"/>
              <w:rPr>
                <w:rFonts w:asciiTheme="minorHAnsi" w:hAnsiTheme="minorHAnsi" w:cstheme="minorHAnsi"/>
                <w:b/>
                <w:sz w:val="16"/>
                <w:szCs w:val="16"/>
              </w:rPr>
            </w:pPr>
          </w:p>
        </w:tc>
        <w:tc>
          <w:tcPr>
            <w:tcW w:w="709" w:type="dxa"/>
            <w:vMerge/>
            <w:shd w:val="clear" w:color="auto" w:fill="D9D9D9"/>
            <w:vAlign w:val="center"/>
          </w:tcPr>
          <w:p w14:paraId="6AC5BA3C" w14:textId="77777777" w:rsidR="009E7649" w:rsidRPr="009E7649" w:rsidRDefault="009E7649" w:rsidP="00F65202">
            <w:pPr>
              <w:ind w:left="567" w:hanging="425"/>
              <w:jc w:val="both"/>
              <w:rPr>
                <w:rFonts w:asciiTheme="minorHAnsi" w:hAnsiTheme="minorHAnsi" w:cstheme="minorHAnsi"/>
                <w:b/>
                <w:sz w:val="16"/>
                <w:szCs w:val="16"/>
              </w:rPr>
            </w:pPr>
          </w:p>
        </w:tc>
        <w:tc>
          <w:tcPr>
            <w:tcW w:w="567" w:type="dxa"/>
            <w:vMerge/>
            <w:shd w:val="clear" w:color="auto" w:fill="D9D9D9"/>
            <w:vAlign w:val="center"/>
          </w:tcPr>
          <w:p w14:paraId="67FD595E" w14:textId="32EDE061" w:rsidR="009E7649" w:rsidRPr="009E7649" w:rsidRDefault="009E7649" w:rsidP="00F65202">
            <w:pPr>
              <w:ind w:left="567" w:hanging="425"/>
              <w:jc w:val="both"/>
              <w:rPr>
                <w:rFonts w:asciiTheme="minorHAnsi" w:hAnsiTheme="minorHAnsi" w:cstheme="minorHAnsi"/>
                <w:b/>
                <w:sz w:val="16"/>
                <w:szCs w:val="16"/>
              </w:rPr>
            </w:pPr>
          </w:p>
        </w:tc>
        <w:tc>
          <w:tcPr>
            <w:tcW w:w="680" w:type="dxa"/>
            <w:vMerge/>
            <w:shd w:val="clear" w:color="auto" w:fill="D9D9D9"/>
            <w:vAlign w:val="center"/>
          </w:tcPr>
          <w:p w14:paraId="7D5A6833" w14:textId="77777777" w:rsidR="009E7649" w:rsidRPr="009E7649" w:rsidRDefault="009E7649" w:rsidP="00F65202">
            <w:pPr>
              <w:ind w:left="567" w:hanging="425"/>
              <w:jc w:val="both"/>
              <w:rPr>
                <w:rFonts w:asciiTheme="minorHAnsi" w:hAnsiTheme="minorHAnsi" w:cstheme="minorHAnsi"/>
                <w:b/>
                <w:sz w:val="16"/>
                <w:szCs w:val="16"/>
              </w:rPr>
            </w:pPr>
          </w:p>
        </w:tc>
        <w:tc>
          <w:tcPr>
            <w:tcW w:w="415" w:type="dxa"/>
            <w:shd w:val="clear" w:color="auto" w:fill="D9D9D9"/>
            <w:textDirection w:val="tbRl"/>
            <w:vAlign w:val="center"/>
          </w:tcPr>
          <w:p w14:paraId="105C72CD" w14:textId="77777777" w:rsidR="009E7649" w:rsidRPr="009E7649" w:rsidRDefault="009E7649" w:rsidP="00F65202">
            <w:pPr>
              <w:ind w:left="567" w:right="113" w:hanging="425"/>
              <w:jc w:val="both"/>
              <w:rPr>
                <w:rFonts w:asciiTheme="minorHAnsi" w:hAnsiTheme="minorHAnsi" w:cstheme="minorHAnsi"/>
                <w:b/>
                <w:sz w:val="16"/>
                <w:szCs w:val="16"/>
              </w:rPr>
            </w:pPr>
            <w:r w:rsidRPr="009E7649">
              <w:rPr>
                <w:rFonts w:asciiTheme="minorHAnsi" w:hAnsiTheme="minorHAnsi" w:cstheme="minorHAnsi"/>
                <w:b/>
                <w:sz w:val="16"/>
                <w:szCs w:val="16"/>
              </w:rPr>
              <w:t>1</w:t>
            </w:r>
          </w:p>
        </w:tc>
        <w:tc>
          <w:tcPr>
            <w:tcW w:w="416" w:type="dxa"/>
            <w:shd w:val="clear" w:color="auto" w:fill="D9D9D9"/>
            <w:textDirection w:val="tbRl"/>
            <w:vAlign w:val="center"/>
          </w:tcPr>
          <w:p w14:paraId="45ACE921" w14:textId="77777777" w:rsidR="009E7649" w:rsidRPr="009E7649" w:rsidRDefault="009E7649" w:rsidP="00F65202">
            <w:pPr>
              <w:ind w:left="567" w:right="113" w:hanging="425"/>
              <w:jc w:val="both"/>
              <w:rPr>
                <w:rFonts w:asciiTheme="minorHAnsi" w:hAnsiTheme="minorHAnsi" w:cstheme="minorHAnsi"/>
                <w:b/>
                <w:sz w:val="16"/>
                <w:szCs w:val="16"/>
              </w:rPr>
            </w:pPr>
            <w:r w:rsidRPr="009E7649">
              <w:rPr>
                <w:rFonts w:asciiTheme="minorHAnsi" w:hAnsiTheme="minorHAnsi" w:cstheme="minorHAnsi"/>
                <w:b/>
                <w:sz w:val="16"/>
                <w:szCs w:val="16"/>
              </w:rPr>
              <w:t>2</w:t>
            </w:r>
          </w:p>
        </w:tc>
        <w:tc>
          <w:tcPr>
            <w:tcW w:w="416" w:type="dxa"/>
            <w:shd w:val="clear" w:color="auto" w:fill="D9D9D9"/>
            <w:textDirection w:val="tbRl"/>
            <w:vAlign w:val="center"/>
          </w:tcPr>
          <w:p w14:paraId="15787BD8" w14:textId="77777777" w:rsidR="009E7649" w:rsidRPr="009E7649" w:rsidRDefault="009E7649" w:rsidP="00F65202">
            <w:pPr>
              <w:ind w:left="567" w:right="113" w:hanging="425"/>
              <w:jc w:val="both"/>
              <w:rPr>
                <w:rFonts w:asciiTheme="minorHAnsi" w:hAnsiTheme="minorHAnsi" w:cstheme="minorHAnsi"/>
                <w:b/>
                <w:sz w:val="16"/>
                <w:szCs w:val="16"/>
              </w:rPr>
            </w:pPr>
            <w:r w:rsidRPr="009E7649">
              <w:rPr>
                <w:rFonts w:asciiTheme="minorHAnsi" w:hAnsiTheme="minorHAnsi" w:cstheme="minorHAnsi"/>
                <w:b/>
                <w:sz w:val="16"/>
                <w:szCs w:val="16"/>
              </w:rPr>
              <w:t>3</w:t>
            </w:r>
          </w:p>
        </w:tc>
        <w:tc>
          <w:tcPr>
            <w:tcW w:w="416" w:type="dxa"/>
            <w:shd w:val="clear" w:color="auto" w:fill="D9D9D9"/>
            <w:textDirection w:val="tbRl"/>
            <w:vAlign w:val="center"/>
          </w:tcPr>
          <w:p w14:paraId="4A33D3AD" w14:textId="77777777" w:rsidR="009E7649" w:rsidRPr="009E7649" w:rsidRDefault="009E7649" w:rsidP="00F65202">
            <w:pPr>
              <w:ind w:left="567" w:right="113" w:hanging="425"/>
              <w:jc w:val="both"/>
              <w:rPr>
                <w:rFonts w:asciiTheme="minorHAnsi" w:hAnsiTheme="minorHAnsi" w:cstheme="minorHAnsi"/>
                <w:b/>
                <w:sz w:val="16"/>
                <w:szCs w:val="16"/>
              </w:rPr>
            </w:pPr>
            <w:r w:rsidRPr="009E7649">
              <w:rPr>
                <w:rFonts w:asciiTheme="minorHAnsi" w:hAnsiTheme="minorHAnsi" w:cstheme="minorHAnsi"/>
                <w:b/>
                <w:sz w:val="16"/>
                <w:szCs w:val="16"/>
              </w:rPr>
              <w:t>4</w:t>
            </w:r>
          </w:p>
        </w:tc>
        <w:tc>
          <w:tcPr>
            <w:tcW w:w="416" w:type="dxa"/>
            <w:shd w:val="clear" w:color="auto" w:fill="D9D9D9"/>
            <w:textDirection w:val="tbRl"/>
            <w:vAlign w:val="center"/>
          </w:tcPr>
          <w:p w14:paraId="414C7541" w14:textId="77777777" w:rsidR="009E7649" w:rsidRPr="009E7649" w:rsidRDefault="009E7649" w:rsidP="00F65202">
            <w:pPr>
              <w:ind w:left="567" w:right="113" w:hanging="425"/>
              <w:jc w:val="both"/>
              <w:rPr>
                <w:rFonts w:asciiTheme="minorHAnsi" w:hAnsiTheme="minorHAnsi" w:cstheme="minorHAnsi"/>
                <w:b/>
                <w:sz w:val="16"/>
                <w:szCs w:val="16"/>
              </w:rPr>
            </w:pPr>
            <w:r w:rsidRPr="009E7649">
              <w:rPr>
                <w:rFonts w:asciiTheme="minorHAnsi" w:hAnsiTheme="minorHAnsi" w:cstheme="minorHAnsi"/>
                <w:b/>
                <w:sz w:val="16"/>
                <w:szCs w:val="16"/>
              </w:rPr>
              <w:t>5</w:t>
            </w:r>
          </w:p>
        </w:tc>
        <w:tc>
          <w:tcPr>
            <w:tcW w:w="416" w:type="dxa"/>
            <w:shd w:val="clear" w:color="auto" w:fill="D9D9D9"/>
            <w:textDirection w:val="tbRl"/>
            <w:vAlign w:val="center"/>
          </w:tcPr>
          <w:p w14:paraId="2D3B1D8D" w14:textId="77777777" w:rsidR="009E7649" w:rsidRPr="009E7649" w:rsidRDefault="009E7649" w:rsidP="00F65202">
            <w:pPr>
              <w:ind w:left="567" w:right="113" w:hanging="425"/>
              <w:jc w:val="both"/>
              <w:rPr>
                <w:rFonts w:asciiTheme="minorHAnsi" w:hAnsiTheme="minorHAnsi" w:cstheme="minorHAnsi"/>
                <w:b/>
                <w:sz w:val="16"/>
                <w:szCs w:val="16"/>
              </w:rPr>
            </w:pPr>
            <w:r w:rsidRPr="009E7649">
              <w:rPr>
                <w:rFonts w:asciiTheme="minorHAnsi" w:hAnsiTheme="minorHAnsi" w:cstheme="minorHAnsi"/>
                <w:b/>
                <w:sz w:val="16"/>
                <w:szCs w:val="16"/>
              </w:rPr>
              <w:t>6</w:t>
            </w:r>
          </w:p>
        </w:tc>
        <w:tc>
          <w:tcPr>
            <w:tcW w:w="415" w:type="dxa"/>
            <w:shd w:val="clear" w:color="auto" w:fill="D9D9D9"/>
            <w:textDirection w:val="tbRl"/>
            <w:vAlign w:val="center"/>
          </w:tcPr>
          <w:p w14:paraId="4FE96305" w14:textId="77777777" w:rsidR="009E7649" w:rsidRPr="009E7649" w:rsidRDefault="009E7649" w:rsidP="00F65202">
            <w:pPr>
              <w:ind w:left="567" w:right="113" w:hanging="425"/>
              <w:jc w:val="both"/>
              <w:rPr>
                <w:rFonts w:asciiTheme="minorHAnsi" w:hAnsiTheme="minorHAnsi" w:cstheme="minorHAnsi"/>
                <w:b/>
                <w:sz w:val="16"/>
                <w:szCs w:val="16"/>
              </w:rPr>
            </w:pPr>
            <w:r w:rsidRPr="009E7649">
              <w:rPr>
                <w:rFonts w:asciiTheme="minorHAnsi" w:hAnsiTheme="minorHAnsi" w:cstheme="minorHAnsi"/>
                <w:b/>
                <w:sz w:val="16"/>
                <w:szCs w:val="16"/>
              </w:rPr>
              <w:t>7</w:t>
            </w:r>
          </w:p>
        </w:tc>
        <w:tc>
          <w:tcPr>
            <w:tcW w:w="416" w:type="dxa"/>
            <w:shd w:val="clear" w:color="auto" w:fill="D9D9D9"/>
            <w:textDirection w:val="tbRl"/>
            <w:vAlign w:val="center"/>
          </w:tcPr>
          <w:p w14:paraId="47888484" w14:textId="77777777" w:rsidR="009E7649" w:rsidRPr="009E7649" w:rsidRDefault="009E7649" w:rsidP="00F65202">
            <w:pPr>
              <w:ind w:left="567" w:right="113" w:hanging="425"/>
              <w:jc w:val="both"/>
              <w:rPr>
                <w:rFonts w:asciiTheme="minorHAnsi" w:hAnsiTheme="minorHAnsi" w:cstheme="minorHAnsi"/>
                <w:b/>
                <w:sz w:val="16"/>
                <w:szCs w:val="16"/>
              </w:rPr>
            </w:pPr>
            <w:r w:rsidRPr="009E7649">
              <w:rPr>
                <w:rFonts w:asciiTheme="minorHAnsi" w:hAnsiTheme="minorHAnsi" w:cstheme="minorHAnsi"/>
                <w:b/>
                <w:sz w:val="16"/>
                <w:szCs w:val="16"/>
              </w:rPr>
              <w:t>8</w:t>
            </w:r>
          </w:p>
        </w:tc>
        <w:tc>
          <w:tcPr>
            <w:tcW w:w="416" w:type="dxa"/>
            <w:shd w:val="clear" w:color="auto" w:fill="D9D9D9"/>
            <w:textDirection w:val="tbRl"/>
            <w:vAlign w:val="center"/>
          </w:tcPr>
          <w:p w14:paraId="5B50A3A7" w14:textId="77777777" w:rsidR="009E7649" w:rsidRPr="009E7649" w:rsidRDefault="009E7649" w:rsidP="00F65202">
            <w:pPr>
              <w:ind w:left="567" w:right="113" w:hanging="425"/>
              <w:jc w:val="both"/>
              <w:rPr>
                <w:rFonts w:asciiTheme="minorHAnsi" w:hAnsiTheme="minorHAnsi" w:cstheme="minorHAnsi"/>
                <w:b/>
                <w:sz w:val="16"/>
                <w:szCs w:val="16"/>
              </w:rPr>
            </w:pPr>
            <w:r w:rsidRPr="009E7649">
              <w:rPr>
                <w:rFonts w:asciiTheme="minorHAnsi" w:hAnsiTheme="minorHAnsi" w:cstheme="minorHAnsi"/>
                <w:b/>
                <w:sz w:val="16"/>
                <w:szCs w:val="16"/>
              </w:rPr>
              <w:t>9</w:t>
            </w:r>
          </w:p>
        </w:tc>
        <w:tc>
          <w:tcPr>
            <w:tcW w:w="416" w:type="dxa"/>
            <w:shd w:val="clear" w:color="auto" w:fill="D9D9D9"/>
            <w:textDirection w:val="tbRl"/>
            <w:vAlign w:val="center"/>
          </w:tcPr>
          <w:p w14:paraId="3FA3267E" w14:textId="77777777" w:rsidR="009E7649" w:rsidRPr="009E7649" w:rsidRDefault="009E7649" w:rsidP="00F65202">
            <w:pPr>
              <w:ind w:left="567" w:right="113" w:hanging="425"/>
              <w:jc w:val="both"/>
              <w:rPr>
                <w:rFonts w:asciiTheme="minorHAnsi" w:hAnsiTheme="minorHAnsi" w:cstheme="minorHAnsi"/>
                <w:b/>
                <w:sz w:val="16"/>
                <w:szCs w:val="16"/>
              </w:rPr>
            </w:pPr>
            <w:r w:rsidRPr="009E7649">
              <w:rPr>
                <w:rFonts w:asciiTheme="minorHAnsi" w:hAnsiTheme="minorHAnsi" w:cstheme="minorHAnsi"/>
                <w:b/>
                <w:sz w:val="16"/>
                <w:szCs w:val="16"/>
              </w:rPr>
              <w:t>10</w:t>
            </w:r>
          </w:p>
        </w:tc>
        <w:tc>
          <w:tcPr>
            <w:tcW w:w="416" w:type="dxa"/>
            <w:shd w:val="clear" w:color="auto" w:fill="D9D9D9"/>
            <w:textDirection w:val="tbRl"/>
            <w:vAlign w:val="center"/>
          </w:tcPr>
          <w:p w14:paraId="71088E08" w14:textId="77777777" w:rsidR="009E7649" w:rsidRPr="009E7649" w:rsidRDefault="009E7649" w:rsidP="00F65202">
            <w:pPr>
              <w:ind w:left="567" w:right="113" w:hanging="425"/>
              <w:jc w:val="both"/>
              <w:rPr>
                <w:rFonts w:asciiTheme="minorHAnsi" w:hAnsiTheme="minorHAnsi" w:cstheme="minorHAnsi"/>
                <w:b/>
                <w:sz w:val="16"/>
                <w:szCs w:val="16"/>
              </w:rPr>
            </w:pPr>
            <w:r w:rsidRPr="009E7649">
              <w:rPr>
                <w:rFonts w:asciiTheme="minorHAnsi" w:hAnsiTheme="minorHAnsi" w:cstheme="minorHAnsi"/>
                <w:b/>
                <w:sz w:val="16"/>
                <w:szCs w:val="16"/>
              </w:rPr>
              <w:t>11</w:t>
            </w:r>
          </w:p>
        </w:tc>
        <w:tc>
          <w:tcPr>
            <w:tcW w:w="416" w:type="dxa"/>
            <w:shd w:val="clear" w:color="auto" w:fill="D9D9D9"/>
            <w:textDirection w:val="tbRl"/>
            <w:vAlign w:val="center"/>
          </w:tcPr>
          <w:p w14:paraId="703DB613" w14:textId="77777777" w:rsidR="009E7649" w:rsidRPr="009E7649" w:rsidRDefault="009E7649" w:rsidP="00F65202">
            <w:pPr>
              <w:ind w:left="567" w:right="113" w:hanging="425"/>
              <w:jc w:val="both"/>
              <w:rPr>
                <w:rFonts w:asciiTheme="minorHAnsi" w:hAnsiTheme="minorHAnsi" w:cstheme="minorHAnsi"/>
                <w:b/>
                <w:sz w:val="16"/>
                <w:szCs w:val="16"/>
              </w:rPr>
            </w:pPr>
            <w:r w:rsidRPr="009E7649">
              <w:rPr>
                <w:rFonts w:asciiTheme="minorHAnsi" w:hAnsiTheme="minorHAnsi" w:cstheme="minorHAnsi"/>
                <w:b/>
                <w:sz w:val="16"/>
                <w:szCs w:val="16"/>
              </w:rPr>
              <w:t>12</w:t>
            </w:r>
          </w:p>
        </w:tc>
      </w:tr>
      <w:tr w:rsidR="009E7649" w:rsidRPr="00D52BFB" w14:paraId="00873569" w14:textId="77777777" w:rsidTr="00F65202">
        <w:trPr>
          <w:trHeight w:val="907"/>
        </w:trPr>
        <w:tc>
          <w:tcPr>
            <w:tcW w:w="709" w:type="dxa"/>
            <w:shd w:val="clear" w:color="auto" w:fill="auto"/>
            <w:vAlign w:val="center"/>
          </w:tcPr>
          <w:p w14:paraId="1E89E6FA" w14:textId="5E18B1AB" w:rsidR="009E7649" w:rsidRPr="009E7649" w:rsidRDefault="009E7649" w:rsidP="00E05BE5">
            <w:pPr>
              <w:ind w:left="-115"/>
              <w:jc w:val="center"/>
              <w:rPr>
                <w:rFonts w:asciiTheme="minorHAnsi" w:hAnsiTheme="minorHAnsi" w:cstheme="minorHAnsi"/>
                <w:color w:val="000000"/>
                <w:sz w:val="16"/>
                <w:szCs w:val="16"/>
              </w:rPr>
            </w:pPr>
            <w:r w:rsidRPr="009E7649">
              <w:rPr>
                <w:rFonts w:asciiTheme="minorHAnsi" w:hAnsiTheme="minorHAnsi" w:cstheme="minorHAnsi"/>
                <w:color w:val="000000"/>
                <w:sz w:val="16"/>
                <w:szCs w:val="16"/>
              </w:rPr>
              <w:t>1</w:t>
            </w:r>
          </w:p>
        </w:tc>
        <w:tc>
          <w:tcPr>
            <w:tcW w:w="2410" w:type="dxa"/>
            <w:shd w:val="clear" w:color="auto" w:fill="auto"/>
            <w:vAlign w:val="center"/>
          </w:tcPr>
          <w:p w14:paraId="2B6EB826" w14:textId="1015B15A" w:rsidR="009E7649" w:rsidRPr="009E7649" w:rsidRDefault="009E7649" w:rsidP="00F65202">
            <w:pPr>
              <w:ind w:hanging="3"/>
              <w:jc w:val="both"/>
              <w:rPr>
                <w:rFonts w:asciiTheme="minorHAnsi" w:hAnsiTheme="minorHAnsi" w:cstheme="minorHAnsi"/>
                <w:color w:val="000000"/>
                <w:sz w:val="16"/>
                <w:szCs w:val="16"/>
              </w:rPr>
            </w:pPr>
            <w:r w:rsidRPr="009E7649">
              <w:rPr>
                <w:rFonts w:asciiTheme="minorHAnsi" w:hAnsiTheme="minorHAnsi" w:cstheme="minorHAnsi"/>
                <w:color w:val="000000"/>
                <w:sz w:val="16"/>
                <w:szCs w:val="16"/>
              </w:rPr>
              <w:t>Registrador Eletrônico de Ponto</w:t>
            </w:r>
            <w:r w:rsidR="003801D0">
              <w:rPr>
                <w:rFonts w:asciiTheme="minorHAnsi" w:hAnsiTheme="minorHAnsi" w:cstheme="minorHAnsi"/>
                <w:color w:val="000000"/>
                <w:sz w:val="16"/>
                <w:szCs w:val="16"/>
              </w:rPr>
              <w:t xml:space="preserve"> (Máquina Fixa)</w:t>
            </w:r>
          </w:p>
        </w:tc>
        <w:tc>
          <w:tcPr>
            <w:tcW w:w="709" w:type="dxa"/>
            <w:shd w:val="clear" w:color="auto" w:fill="auto"/>
            <w:vAlign w:val="center"/>
          </w:tcPr>
          <w:p w14:paraId="742567DB" w14:textId="2FFE38CA" w:rsidR="009E7649" w:rsidRPr="003B34D8" w:rsidRDefault="003D7950" w:rsidP="00F65202">
            <w:pPr>
              <w:ind w:left="-118"/>
              <w:jc w:val="center"/>
              <w:rPr>
                <w:rFonts w:asciiTheme="minorHAnsi" w:hAnsiTheme="minorHAnsi" w:cstheme="minorHAnsi"/>
                <w:color w:val="FF0000"/>
                <w:sz w:val="16"/>
                <w:szCs w:val="16"/>
              </w:rPr>
            </w:pPr>
            <w:proofErr w:type="spellStart"/>
            <w:r>
              <w:rPr>
                <w:rFonts w:asciiTheme="minorHAnsi" w:hAnsiTheme="minorHAnsi" w:cstheme="minorHAnsi"/>
                <w:sz w:val="16"/>
                <w:szCs w:val="16"/>
              </w:rPr>
              <w:t>xx</w:t>
            </w:r>
            <w:proofErr w:type="spellEnd"/>
          </w:p>
        </w:tc>
        <w:tc>
          <w:tcPr>
            <w:tcW w:w="567" w:type="dxa"/>
            <w:shd w:val="clear" w:color="auto" w:fill="auto"/>
            <w:vAlign w:val="center"/>
          </w:tcPr>
          <w:p w14:paraId="519B4D8A" w14:textId="5985C43F" w:rsidR="009E7649" w:rsidRPr="009E7649" w:rsidRDefault="009E7649" w:rsidP="00F65202">
            <w:pPr>
              <w:ind w:left="-113"/>
              <w:jc w:val="center"/>
              <w:rPr>
                <w:rFonts w:asciiTheme="minorHAnsi" w:hAnsiTheme="minorHAnsi" w:cstheme="minorHAnsi"/>
                <w:color w:val="000000"/>
                <w:sz w:val="16"/>
                <w:szCs w:val="16"/>
              </w:rPr>
            </w:pPr>
            <w:r>
              <w:rPr>
                <w:rFonts w:asciiTheme="minorHAnsi" w:hAnsiTheme="minorHAnsi" w:cstheme="minorHAnsi"/>
                <w:color w:val="000000"/>
                <w:sz w:val="16"/>
                <w:szCs w:val="16"/>
              </w:rPr>
              <w:t>12</w:t>
            </w:r>
          </w:p>
        </w:tc>
        <w:tc>
          <w:tcPr>
            <w:tcW w:w="680" w:type="dxa"/>
            <w:shd w:val="clear" w:color="auto" w:fill="auto"/>
            <w:vAlign w:val="center"/>
          </w:tcPr>
          <w:p w14:paraId="4DFA88C4" w14:textId="43B42672" w:rsidR="009E7649" w:rsidRPr="009E7649" w:rsidRDefault="009E7649" w:rsidP="00F65202">
            <w:pPr>
              <w:ind w:left="-110" w:right="-126"/>
              <w:jc w:val="center"/>
              <w:rPr>
                <w:rFonts w:asciiTheme="minorHAnsi" w:hAnsiTheme="minorHAnsi" w:cstheme="minorHAnsi"/>
                <w:color w:val="000000"/>
                <w:sz w:val="16"/>
                <w:szCs w:val="16"/>
              </w:rPr>
            </w:pPr>
            <w:r>
              <w:rPr>
                <w:rFonts w:asciiTheme="minorHAnsi" w:hAnsiTheme="minorHAnsi" w:cstheme="minorHAnsi"/>
                <w:color w:val="000000"/>
                <w:sz w:val="16"/>
                <w:szCs w:val="16"/>
              </w:rPr>
              <w:t>Mês</w:t>
            </w:r>
          </w:p>
        </w:tc>
        <w:tc>
          <w:tcPr>
            <w:tcW w:w="415" w:type="dxa"/>
            <w:shd w:val="clear" w:color="auto" w:fill="D9D9D9" w:themeFill="background1" w:themeFillShade="D9"/>
            <w:vAlign w:val="center"/>
          </w:tcPr>
          <w:p w14:paraId="1F5D94AE"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641DAA01"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610FDD8D"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38B3475C"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50C565CB"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3FDF00A0"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5" w:type="dxa"/>
            <w:shd w:val="clear" w:color="auto" w:fill="D9D9D9" w:themeFill="background1" w:themeFillShade="D9"/>
            <w:vAlign w:val="center"/>
          </w:tcPr>
          <w:p w14:paraId="6927D8D5"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38B653FF"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45C137B3"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2082B49B"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51576B56"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21BD9198" w14:textId="77777777" w:rsidR="009E7649" w:rsidRPr="009E7649" w:rsidRDefault="009E7649" w:rsidP="00F65202">
            <w:pPr>
              <w:ind w:left="567" w:hanging="425"/>
              <w:jc w:val="both"/>
              <w:rPr>
                <w:rFonts w:asciiTheme="minorHAnsi" w:hAnsiTheme="minorHAnsi" w:cstheme="minorHAnsi"/>
                <w:color w:val="000000"/>
                <w:sz w:val="16"/>
                <w:szCs w:val="16"/>
              </w:rPr>
            </w:pPr>
          </w:p>
        </w:tc>
      </w:tr>
      <w:tr w:rsidR="003801D0" w:rsidRPr="00D52BFB" w14:paraId="43F13A5F" w14:textId="77777777" w:rsidTr="00F65202">
        <w:trPr>
          <w:trHeight w:val="907"/>
        </w:trPr>
        <w:tc>
          <w:tcPr>
            <w:tcW w:w="709" w:type="dxa"/>
            <w:shd w:val="clear" w:color="auto" w:fill="auto"/>
            <w:vAlign w:val="center"/>
          </w:tcPr>
          <w:p w14:paraId="73734DA5" w14:textId="77777777" w:rsidR="003801D0" w:rsidRPr="009E7649" w:rsidRDefault="003801D0" w:rsidP="00E05BE5">
            <w:pPr>
              <w:ind w:left="-115"/>
              <w:jc w:val="center"/>
              <w:rPr>
                <w:rFonts w:asciiTheme="minorHAnsi" w:hAnsiTheme="minorHAnsi" w:cstheme="minorHAnsi"/>
                <w:color w:val="000000"/>
                <w:sz w:val="16"/>
                <w:szCs w:val="16"/>
              </w:rPr>
            </w:pPr>
          </w:p>
        </w:tc>
        <w:tc>
          <w:tcPr>
            <w:tcW w:w="2410" w:type="dxa"/>
            <w:shd w:val="clear" w:color="auto" w:fill="auto"/>
            <w:vAlign w:val="center"/>
          </w:tcPr>
          <w:p w14:paraId="2976A848" w14:textId="02BF502A" w:rsidR="003801D0" w:rsidRPr="009E7649" w:rsidRDefault="003801D0" w:rsidP="00F65202">
            <w:pPr>
              <w:ind w:hanging="3"/>
              <w:jc w:val="both"/>
              <w:rPr>
                <w:rFonts w:asciiTheme="minorHAnsi" w:hAnsiTheme="minorHAnsi" w:cstheme="minorHAnsi"/>
                <w:color w:val="000000"/>
                <w:sz w:val="16"/>
                <w:szCs w:val="16"/>
              </w:rPr>
            </w:pPr>
            <w:r w:rsidRPr="009E7649">
              <w:rPr>
                <w:rFonts w:asciiTheme="minorHAnsi" w:hAnsiTheme="minorHAnsi" w:cstheme="minorHAnsi"/>
                <w:color w:val="000000"/>
                <w:sz w:val="16"/>
                <w:szCs w:val="16"/>
              </w:rPr>
              <w:t>Registrador Eletrônico de Ponto</w:t>
            </w:r>
            <w:r>
              <w:rPr>
                <w:rFonts w:asciiTheme="minorHAnsi" w:hAnsiTheme="minorHAnsi" w:cstheme="minorHAnsi"/>
                <w:color w:val="000000"/>
                <w:sz w:val="16"/>
                <w:szCs w:val="16"/>
              </w:rPr>
              <w:t xml:space="preserve"> (Máquina Móvel)</w:t>
            </w:r>
          </w:p>
        </w:tc>
        <w:tc>
          <w:tcPr>
            <w:tcW w:w="709" w:type="dxa"/>
            <w:shd w:val="clear" w:color="auto" w:fill="auto"/>
            <w:vAlign w:val="center"/>
          </w:tcPr>
          <w:p w14:paraId="4822A4A7" w14:textId="771341BD" w:rsidR="003801D0" w:rsidRPr="00F65202" w:rsidRDefault="003D7950" w:rsidP="00F65202">
            <w:pPr>
              <w:ind w:left="-118"/>
              <w:jc w:val="center"/>
              <w:rPr>
                <w:rFonts w:asciiTheme="minorHAnsi" w:hAnsiTheme="minorHAnsi" w:cstheme="minorHAnsi"/>
                <w:sz w:val="16"/>
                <w:szCs w:val="16"/>
              </w:rPr>
            </w:pPr>
            <w:proofErr w:type="spellStart"/>
            <w:r>
              <w:rPr>
                <w:rFonts w:asciiTheme="minorHAnsi" w:hAnsiTheme="minorHAnsi" w:cstheme="minorHAnsi"/>
                <w:sz w:val="16"/>
                <w:szCs w:val="16"/>
              </w:rPr>
              <w:t>xx</w:t>
            </w:r>
            <w:proofErr w:type="spellEnd"/>
          </w:p>
        </w:tc>
        <w:tc>
          <w:tcPr>
            <w:tcW w:w="567" w:type="dxa"/>
            <w:shd w:val="clear" w:color="auto" w:fill="auto"/>
            <w:vAlign w:val="center"/>
          </w:tcPr>
          <w:p w14:paraId="741373FB" w14:textId="1DD75721" w:rsidR="003801D0" w:rsidRDefault="003801D0" w:rsidP="00F65202">
            <w:pPr>
              <w:ind w:left="-113"/>
              <w:jc w:val="center"/>
              <w:rPr>
                <w:rFonts w:asciiTheme="minorHAnsi" w:hAnsiTheme="minorHAnsi" w:cstheme="minorHAnsi"/>
                <w:color w:val="000000"/>
                <w:sz w:val="16"/>
                <w:szCs w:val="16"/>
              </w:rPr>
            </w:pPr>
            <w:r>
              <w:rPr>
                <w:rFonts w:asciiTheme="minorHAnsi" w:hAnsiTheme="minorHAnsi" w:cstheme="minorHAnsi"/>
                <w:color w:val="000000"/>
                <w:sz w:val="16"/>
                <w:szCs w:val="16"/>
              </w:rPr>
              <w:t>12</w:t>
            </w:r>
          </w:p>
        </w:tc>
        <w:tc>
          <w:tcPr>
            <w:tcW w:w="680" w:type="dxa"/>
            <w:shd w:val="clear" w:color="auto" w:fill="auto"/>
            <w:vAlign w:val="center"/>
          </w:tcPr>
          <w:p w14:paraId="295551CE" w14:textId="799712A5" w:rsidR="003801D0" w:rsidRDefault="003801D0" w:rsidP="00F65202">
            <w:pPr>
              <w:ind w:left="-110" w:right="-126"/>
              <w:jc w:val="center"/>
              <w:rPr>
                <w:rFonts w:asciiTheme="minorHAnsi" w:hAnsiTheme="minorHAnsi" w:cstheme="minorHAnsi"/>
                <w:color w:val="000000"/>
                <w:sz w:val="16"/>
                <w:szCs w:val="16"/>
              </w:rPr>
            </w:pPr>
            <w:r>
              <w:rPr>
                <w:rFonts w:asciiTheme="minorHAnsi" w:hAnsiTheme="minorHAnsi" w:cstheme="minorHAnsi"/>
                <w:color w:val="000000"/>
                <w:sz w:val="16"/>
                <w:szCs w:val="16"/>
              </w:rPr>
              <w:t>Mês</w:t>
            </w:r>
          </w:p>
        </w:tc>
        <w:tc>
          <w:tcPr>
            <w:tcW w:w="415" w:type="dxa"/>
            <w:shd w:val="clear" w:color="auto" w:fill="D9D9D9" w:themeFill="background1" w:themeFillShade="D9"/>
            <w:vAlign w:val="center"/>
          </w:tcPr>
          <w:p w14:paraId="49301BC9" w14:textId="77777777" w:rsidR="003801D0" w:rsidRPr="009E7649" w:rsidRDefault="003801D0"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55A6C097" w14:textId="77777777" w:rsidR="003801D0" w:rsidRPr="009E7649" w:rsidRDefault="003801D0"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79374123" w14:textId="77777777" w:rsidR="003801D0" w:rsidRPr="009E7649" w:rsidRDefault="003801D0"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57CAC536" w14:textId="77777777" w:rsidR="003801D0" w:rsidRPr="009E7649" w:rsidRDefault="003801D0"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18FC9F3B" w14:textId="77777777" w:rsidR="003801D0" w:rsidRPr="009E7649" w:rsidRDefault="003801D0"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2E756284" w14:textId="77777777" w:rsidR="003801D0" w:rsidRPr="009E7649" w:rsidRDefault="003801D0" w:rsidP="00F65202">
            <w:pPr>
              <w:ind w:left="567" w:hanging="425"/>
              <w:jc w:val="both"/>
              <w:rPr>
                <w:rFonts w:asciiTheme="minorHAnsi" w:hAnsiTheme="minorHAnsi" w:cstheme="minorHAnsi"/>
                <w:color w:val="000000"/>
                <w:sz w:val="16"/>
                <w:szCs w:val="16"/>
              </w:rPr>
            </w:pPr>
          </w:p>
        </w:tc>
        <w:tc>
          <w:tcPr>
            <w:tcW w:w="415" w:type="dxa"/>
            <w:shd w:val="clear" w:color="auto" w:fill="D9D9D9" w:themeFill="background1" w:themeFillShade="D9"/>
            <w:vAlign w:val="center"/>
          </w:tcPr>
          <w:p w14:paraId="685131C0" w14:textId="77777777" w:rsidR="003801D0" w:rsidRPr="009E7649" w:rsidRDefault="003801D0"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0DEE7DC0" w14:textId="77777777" w:rsidR="003801D0" w:rsidRPr="009E7649" w:rsidRDefault="003801D0"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115AF0EA" w14:textId="77777777" w:rsidR="003801D0" w:rsidRPr="009E7649" w:rsidRDefault="003801D0"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68D90364" w14:textId="77777777" w:rsidR="003801D0" w:rsidRPr="009E7649" w:rsidRDefault="003801D0"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686410FB" w14:textId="77777777" w:rsidR="003801D0" w:rsidRPr="009E7649" w:rsidRDefault="003801D0"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61EC5E79" w14:textId="77777777" w:rsidR="003801D0" w:rsidRPr="009E7649" w:rsidRDefault="003801D0" w:rsidP="00F65202">
            <w:pPr>
              <w:ind w:left="567" w:hanging="425"/>
              <w:jc w:val="both"/>
              <w:rPr>
                <w:rFonts w:asciiTheme="minorHAnsi" w:hAnsiTheme="minorHAnsi" w:cstheme="minorHAnsi"/>
                <w:color w:val="000000"/>
                <w:sz w:val="16"/>
                <w:szCs w:val="16"/>
              </w:rPr>
            </w:pPr>
          </w:p>
        </w:tc>
      </w:tr>
      <w:tr w:rsidR="003801D0" w:rsidRPr="00D52BFB" w14:paraId="28547725" w14:textId="77777777" w:rsidTr="00F65202">
        <w:trPr>
          <w:trHeight w:val="907"/>
        </w:trPr>
        <w:tc>
          <w:tcPr>
            <w:tcW w:w="709" w:type="dxa"/>
            <w:shd w:val="clear" w:color="auto" w:fill="auto"/>
            <w:vAlign w:val="center"/>
          </w:tcPr>
          <w:p w14:paraId="61EFF4F4" w14:textId="77777777" w:rsidR="003801D0" w:rsidRPr="009E7649" w:rsidRDefault="003801D0" w:rsidP="00E05BE5">
            <w:pPr>
              <w:ind w:left="-115"/>
              <w:jc w:val="center"/>
              <w:rPr>
                <w:rFonts w:asciiTheme="minorHAnsi" w:hAnsiTheme="minorHAnsi" w:cstheme="minorHAnsi"/>
                <w:color w:val="000000"/>
                <w:sz w:val="16"/>
                <w:szCs w:val="16"/>
              </w:rPr>
            </w:pPr>
          </w:p>
        </w:tc>
        <w:tc>
          <w:tcPr>
            <w:tcW w:w="2410" w:type="dxa"/>
            <w:shd w:val="clear" w:color="auto" w:fill="auto"/>
            <w:vAlign w:val="center"/>
          </w:tcPr>
          <w:p w14:paraId="4D95161F" w14:textId="3AD8526A" w:rsidR="003801D0" w:rsidRPr="009E7649" w:rsidRDefault="003801D0" w:rsidP="00F65202">
            <w:pPr>
              <w:ind w:hanging="3"/>
              <w:jc w:val="both"/>
              <w:rPr>
                <w:rFonts w:asciiTheme="minorHAnsi" w:hAnsiTheme="minorHAnsi" w:cstheme="minorHAnsi"/>
                <w:color w:val="000000"/>
                <w:sz w:val="16"/>
                <w:szCs w:val="16"/>
              </w:rPr>
            </w:pPr>
            <w:r w:rsidRPr="009E7649">
              <w:rPr>
                <w:rFonts w:asciiTheme="minorHAnsi" w:hAnsiTheme="minorHAnsi" w:cstheme="minorHAnsi"/>
                <w:color w:val="000000"/>
                <w:sz w:val="16"/>
                <w:szCs w:val="16"/>
              </w:rPr>
              <w:t>Registrador Eletrônico de Ponto</w:t>
            </w:r>
            <w:r>
              <w:rPr>
                <w:rFonts w:asciiTheme="minorHAnsi" w:hAnsiTheme="minorHAnsi" w:cstheme="minorHAnsi"/>
                <w:color w:val="000000"/>
                <w:sz w:val="16"/>
                <w:szCs w:val="16"/>
              </w:rPr>
              <w:t xml:space="preserve"> (Máquina </w:t>
            </w:r>
            <w:proofErr w:type="spellStart"/>
            <w:r>
              <w:rPr>
                <w:rFonts w:asciiTheme="minorHAnsi" w:hAnsiTheme="minorHAnsi" w:cstheme="minorHAnsi"/>
                <w:color w:val="000000"/>
                <w:sz w:val="16"/>
                <w:szCs w:val="16"/>
              </w:rPr>
              <w:t>Finger</w:t>
            </w:r>
            <w:r w:rsidR="00681147">
              <w:rPr>
                <w:rFonts w:asciiTheme="minorHAnsi" w:hAnsiTheme="minorHAnsi" w:cstheme="minorHAnsi"/>
                <w:color w:val="000000"/>
                <w:sz w:val="16"/>
                <w:szCs w:val="16"/>
              </w:rPr>
              <w:t>p</w:t>
            </w:r>
            <w:r>
              <w:rPr>
                <w:rFonts w:asciiTheme="minorHAnsi" w:hAnsiTheme="minorHAnsi" w:cstheme="minorHAnsi"/>
                <w:color w:val="000000"/>
                <w:sz w:val="16"/>
                <w:szCs w:val="16"/>
              </w:rPr>
              <w:t>rint</w:t>
            </w:r>
            <w:proofErr w:type="spellEnd"/>
            <w:r>
              <w:rPr>
                <w:rFonts w:asciiTheme="minorHAnsi" w:hAnsiTheme="minorHAnsi" w:cstheme="minorHAnsi"/>
                <w:color w:val="000000"/>
                <w:sz w:val="16"/>
                <w:szCs w:val="16"/>
              </w:rPr>
              <w:t>)</w:t>
            </w:r>
          </w:p>
        </w:tc>
        <w:tc>
          <w:tcPr>
            <w:tcW w:w="709" w:type="dxa"/>
            <w:shd w:val="clear" w:color="auto" w:fill="auto"/>
            <w:vAlign w:val="center"/>
          </w:tcPr>
          <w:p w14:paraId="6B7E8929" w14:textId="16E51C06" w:rsidR="003801D0" w:rsidRPr="00F65202" w:rsidRDefault="003D7950" w:rsidP="00F65202">
            <w:pPr>
              <w:ind w:left="-118"/>
              <w:jc w:val="center"/>
              <w:rPr>
                <w:rFonts w:asciiTheme="minorHAnsi" w:hAnsiTheme="minorHAnsi" w:cstheme="minorHAnsi"/>
                <w:sz w:val="16"/>
                <w:szCs w:val="16"/>
              </w:rPr>
            </w:pPr>
            <w:proofErr w:type="spellStart"/>
            <w:r>
              <w:rPr>
                <w:rFonts w:asciiTheme="minorHAnsi" w:hAnsiTheme="minorHAnsi" w:cstheme="minorHAnsi"/>
                <w:sz w:val="16"/>
                <w:szCs w:val="16"/>
              </w:rPr>
              <w:t>xx</w:t>
            </w:r>
            <w:proofErr w:type="spellEnd"/>
          </w:p>
        </w:tc>
        <w:tc>
          <w:tcPr>
            <w:tcW w:w="567" w:type="dxa"/>
            <w:shd w:val="clear" w:color="auto" w:fill="auto"/>
            <w:vAlign w:val="center"/>
          </w:tcPr>
          <w:p w14:paraId="7060EB4B" w14:textId="6392CD09" w:rsidR="003801D0" w:rsidRDefault="003801D0" w:rsidP="00F65202">
            <w:pPr>
              <w:ind w:left="-113"/>
              <w:jc w:val="center"/>
              <w:rPr>
                <w:rFonts w:asciiTheme="minorHAnsi" w:hAnsiTheme="minorHAnsi" w:cstheme="minorHAnsi"/>
                <w:color w:val="000000"/>
                <w:sz w:val="16"/>
                <w:szCs w:val="16"/>
              </w:rPr>
            </w:pPr>
            <w:r>
              <w:rPr>
                <w:rFonts w:asciiTheme="minorHAnsi" w:hAnsiTheme="minorHAnsi" w:cstheme="minorHAnsi"/>
                <w:color w:val="000000"/>
                <w:sz w:val="16"/>
                <w:szCs w:val="16"/>
              </w:rPr>
              <w:t>12</w:t>
            </w:r>
          </w:p>
        </w:tc>
        <w:tc>
          <w:tcPr>
            <w:tcW w:w="680" w:type="dxa"/>
            <w:shd w:val="clear" w:color="auto" w:fill="auto"/>
            <w:vAlign w:val="center"/>
          </w:tcPr>
          <w:p w14:paraId="512F90C2" w14:textId="33B34C76" w:rsidR="003801D0" w:rsidRDefault="003801D0" w:rsidP="00F65202">
            <w:pPr>
              <w:ind w:left="-110" w:right="-126"/>
              <w:jc w:val="center"/>
              <w:rPr>
                <w:rFonts w:asciiTheme="minorHAnsi" w:hAnsiTheme="minorHAnsi" w:cstheme="minorHAnsi"/>
                <w:color w:val="000000"/>
                <w:sz w:val="16"/>
                <w:szCs w:val="16"/>
              </w:rPr>
            </w:pPr>
            <w:r>
              <w:rPr>
                <w:rFonts w:asciiTheme="minorHAnsi" w:hAnsiTheme="minorHAnsi" w:cstheme="minorHAnsi"/>
                <w:color w:val="000000"/>
                <w:sz w:val="16"/>
                <w:szCs w:val="16"/>
              </w:rPr>
              <w:t>Mês</w:t>
            </w:r>
          </w:p>
        </w:tc>
        <w:tc>
          <w:tcPr>
            <w:tcW w:w="415" w:type="dxa"/>
            <w:shd w:val="clear" w:color="auto" w:fill="D9D9D9" w:themeFill="background1" w:themeFillShade="D9"/>
            <w:vAlign w:val="center"/>
          </w:tcPr>
          <w:p w14:paraId="28D14DB3" w14:textId="77777777" w:rsidR="003801D0" w:rsidRPr="009E7649" w:rsidRDefault="003801D0"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009EA319" w14:textId="77777777" w:rsidR="003801D0" w:rsidRPr="009E7649" w:rsidRDefault="003801D0"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60E3AC1B" w14:textId="77777777" w:rsidR="003801D0" w:rsidRPr="009E7649" w:rsidRDefault="003801D0"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194E603A" w14:textId="77777777" w:rsidR="003801D0" w:rsidRPr="009E7649" w:rsidRDefault="003801D0"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6ECE5CE5" w14:textId="77777777" w:rsidR="003801D0" w:rsidRPr="009E7649" w:rsidRDefault="003801D0"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7DCEB67F" w14:textId="77777777" w:rsidR="003801D0" w:rsidRPr="009E7649" w:rsidRDefault="003801D0" w:rsidP="00F65202">
            <w:pPr>
              <w:ind w:left="567" w:hanging="425"/>
              <w:jc w:val="both"/>
              <w:rPr>
                <w:rFonts w:asciiTheme="minorHAnsi" w:hAnsiTheme="minorHAnsi" w:cstheme="minorHAnsi"/>
                <w:color w:val="000000"/>
                <w:sz w:val="16"/>
                <w:szCs w:val="16"/>
              </w:rPr>
            </w:pPr>
          </w:p>
        </w:tc>
        <w:tc>
          <w:tcPr>
            <w:tcW w:w="415" w:type="dxa"/>
            <w:shd w:val="clear" w:color="auto" w:fill="D9D9D9" w:themeFill="background1" w:themeFillShade="D9"/>
            <w:vAlign w:val="center"/>
          </w:tcPr>
          <w:p w14:paraId="7E3C2955" w14:textId="77777777" w:rsidR="003801D0" w:rsidRPr="009E7649" w:rsidRDefault="003801D0"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650AA42D" w14:textId="77777777" w:rsidR="003801D0" w:rsidRPr="009E7649" w:rsidRDefault="003801D0"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64494DC1" w14:textId="77777777" w:rsidR="003801D0" w:rsidRPr="009E7649" w:rsidRDefault="003801D0"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6B38C52B" w14:textId="77777777" w:rsidR="003801D0" w:rsidRPr="009E7649" w:rsidRDefault="003801D0"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7BF0FD93" w14:textId="77777777" w:rsidR="003801D0" w:rsidRPr="009E7649" w:rsidRDefault="003801D0"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673CF373" w14:textId="77777777" w:rsidR="003801D0" w:rsidRPr="009E7649" w:rsidRDefault="003801D0" w:rsidP="00F65202">
            <w:pPr>
              <w:ind w:left="567" w:hanging="425"/>
              <w:jc w:val="both"/>
              <w:rPr>
                <w:rFonts w:asciiTheme="minorHAnsi" w:hAnsiTheme="minorHAnsi" w:cstheme="minorHAnsi"/>
                <w:color w:val="000000"/>
                <w:sz w:val="16"/>
                <w:szCs w:val="16"/>
              </w:rPr>
            </w:pPr>
          </w:p>
        </w:tc>
      </w:tr>
      <w:tr w:rsidR="009E7649" w:rsidRPr="00D52BFB" w14:paraId="2303D041" w14:textId="77777777" w:rsidTr="003801D0">
        <w:trPr>
          <w:trHeight w:val="907"/>
        </w:trPr>
        <w:tc>
          <w:tcPr>
            <w:tcW w:w="709" w:type="dxa"/>
            <w:shd w:val="clear" w:color="auto" w:fill="auto"/>
            <w:vAlign w:val="center"/>
          </w:tcPr>
          <w:p w14:paraId="41DAEF93" w14:textId="5B1772A5" w:rsidR="009E7649" w:rsidRPr="009E7649" w:rsidRDefault="009E7649" w:rsidP="00E05BE5">
            <w:pPr>
              <w:ind w:left="-115"/>
              <w:jc w:val="center"/>
              <w:rPr>
                <w:rFonts w:asciiTheme="minorHAnsi" w:hAnsiTheme="minorHAnsi" w:cstheme="minorHAnsi"/>
                <w:color w:val="000000"/>
                <w:sz w:val="16"/>
                <w:szCs w:val="16"/>
              </w:rPr>
            </w:pPr>
            <w:r w:rsidRPr="009E7649">
              <w:rPr>
                <w:rFonts w:asciiTheme="minorHAnsi" w:hAnsiTheme="minorHAnsi" w:cstheme="minorHAnsi"/>
                <w:color w:val="000000"/>
                <w:sz w:val="16"/>
                <w:szCs w:val="16"/>
              </w:rPr>
              <w:t>2</w:t>
            </w:r>
          </w:p>
        </w:tc>
        <w:tc>
          <w:tcPr>
            <w:tcW w:w="2410" w:type="dxa"/>
            <w:shd w:val="clear" w:color="auto" w:fill="auto"/>
            <w:vAlign w:val="center"/>
          </w:tcPr>
          <w:p w14:paraId="0725BF69" w14:textId="77777777" w:rsidR="009E7649" w:rsidRPr="009E7649" w:rsidRDefault="009E7649" w:rsidP="00F65202">
            <w:pPr>
              <w:ind w:hanging="3"/>
              <w:jc w:val="both"/>
              <w:rPr>
                <w:rFonts w:asciiTheme="minorHAnsi" w:hAnsiTheme="minorHAnsi" w:cstheme="minorHAnsi"/>
                <w:color w:val="000000"/>
                <w:sz w:val="16"/>
                <w:szCs w:val="16"/>
              </w:rPr>
            </w:pPr>
            <w:r w:rsidRPr="009E7649">
              <w:rPr>
                <w:rFonts w:asciiTheme="minorHAnsi" w:hAnsiTheme="minorHAnsi" w:cstheme="minorHAnsi"/>
                <w:color w:val="000000"/>
                <w:sz w:val="16"/>
                <w:szCs w:val="16"/>
              </w:rPr>
              <w:t>Implantação, customizações, ajustes, definição inicial de processos de Sistema, conforme descrição anexa.</w:t>
            </w:r>
          </w:p>
        </w:tc>
        <w:tc>
          <w:tcPr>
            <w:tcW w:w="1276" w:type="dxa"/>
            <w:gridSpan w:val="2"/>
            <w:shd w:val="clear" w:color="auto" w:fill="auto"/>
            <w:vAlign w:val="center"/>
          </w:tcPr>
          <w:p w14:paraId="4E2CCCED" w14:textId="27F9BBAA" w:rsidR="009E7649" w:rsidRPr="009E7649" w:rsidRDefault="003D7950" w:rsidP="00F65202">
            <w:pPr>
              <w:ind w:left="552" w:hanging="678"/>
              <w:jc w:val="center"/>
              <w:rPr>
                <w:rFonts w:asciiTheme="minorHAnsi" w:hAnsiTheme="minorHAnsi" w:cstheme="minorHAnsi"/>
                <w:color w:val="000000"/>
                <w:sz w:val="16"/>
                <w:szCs w:val="16"/>
              </w:rPr>
            </w:pPr>
            <w:proofErr w:type="spellStart"/>
            <w:r>
              <w:rPr>
                <w:rFonts w:asciiTheme="minorHAnsi" w:hAnsiTheme="minorHAnsi" w:cstheme="minorHAnsi"/>
                <w:color w:val="000000"/>
                <w:sz w:val="16"/>
                <w:szCs w:val="16"/>
              </w:rPr>
              <w:t>xx</w:t>
            </w:r>
            <w:proofErr w:type="spellEnd"/>
          </w:p>
        </w:tc>
        <w:tc>
          <w:tcPr>
            <w:tcW w:w="680" w:type="dxa"/>
            <w:shd w:val="clear" w:color="auto" w:fill="auto"/>
            <w:vAlign w:val="center"/>
          </w:tcPr>
          <w:p w14:paraId="27BE7944" w14:textId="3CA525B4" w:rsidR="009E7649" w:rsidRPr="009E7649" w:rsidRDefault="00F65202" w:rsidP="00F65202">
            <w:pPr>
              <w:jc w:val="center"/>
              <w:rPr>
                <w:rFonts w:asciiTheme="minorHAnsi" w:hAnsiTheme="minorHAnsi" w:cstheme="minorHAnsi"/>
                <w:color w:val="000000"/>
                <w:sz w:val="16"/>
                <w:szCs w:val="16"/>
              </w:rPr>
            </w:pPr>
            <w:r>
              <w:rPr>
                <w:rFonts w:asciiTheme="minorHAnsi" w:hAnsiTheme="minorHAnsi" w:cstheme="minorHAnsi"/>
                <w:color w:val="000000"/>
                <w:sz w:val="16"/>
                <w:szCs w:val="16"/>
              </w:rPr>
              <w:t>UN.</w:t>
            </w:r>
          </w:p>
        </w:tc>
        <w:tc>
          <w:tcPr>
            <w:tcW w:w="415" w:type="dxa"/>
            <w:shd w:val="clear" w:color="auto" w:fill="D9D9D9" w:themeFill="background1" w:themeFillShade="D9"/>
            <w:vAlign w:val="center"/>
          </w:tcPr>
          <w:p w14:paraId="513EDF06" w14:textId="77777777" w:rsidR="009E7649" w:rsidRPr="009E7649" w:rsidRDefault="009E7649" w:rsidP="00F65202">
            <w:pPr>
              <w:ind w:left="567" w:hanging="425"/>
              <w:jc w:val="both"/>
              <w:rPr>
                <w:rFonts w:asciiTheme="minorHAnsi" w:hAnsiTheme="minorHAnsi" w:cstheme="minorHAnsi"/>
                <w:color w:val="000000"/>
                <w:sz w:val="16"/>
                <w:szCs w:val="16"/>
              </w:rPr>
            </w:pPr>
            <w:r w:rsidRPr="009E7649">
              <w:rPr>
                <w:rFonts w:asciiTheme="minorHAnsi" w:hAnsiTheme="minorHAnsi" w:cstheme="minorHAnsi"/>
                <w:color w:val="000000"/>
                <w:sz w:val="16"/>
                <w:szCs w:val="16"/>
              </w:rPr>
              <w:t> </w:t>
            </w:r>
          </w:p>
        </w:tc>
        <w:tc>
          <w:tcPr>
            <w:tcW w:w="416" w:type="dxa"/>
            <w:shd w:val="clear" w:color="auto" w:fill="D9D9D9" w:themeFill="background1" w:themeFillShade="D9"/>
            <w:vAlign w:val="center"/>
          </w:tcPr>
          <w:p w14:paraId="73FEC14B" w14:textId="77777777" w:rsidR="009E7649" w:rsidRPr="009E7649" w:rsidRDefault="009E7649" w:rsidP="00F65202">
            <w:pPr>
              <w:ind w:left="567" w:hanging="425"/>
              <w:jc w:val="both"/>
              <w:rPr>
                <w:rFonts w:asciiTheme="minorHAnsi" w:hAnsiTheme="minorHAnsi" w:cstheme="minorHAnsi"/>
                <w:color w:val="000000"/>
                <w:sz w:val="16"/>
                <w:szCs w:val="16"/>
              </w:rPr>
            </w:pPr>
            <w:r w:rsidRPr="009E7649">
              <w:rPr>
                <w:rFonts w:asciiTheme="minorHAnsi" w:hAnsiTheme="minorHAnsi" w:cstheme="minorHAnsi"/>
                <w:color w:val="000000"/>
                <w:sz w:val="16"/>
                <w:szCs w:val="16"/>
              </w:rPr>
              <w:t> </w:t>
            </w:r>
          </w:p>
        </w:tc>
        <w:tc>
          <w:tcPr>
            <w:tcW w:w="416" w:type="dxa"/>
            <w:shd w:val="clear" w:color="auto" w:fill="auto"/>
            <w:vAlign w:val="center"/>
          </w:tcPr>
          <w:p w14:paraId="0F4A4B77"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auto"/>
            <w:vAlign w:val="center"/>
          </w:tcPr>
          <w:p w14:paraId="303DD964"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auto"/>
            <w:vAlign w:val="center"/>
          </w:tcPr>
          <w:p w14:paraId="4FC99DE7"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auto"/>
            <w:vAlign w:val="center"/>
          </w:tcPr>
          <w:p w14:paraId="04BB9930"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5" w:type="dxa"/>
            <w:shd w:val="clear" w:color="auto" w:fill="auto"/>
            <w:vAlign w:val="center"/>
          </w:tcPr>
          <w:p w14:paraId="2BF079FD"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auto"/>
            <w:vAlign w:val="center"/>
          </w:tcPr>
          <w:p w14:paraId="4384B78D"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auto"/>
            <w:vAlign w:val="center"/>
          </w:tcPr>
          <w:p w14:paraId="5582717D"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auto"/>
            <w:vAlign w:val="center"/>
          </w:tcPr>
          <w:p w14:paraId="0848BD60"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auto"/>
            <w:vAlign w:val="center"/>
          </w:tcPr>
          <w:p w14:paraId="6995D41B"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auto"/>
            <w:vAlign w:val="center"/>
          </w:tcPr>
          <w:p w14:paraId="33F6ED8C" w14:textId="77777777" w:rsidR="009E7649" w:rsidRPr="009E7649" w:rsidRDefault="009E7649" w:rsidP="00F65202">
            <w:pPr>
              <w:ind w:left="567" w:hanging="425"/>
              <w:jc w:val="both"/>
              <w:rPr>
                <w:rFonts w:asciiTheme="minorHAnsi" w:hAnsiTheme="minorHAnsi" w:cstheme="minorHAnsi"/>
                <w:color w:val="000000"/>
                <w:sz w:val="16"/>
                <w:szCs w:val="16"/>
              </w:rPr>
            </w:pPr>
          </w:p>
        </w:tc>
      </w:tr>
      <w:tr w:rsidR="009E7649" w:rsidRPr="00D52BFB" w14:paraId="6626F41E" w14:textId="77777777" w:rsidTr="003801D0">
        <w:trPr>
          <w:trHeight w:val="907"/>
        </w:trPr>
        <w:tc>
          <w:tcPr>
            <w:tcW w:w="709" w:type="dxa"/>
            <w:shd w:val="clear" w:color="auto" w:fill="auto"/>
            <w:vAlign w:val="center"/>
          </w:tcPr>
          <w:p w14:paraId="64591086" w14:textId="71CD89F1" w:rsidR="009E7649" w:rsidRPr="009E7649" w:rsidRDefault="009E7649" w:rsidP="00E05BE5">
            <w:pPr>
              <w:ind w:left="-115"/>
              <w:jc w:val="center"/>
              <w:rPr>
                <w:rFonts w:asciiTheme="minorHAnsi" w:hAnsiTheme="minorHAnsi" w:cstheme="minorHAnsi"/>
                <w:color w:val="000000"/>
                <w:sz w:val="16"/>
                <w:szCs w:val="16"/>
              </w:rPr>
            </w:pPr>
            <w:r w:rsidRPr="009E7649">
              <w:rPr>
                <w:rFonts w:asciiTheme="minorHAnsi" w:hAnsiTheme="minorHAnsi" w:cstheme="minorHAnsi"/>
                <w:color w:val="000000"/>
                <w:sz w:val="16"/>
                <w:szCs w:val="16"/>
              </w:rPr>
              <w:t>4</w:t>
            </w:r>
          </w:p>
        </w:tc>
        <w:tc>
          <w:tcPr>
            <w:tcW w:w="2410" w:type="dxa"/>
            <w:shd w:val="clear" w:color="auto" w:fill="auto"/>
            <w:vAlign w:val="center"/>
          </w:tcPr>
          <w:p w14:paraId="47DBC663" w14:textId="77777777" w:rsidR="009E7649" w:rsidRPr="009E7649" w:rsidRDefault="009E7649" w:rsidP="00F65202">
            <w:pPr>
              <w:ind w:hanging="3"/>
              <w:jc w:val="both"/>
              <w:rPr>
                <w:rFonts w:asciiTheme="minorHAnsi" w:hAnsiTheme="minorHAnsi" w:cstheme="minorHAnsi"/>
                <w:color w:val="000000"/>
                <w:sz w:val="16"/>
                <w:szCs w:val="16"/>
              </w:rPr>
            </w:pPr>
            <w:r w:rsidRPr="009E7649">
              <w:rPr>
                <w:rFonts w:asciiTheme="minorHAnsi" w:hAnsiTheme="minorHAnsi" w:cstheme="minorHAnsi"/>
                <w:color w:val="000000"/>
                <w:sz w:val="16"/>
                <w:szCs w:val="16"/>
              </w:rPr>
              <w:t>Treinamento referente ao sistema implantado e operacionalização de módulos, conforme descrição anexa.</w:t>
            </w:r>
          </w:p>
        </w:tc>
        <w:tc>
          <w:tcPr>
            <w:tcW w:w="1276" w:type="dxa"/>
            <w:gridSpan w:val="2"/>
            <w:shd w:val="clear" w:color="auto" w:fill="auto"/>
            <w:vAlign w:val="center"/>
          </w:tcPr>
          <w:p w14:paraId="55569868" w14:textId="73FF6605" w:rsidR="009E7649" w:rsidRPr="009E7649" w:rsidRDefault="003D7950" w:rsidP="00F65202">
            <w:pPr>
              <w:ind w:left="552" w:hanging="678"/>
              <w:jc w:val="center"/>
              <w:rPr>
                <w:rFonts w:asciiTheme="minorHAnsi" w:hAnsiTheme="minorHAnsi" w:cstheme="minorHAnsi"/>
                <w:color w:val="000000"/>
                <w:sz w:val="16"/>
                <w:szCs w:val="16"/>
              </w:rPr>
            </w:pPr>
            <w:proofErr w:type="spellStart"/>
            <w:r>
              <w:rPr>
                <w:rFonts w:asciiTheme="minorHAnsi" w:hAnsiTheme="minorHAnsi" w:cstheme="minorHAnsi"/>
                <w:color w:val="000000"/>
                <w:sz w:val="16"/>
                <w:szCs w:val="16"/>
              </w:rPr>
              <w:t>xxx</w:t>
            </w:r>
            <w:proofErr w:type="spellEnd"/>
          </w:p>
        </w:tc>
        <w:tc>
          <w:tcPr>
            <w:tcW w:w="680" w:type="dxa"/>
            <w:shd w:val="clear" w:color="auto" w:fill="auto"/>
            <w:vAlign w:val="center"/>
          </w:tcPr>
          <w:p w14:paraId="7621C2D1" w14:textId="26A44CC6" w:rsidR="009E7649" w:rsidRPr="009E7649" w:rsidRDefault="009E7649" w:rsidP="00F65202">
            <w:pPr>
              <w:rPr>
                <w:rFonts w:asciiTheme="minorHAnsi" w:hAnsiTheme="minorHAnsi" w:cstheme="minorHAnsi"/>
                <w:color w:val="000000"/>
                <w:sz w:val="16"/>
                <w:szCs w:val="16"/>
              </w:rPr>
            </w:pPr>
            <w:r w:rsidRPr="009E7649">
              <w:rPr>
                <w:rFonts w:asciiTheme="minorHAnsi" w:hAnsiTheme="minorHAnsi" w:cstheme="minorHAnsi"/>
                <w:color w:val="000000"/>
                <w:sz w:val="16"/>
                <w:szCs w:val="16"/>
              </w:rPr>
              <w:t>HOR</w:t>
            </w:r>
            <w:r w:rsidR="00F65202">
              <w:rPr>
                <w:rFonts w:asciiTheme="minorHAnsi" w:hAnsiTheme="minorHAnsi" w:cstheme="minorHAnsi"/>
                <w:color w:val="000000"/>
                <w:sz w:val="16"/>
                <w:szCs w:val="16"/>
              </w:rPr>
              <w:t>A</w:t>
            </w:r>
          </w:p>
        </w:tc>
        <w:tc>
          <w:tcPr>
            <w:tcW w:w="415" w:type="dxa"/>
            <w:shd w:val="clear" w:color="auto" w:fill="auto"/>
            <w:vAlign w:val="center"/>
          </w:tcPr>
          <w:p w14:paraId="083BC17E" w14:textId="77777777" w:rsidR="009E7649" w:rsidRPr="009E7649" w:rsidRDefault="009E7649" w:rsidP="00F65202">
            <w:pPr>
              <w:ind w:left="567" w:hanging="425"/>
              <w:jc w:val="both"/>
              <w:rPr>
                <w:rFonts w:asciiTheme="minorHAnsi" w:hAnsiTheme="minorHAnsi" w:cstheme="minorHAnsi"/>
                <w:color w:val="000000"/>
                <w:sz w:val="16"/>
                <w:szCs w:val="16"/>
              </w:rPr>
            </w:pPr>
            <w:r w:rsidRPr="009E7649">
              <w:rPr>
                <w:rFonts w:asciiTheme="minorHAnsi" w:hAnsiTheme="minorHAnsi" w:cstheme="minorHAnsi"/>
                <w:color w:val="000000"/>
                <w:sz w:val="16"/>
                <w:szCs w:val="16"/>
              </w:rPr>
              <w:t> </w:t>
            </w:r>
          </w:p>
        </w:tc>
        <w:tc>
          <w:tcPr>
            <w:tcW w:w="416" w:type="dxa"/>
            <w:shd w:val="clear" w:color="auto" w:fill="D9D9D9" w:themeFill="background1" w:themeFillShade="D9"/>
            <w:vAlign w:val="center"/>
          </w:tcPr>
          <w:p w14:paraId="777AB219" w14:textId="77777777" w:rsidR="009E7649" w:rsidRPr="009E7649" w:rsidRDefault="009E7649" w:rsidP="00F65202">
            <w:pPr>
              <w:ind w:left="567" w:hanging="425"/>
              <w:jc w:val="both"/>
              <w:rPr>
                <w:rFonts w:asciiTheme="minorHAnsi" w:hAnsiTheme="minorHAnsi" w:cstheme="minorHAnsi"/>
                <w:color w:val="000000"/>
                <w:sz w:val="16"/>
                <w:szCs w:val="16"/>
              </w:rPr>
            </w:pPr>
            <w:r w:rsidRPr="009E7649">
              <w:rPr>
                <w:rFonts w:asciiTheme="minorHAnsi" w:hAnsiTheme="minorHAnsi" w:cstheme="minorHAnsi"/>
                <w:color w:val="000000"/>
                <w:sz w:val="16"/>
                <w:szCs w:val="16"/>
              </w:rPr>
              <w:t> </w:t>
            </w:r>
          </w:p>
        </w:tc>
        <w:tc>
          <w:tcPr>
            <w:tcW w:w="416" w:type="dxa"/>
            <w:shd w:val="clear" w:color="auto" w:fill="D9D9D9" w:themeFill="background1" w:themeFillShade="D9"/>
            <w:vAlign w:val="center"/>
          </w:tcPr>
          <w:p w14:paraId="390F532E"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auto"/>
            <w:vAlign w:val="center"/>
          </w:tcPr>
          <w:p w14:paraId="1BF6ED58"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auto"/>
            <w:vAlign w:val="center"/>
          </w:tcPr>
          <w:p w14:paraId="6AFC1671"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auto"/>
            <w:vAlign w:val="center"/>
          </w:tcPr>
          <w:p w14:paraId="63F5E635"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5" w:type="dxa"/>
            <w:shd w:val="clear" w:color="auto" w:fill="auto"/>
            <w:vAlign w:val="center"/>
          </w:tcPr>
          <w:p w14:paraId="6B8D7484"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auto"/>
            <w:vAlign w:val="center"/>
          </w:tcPr>
          <w:p w14:paraId="2CBBD00F"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auto"/>
            <w:vAlign w:val="center"/>
          </w:tcPr>
          <w:p w14:paraId="3C299CB3"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auto"/>
            <w:vAlign w:val="center"/>
          </w:tcPr>
          <w:p w14:paraId="236D6349"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auto"/>
            <w:vAlign w:val="center"/>
          </w:tcPr>
          <w:p w14:paraId="36869C58"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auto"/>
            <w:vAlign w:val="center"/>
          </w:tcPr>
          <w:p w14:paraId="6528B7FB" w14:textId="77777777" w:rsidR="009E7649" w:rsidRPr="009E7649" w:rsidRDefault="009E7649" w:rsidP="00F65202">
            <w:pPr>
              <w:ind w:left="567" w:hanging="425"/>
              <w:jc w:val="both"/>
              <w:rPr>
                <w:rFonts w:asciiTheme="minorHAnsi" w:hAnsiTheme="minorHAnsi" w:cstheme="minorHAnsi"/>
                <w:color w:val="000000"/>
                <w:sz w:val="16"/>
                <w:szCs w:val="16"/>
              </w:rPr>
            </w:pPr>
          </w:p>
        </w:tc>
      </w:tr>
      <w:tr w:rsidR="009E7649" w:rsidRPr="00D52BFB" w14:paraId="21E57B10" w14:textId="77777777" w:rsidTr="00F65202">
        <w:trPr>
          <w:trHeight w:val="907"/>
        </w:trPr>
        <w:tc>
          <w:tcPr>
            <w:tcW w:w="709" w:type="dxa"/>
            <w:shd w:val="clear" w:color="auto" w:fill="auto"/>
            <w:vAlign w:val="center"/>
          </w:tcPr>
          <w:p w14:paraId="7F701E3A" w14:textId="139BB178" w:rsidR="009E7649" w:rsidRPr="009E7649" w:rsidRDefault="009E7649" w:rsidP="00E05BE5">
            <w:pPr>
              <w:ind w:left="-115"/>
              <w:jc w:val="center"/>
              <w:rPr>
                <w:rFonts w:asciiTheme="minorHAnsi" w:hAnsiTheme="minorHAnsi" w:cstheme="minorHAnsi"/>
                <w:color w:val="000000"/>
                <w:sz w:val="16"/>
                <w:szCs w:val="16"/>
              </w:rPr>
            </w:pPr>
            <w:r w:rsidRPr="009E7649">
              <w:rPr>
                <w:rFonts w:asciiTheme="minorHAnsi" w:hAnsiTheme="minorHAnsi" w:cstheme="minorHAnsi"/>
                <w:color w:val="000000"/>
                <w:sz w:val="16"/>
                <w:szCs w:val="16"/>
              </w:rPr>
              <w:t>5</w:t>
            </w:r>
          </w:p>
        </w:tc>
        <w:tc>
          <w:tcPr>
            <w:tcW w:w="2410" w:type="dxa"/>
            <w:shd w:val="clear" w:color="auto" w:fill="auto"/>
            <w:vAlign w:val="center"/>
          </w:tcPr>
          <w:p w14:paraId="0B449687" w14:textId="5B9FD253" w:rsidR="009E7649" w:rsidRPr="009E7649" w:rsidRDefault="009E7649" w:rsidP="00F65202">
            <w:pPr>
              <w:ind w:hanging="3"/>
              <w:jc w:val="both"/>
              <w:rPr>
                <w:rFonts w:asciiTheme="minorHAnsi" w:hAnsiTheme="minorHAnsi" w:cstheme="minorHAnsi"/>
                <w:color w:val="000000"/>
                <w:sz w:val="16"/>
                <w:szCs w:val="16"/>
              </w:rPr>
            </w:pPr>
            <w:r w:rsidRPr="009E7649">
              <w:rPr>
                <w:rFonts w:asciiTheme="minorHAnsi" w:hAnsiTheme="minorHAnsi" w:cstheme="minorHAnsi"/>
                <w:color w:val="000000"/>
                <w:sz w:val="16"/>
                <w:szCs w:val="16"/>
              </w:rPr>
              <w:t>Licença de uso</w:t>
            </w:r>
            <w:r w:rsidR="00F65202">
              <w:rPr>
                <w:rFonts w:asciiTheme="minorHAnsi" w:hAnsiTheme="minorHAnsi" w:cstheme="minorHAnsi"/>
                <w:color w:val="000000"/>
                <w:sz w:val="16"/>
                <w:szCs w:val="16"/>
              </w:rPr>
              <w:t xml:space="preserve"> (Usuários)</w:t>
            </w:r>
            <w:r w:rsidRPr="009E7649">
              <w:rPr>
                <w:rFonts w:asciiTheme="minorHAnsi" w:hAnsiTheme="minorHAnsi" w:cstheme="minorHAnsi"/>
                <w:color w:val="000000"/>
                <w:sz w:val="16"/>
                <w:szCs w:val="16"/>
              </w:rPr>
              <w:t xml:space="preserve"> / suporte</w:t>
            </w:r>
          </w:p>
        </w:tc>
        <w:tc>
          <w:tcPr>
            <w:tcW w:w="709" w:type="dxa"/>
            <w:shd w:val="clear" w:color="auto" w:fill="auto"/>
            <w:vAlign w:val="center"/>
          </w:tcPr>
          <w:p w14:paraId="484B9799" w14:textId="6B6E6853" w:rsidR="009E7649" w:rsidRPr="009E7649" w:rsidRDefault="003D7950" w:rsidP="00F65202">
            <w:pPr>
              <w:ind w:left="-118"/>
              <w:jc w:val="center"/>
              <w:rPr>
                <w:rFonts w:asciiTheme="minorHAnsi" w:hAnsiTheme="minorHAnsi" w:cstheme="minorHAnsi"/>
                <w:color w:val="000000"/>
                <w:sz w:val="16"/>
                <w:szCs w:val="16"/>
              </w:rPr>
            </w:pPr>
            <w:r>
              <w:rPr>
                <w:rFonts w:asciiTheme="minorHAnsi" w:hAnsiTheme="minorHAnsi" w:cstheme="minorHAnsi"/>
                <w:color w:val="000000"/>
                <w:sz w:val="16"/>
                <w:szCs w:val="16"/>
              </w:rPr>
              <w:t>x</w:t>
            </w:r>
            <w:r w:rsidR="00F65202">
              <w:rPr>
                <w:rFonts w:asciiTheme="minorHAnsi" w:hAnsiTheme="minorHAnsi" w:cstheme="minorHAnsi"/>
                <w:color w:val="000000"/>
                <w:sz w:val="16"/>
                <w:szCs w:val="16"/>
              </w:rPr>
              <w:t>.</w:t>
            </w:r>
            <w:r w:rsidR="003801D0">
              <w:rPr>
                <w:rFonts w:asciiTheme="minorHAnsi" w:hAnsiTheme="minorHAnsi" w:cstheme="minorHAnsi"/>
                <w:color w:val="000000"/>
                <w:sz w:val="16"/>
                <w:szCs w:val="16"/>
              </w:rPr>
              <w:t>0</w:t>
            </w:r>
            <w:r w:rsidR="009E7649">
              <w:rPr>
                <w:rFonts w:asciiTheme="minorHAnsi" w:hAnsiTheme="minorHAnsi" w:cstheme="minorHAnsi"/>
                <w:color w:val="000000"/>
                <w:sz w:val="16"/>
                <w:szCs w:val="16"/>
              </w:rPr>
              <w:t>00</w:t>
            </w:r>
          </w:p>
        </w:tc>
        <w:tc>
          <w:tcPr>
            <w:tcW w:w="567" w:type="dxa"/>
            <w:shd w:val="clear" w:color="auto" w:fill="auto"/>
            <w:vAlign w:val="center"/>
          </w:tcPr>
          <w:p w14:paraId="614F6B78" w14:textId="1043465C" w:rsidR="009E7649" w:rsidRPr="009E7649" w:rsidRDefault="009E7649" w:rsidP="00F65202">
            <w:pPr>
              <w:ind w:left="-113"/>
              <w:jc w:val="center"/>
              <w:rPr>
                <w:rFonts w:asciiTheme="minorHAnsi" w:hAnsiTheme="minorHAnsi" w:cstheme="minorHAnsi"/>
                <w:color w:val="000000"/>
                <w:sz w:val="16"/>
                <w:szCs w:val="16"/>
              </w:rPr>
            </w:pPr>
            <w:r>
              <w:rPr>
                <w:rFonts w:asciiTheme="minorHAnsi" w:hAnsiTheme="minorHAnsi" w:cstheme="minorHAnsi"/>
                <w:color w:val="000000"/>
                <w:sz w:val="16"/>
                <w:szCs w:val="16"/>
              </w:rPr>
              <w:t>12</w:t>
            </w:r>
          </w:p>
        </w:tc>
        <w:tc>
          <w:tcPr>
            <w:tcW w:w="680" w:type="dxa"/>
            <w:shd w:val="clear" w:color="auto" w:fill="auto"/>
            <w:vAlign w:val="center"/>
          </w:tcPr>
          <w:p w14:paraId="3EDABDCD" w14:textId="77777777" w:rsidR="009E7649" w:rsidRPr="009E7649" w:rsidRDefault="009E7649" w:rsidP="00E05BE5">
            <w:pPr>
              <w:ind w:left="-110" w:right="-126"/>
              <w:jc w:val="center"/>
              <w:rPr>
                <w:rFonts w:asciiTheme="minorHAnsi" w:hAnsiTheme="minorHAnsi" w:cstheme="minorHAnsi"/>
                <w:color w:val="000000"/>
                <w:sz w:val="16"/>
                <w:szCs w:val="16"/>
              </w:rPr>
            </w:pPr>
            <w:r w:rsidRPr="009E7649">
              <w:rPr>
                <w:rFonts w:asciiTheme="minorHAnsi" w:hAnsiTheme="minorHAnsi" w:cstheme="minorHAnsi"/>
                <w:color w:val="000000"/>
                <w:sz w:val="16"/>
                <w:szCs w:val="16"/>
              </w:rPr>
              <w:t>MÊS</w:t>
            </w:r>
          </w:p>
        </w:tc>
        <w:tc>
          <w:tcPr>
            <w:tcW w:w="415" w:type="dxa"/>
            <w:shd w:val="clear" w:color="auto" w:fill="D9D9D9" w:themeFill="background1" w:themeFillShade="D9"/>
            <w:vAlign w:val="center"/>
          </w:tcPr>
          <w:p w14:paraId="68B027D4" w14:textId="77777777" w:rsidR="009E7649" w:rsidRPr="009E7649" w:rsidRDefault="009E7649" w:rsidP="00F65202">
            <w:pPr>
              <w:ind w:left="567" w:hanging="425"/>
              <w:jc w:val="both"/>
              <w:rPr>
                <w:rFonts w:asciiTheme="minorHAnsi" w:hAnsiTheme="minorHAnsi" w:cstheme="minorHAnsi"/>
                <w:color w:val="000000"/>
                <w:sz w:val="16"/>
                <w:szCs w:val="16"/>
              </w:rPr>
            </w:pPr>
            <w:r w:rsidRPr="009E7649">
              <w:rPr>
                <w:rFonts w:asciiTheme="minorHAnsi" w:hAnsiTheme="minorHAnsi" w:cstheme="minorHAnsi"/>
                <w:color w:val="000000"/>
                <w:sz w:val="16"/>
                <w:szCs w:val="16"/>
              </w:rPr>
              <w:t> </w:t>
            </w:r>
          </w:p>
        </w:tc>
        <w:tc>
          <w:tcPr>
            <w:tcW w:w="416" w:type="dxa"/>
            <w:shd w:val="clear" w:color="auto" w:fill="D9D9D9" w:themeFill="background1" w:themeFillShade="D9"/>
            <w:vAlign w:val="center"/>
          </w:tcPr>
          <w:p w14:paraId="48F4DF5C" w14:textId="77777777" w:rsidR="009E7649" w:rsidRPr="009E7649" w:rsidRDefault="009E7649" w:rsidP="00F65202">
            <w:pPr>
              <w:ind w:left="567" w:hanging="425"/>
              <w:jc w:val="both"/>
              <w:rPr>
                <w:rFonts w:asciiTheme="minorHAnsi" w:hAnsiTheme="minorHAnsi" w:cstheme="minorHAnsi"/>
                <w:color w:val="000000"/>
                <w:sz w:val="16"/>
                <w:szCs w:val="16"/>
              </w:rPr>
            </w:pPr>
            <w:r w:rsidRPr="009E7649">
              <w:rPr>
                <w:rFonts w:asciiTheme="minorHAnsi" w:hAnsiTheme="minorHAnsi" w:cstheme="minorHAnsi"/>
                <w:color w:val="000000"/>
                <w:sz w:val="16"/>
                <w:szCs w:val="16"/>
              </w:rPr>
              <w:t> </w:t>
            </w:r>
          </w:p>
        </w:tc>
        <w:tc>
          <w:tcPr>
            <w:tcW w:w="416" w:type="dxa"/>
            <w:shd w:val="clear" w:color="auto" w:fill="D9D9D9" w:themeFill="background1" w:themeFillShade="D9"/>
            <w:vAlign w:val="center"/>
          </w:tcPr>
          <w:p w14:paraId="7529A31C"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59636F71"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56B72F12"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4C95AA64"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5" w:type="dxa"/>
            <w:shd w:val="clear" w:color="auto" w:fill="D9D9D9" w:themeFill="background1" w:themeFillShade="D9"/>
            <w:vAlign w:val="center"/>
          </w:tcPr>
          <w:p w14:paraId="24B6AAE7"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0EC71AF7"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07622E4E"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5C971F21"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2C92290E" w14:textId="77777777" w:rsidR="009E7649" w:rsidRPr="009E7649" w:rsidRDefault="009E7649" w:rsidP="00F65202">
            <w:pPr>
              <w:ind w:left="567" w:hanging="425"/>
              <w:jc w:val="both"/>
              <w:rPr>
                <w:rFonts w:asciiTheme="minorHAnsi" w:hAnsiTheme="minorHAnsi" w:cstheme="minorHAnsi"/>
                <w:color w:val="000000"/>
                <w:sz w:val="16"/>
                <w:szCs w:val="16"/>
              </w:rPr>
            </w:pPr>
          </w:p>
        </w:tc>
        <w:tc>
          <w:tcPr>
            <w:tcW w:w="416" w:type="dxa"/>
            <w:shd w:val="clear" w:color="auto" w:fill="D9D9D9" w:themeFill="background1" w:themeFillShade="D9"/>
            <w:vAlign w:val="center"/>
          </w:tcPr>
          <w:p w14:paraId="7E3DBF6C" w14:textId="77777777" w:rsidR="009E7649" w:rsidRPr="009E7649" w:rsidRDefault="009E7649" w:rsidP="00F65202">
            <w:pPr>
              <w:ind w:left="567" w:hanging="425"/>
              <w:jc w:val="both"/>
              <w:rPr>
                <w:rFonts w:asciiTheme="minorHAnsi" w:hAnsiTheme="minorHAnsi" w:cstheme="minorHAnsi"/>
                <w:color w:val="000000"/>
                <w:sz w:val="16"/>
                <w:szCs w:val="16"/>
              </w:rPr>
            </w:pPr>
          </w:p>
        </w:tc>
      </w:tr>
      <w:tr w:rsidR="00F65202" w:rsidRPr="00D52BFB" w14:paraId="12647233" w14:textId="77777777" w:rsidTr="00BD4FF5">
        <w:trPr>
          <w:trHeight w:val="907"/>
        </w:trPr>
        <w:tc>
          <w:tcPr>
            <w:tcW w:w="709" w:type="dxa"/>
            <w:shd w:val="clear" w:color="auto" w:fill="auto"/>
            <w:vAlign w:val="center"/>
          </w:tcPr>
          <w:p w14:paraId="7BAECCC8" w14:textId="6BA3B2FB" w:rsidR="00F65202" w:rsidRPr="009E7649" w:rsidRDefault="00F65202" w:rsidP="00E05BE5">
            <w:pPr>
              <w:ind w:left="-115"/>
              <w:jc w:val="center"/>
              <w:rPr>
                <w:rFonts w:asciiTheme="minorHAnsi" w:hAnsiTheme="minorHAnsi" w:cstheme="minorHAnsi"/>
                <w:color w:val="000000"/>
                <w:sz w:val="16"/>
                <w:szCs w:val="16"/>
              </w:rPr>
            </w:pPr>
            <w:r w:rsidRPr="009E7649">
              <w:rPr>
                <w:rFonts w:asciiTheme="minorHAnsi" w:hAnsiTheme="minorHAnsi" w:cstheme="minorHAnsi"/>
                <w:color w:val="000000"/>
                <w:sz w:val="16"/>
                <w:szCs w:val="16"/>
              </w:rPr>
              <w:t>6</w:t>
            </w:r>
          </w:p>
        </w:tc>
        <w:tc>
          <w:tcPr>
            <w:tcW w:w="2410" w:type="dxa"/>
            <w:shd w:val="clear" w:color="auto" w:fill="auto"/>
            <w:vAlign w:val="center"/>
          </w:tcPr>
          <w:p w14:paraId="7BF308CB" w14:textId="77777777" w:rsidR="00F65202" w:rsidRPr="009E7649" w:rsidRDefault="00F65202" w:rsidP="00F65202">
            <w:pPr>
              <w:ind w:hanging="3"/>
              <w:jc w:val="both"/>
              <w:rPr>
                <w:rFonts w:asciiTheme="minorHAnsi" w:hAnsiTheme="minorHAnsi" w:cstheme="minorHAnsi"/>
                <w:color w:val="000000"/>
                <w:sz w:val="16"/>
                <w:szCs w:val="16"/>
              </w:rPr>
            </w:pPr>
            <w:r w:rsidRPr="009E7649">
              <w:rPr>
                <w:rFonts w:asciiTheme="minorHAnsi" w:hAnsiTheme="minorHAnsi" w:cstheme="minorHAnsi"/>
                <w:color w:val="000000"/>
                <w:sz w:val="16"/>
                <w:szCs w:val="16"/>
              </w:rPr>
              <w:t>Serviços Técnicos de desenvolvimento, para utilização sob demanda após a implantação dos aplicativos para realização de adaptações e criação de novas funcionalidades.</w:t>
            </w:r>
          </w:p>
        </w:tc>
        <w:tc>
          <w:tcPr>
            <w:tcW w:w="1276" w:type="dxa"/>
            <w:gridSpan w:val="2"/>
            <w:shd w:val="clear" w:color="auto" w:fill="auto"/>
            <w:vAlign w:val="center"/>
          </w:tcPr>
          <w:p w14:paraId="35A54291" w14:textId="162CFD0A" w:rsidR="00F65202" w:rsidRPr="009E7649" w:rsidRDefault="003801D0" w:rsidP="00F65202">
            <w:pPr>
              <w:ind w:left="567" w:right="-98" w:hanging="685"/>
              <w:jc w:val="center"/>
              <w:rPr>
                <w:rFonts w:asciiTheme="minorHAnsi" w:hAnsiTheme="minorHAnsi" w:cstheme="minorHAnsi"/>
                <w:color w:val="000000"/>
                <w:sz w:val="16"/>
                <w:szCs w:val="16"/>
              </w:rPr>
            </w:pPr>
            <w:r>
              <w:rPr>
                <w:rFonts w:asciiTheme="minorHAnsi" w:hAnsiTheme="minorHAnsi" w:cstheme="minorHAnsi"/>
                <w:color w:val="000000"/>
                <w:sz w:val="16"/>
                <w:szCs w:val="16"/>
              </w:rPr>
              <w:t>4</w:t>
            </w:r>
            <w:r w:rsidR="00F65202" w:rsidRPr="009E7649">
              <w:rPr>
                <w:rFonts w:asciiTheme="minorHAnsi" w:hAnsiTheme="minorHAnsi" w:cstheme="minorHAnsi"/>
                <w:color w:val="000000"/>
                <w:sz w:val="16"/>
                <w:szCs w:val="16"/>
              </w:rPr>
              <w:t>00</w:t>
            </w:r>
          </w:p>
        </w:tc>
        <w:tc>
          <w:tcPr>
            <w:tcW w:w="680" w:type="dxa"/>
            <w:shd w:val="clear" w:color="auto" w:fill="auto"/>
            <w:vAlign w:val="center"/>
          </w:tcPr>
          <w:p w14:paraId="1FF78108" w14:textId="77777777" w:rsidR="00F65202" w:rsidRPr="009E7649" w:rsidRDefault="00F65202" w:rsidP="00E05BE5">
            <w:pPr>
              <w:ind w:left="-110" w:right="-126"/>
              <w:jc w:val="center"/>
              <w:rPr>
                <w:rFonts w:asciiTheme="minorHAnsi" w:hAnsiTheme="minorHAnsi" w:cstheme="minorHAnsi"/>
                <w:color w:val="000000"/>
                <w:sz w:val="16"/>
                <w:szCs w:val="16"/>
              </w:rPr>
            </w:pPr>
            <w:r w:rsidRPr="009E7649">
              <w:rPr>
                <w:rFonts w:asciiTheme="minorHAnsi" w:hAnsiTheme="minorHAnsi" w:cstheme="minorHAnsi"/>
                <w:color w:val="000000"/>
                <w:sz w:val="16"/>
                <w:szCs w:val="16"/>
              </w:rPr>
              <w:t>HORA</w:t>
            </w:r>
          </w:p>
        </w:tc>
        <w:tc>
          <w:tcPr>
            <w:tcW w:w="4990" w:type="dxa"/>
            <w:gridSpan w:val="12"/>
            <w:shd w:val="clear" w:color="auto" w:fill="auto"/>
            <w:vAlign w:val="center"/>
          </w:tcPr>
          <w:p w14:paraId="751DC6E7" w14:textId="77777777" w:rsidR="00F65202" w:rsidRPr="009E7649" w:rsidRDefault="00F65202" w:rsidP="00F65202">
            <w:pPr>
              <w:ind w:left="567" w:hanging="649"/>
              <w:jc w:val="center"/>
              <w:rPr>
                <w:rFonts w:asciiTheme="minorHAnsi" w:hAnsiTheme="minorHAnsi" w:cstheme="minorHAnsi"/>
                <w:color w:val="000000"/>
                <w:sz w:val="16"/>
                <w:szCs w:val="16"/>
              </w:rPr>
            </w:pPr>
            <w:r w:rsidRPr="009E7649">
              <w:rPr>
                <w:rFonts w:asciiTheme="minorHAnsi" w:hAnsiTheme="minorHAnsi" w:cstheme="minorHAnsi"/>
                <w:color w:val="000000"/>
                <w:sz w:val="16"/>
                <w:szCs w:val="16"/>
              </w:rPr>
              <w:t>Quando solicitado.</w:t>
            </w:r>
          </w:p>
        </w:tc>
      </w:tr>
    </w:tbl>
    <w:p w14:paraId="0D2FBAAC" w14:textId="05E7FCCF" w:rsidR="00AF0E50" w:rsidRDefault="00AF0E50" w:rsidP="00AF0E50">
      <w:pPr>
        <w:spacing w:line="360" w:lineRule="auto"/>
        <w:ind w:left="567"/>
        <w:contextualSpacing/>
        <w:jc w:val="both"/>
        <w:rPr>
          <w:rFonts w:asciiTheme="majorHAnsi" w:hAnsiTheme="majorHAnsi" w:cstheme="majorHAnsi"/>
          <w:sz w:val="22"/>
          <w:szCs w:val="22"/>
        </w:rPr>
      </w:pPr>
    </w:p>
    <w:p w14:paraId="2FDA3BE9" w14:textId="623921A6" w:rsidR="00A35FB6" w:rsidRDefault="00A35FB6" w:rsidP="00AF0E50">
      <w:pPr>
        <w:spacing w:line="360" w:lineRule="auto"/>
        <w:ind w:left="567"/>
        <w:contextualSpacing/>
        <w:jc w:val="both"/>
        <w:rPr>
          <w:rFonts w:asciiTheme="majorHAnsi" w:hAnsiTheme="majorHAnsi" w:cstheme="majorHAnsi"/>
          <w:sz w:val="22"/>
          <w:szCs w:val="22"/>
        </w:rPr>
      </w:pPr>
    </w:p>
    <w:p w14:paraId="44CCCC80" w14:textId="77777777" w:rsidR="00A35FB6" w:rsidRPr="00AF0E50" w:rsidRDefault="00A35FB6" w:rsidP="00AF0E50">
      <w:pPr>
        <w:spacing w:line="360" w:lineRule="auto"/>
        <w:ind w:left="567"/>
        <w:contextualSpacing/>
        <w:jc w:val="both"/>
        <w:rPr>
          <w:rFonts w:asciiTheme="majorHAnsi" w:hAnsiTheme="majorHAnsi" w:cstheme="majorHAnsi"/>
          <w:sz w:val="22"/>
          <w:szCs w:val="22"/>
        </w:rPr>
      </w:pPr>
    </w:p>
    <w:p w14:paraId="2A4B33F1" w14:textId="551E79B3" w:rsidR="00695D1F" w:rsidRPr="00E05BE5" w:rsidRDefault="00695D1F" w:rsidP="00A10F02">
      <w:pPr>
        <w:numPr>
          <w:ilvl w:val="0"/>
          <w:numId w:val="1"/>
        </w:numPr>
        <w:spacing w:line="360" w:lineRule="auto"/>
        <w:ind w:left="567" w:hanging="425"/>
        <w:contextualSpacing/>
        <w:jc w:val="both"/>
        <w:rPr>
          <w:rFonts w:asciiTheme="majorHAnsi" w:hAnsiTheme="majorHAnsi" w:cstheme="majorHAnsi"/>
          <w:sz w:val="22"/>
          <w:szCs w:val="22"/>
        </w:rPr>
      </w:pPr>
      <w:r w:rsidRPr="00D52BFB">
        <w:rPr>
          <w:rFonts w:asciiTheme="majorHAnsi" w:eastAsia="Arial" w:hAnsiTheme="majorHAnsi" w:cstheme="majorHAnsi"/>
          <w:b/>
          <w:sz w:val="22"/>
          <w:szCs w:val="22"/>
        </w:rPr>
        <w:t>PLANILHA FINANCEIRA</w:t>
      </w:r>
    </w:p>
    <w:tbl>
      <w:tblPr>
        <w:tblStyle w:val="Tabelacomgrade1"/>
        <w:tblW w:w="10065" w:type="dxa"/>
        <w:tblLayout w:type="fixed"/>
        <w:tblLook w:val="04A0" w:firstRow="1" w:lastRow="0" w:firstColumn="1" w:lastColumn="0" w:noHBand="0" w:noVBand="1"/>
      </w:tblPr>
      <w:tblGrid>
        <w:gridCol w:w="709"/>
        <w:gridCol w:w="2410"/>
        <w:gridCol w:w="709"/>
        <w:gridCol w:w="567"/>
        <w:gridCol w:w="680"/>
        <w:gridCol w:w="1663"/>
        <w:gridCol w:w="1663"/>
        <w:gridCol w:w="1664"/>
      </w:tblGrid>
      <w:tr w:rsidR="00E05BE5" w:rsidRPr="00D52BFB" w14:paraId="2E2F0B7B" w14:textId="77777777" w:rsidTr="00BD4FF5">
        <w:trPr>
          <w:trHeight w:val="416"/>
        </w:trPr>
        <w:tc>
          <w:tcPr>
            <w:tcW w:w="709" w:type="dxa"/>
            <w:vMerge w:val="restart"/>
            <w:shd w:val="clear" w:color="auto" w:fill="D9D9D9"/>
            <w:vAlign w:val="center"/>
          </w:tcPr>
          <w:p w14:paraId="5AC2ED07" w14:textId="77777777" w:rsidR="00E05BE5" w:rsidRPr="009E7649" w:rsidRDefault="00E05BE5" w:rsidP="00E05BE5">
            <w:pPr>
              <w:ind w:left="-115" w:right="-98"/>
              <w:jc w:val="center"/>
              <w:rPr>
                <w:rFonts w:asciiTheme="minorHAnsi" w:hAnsiTheme="minorHAnsi" w:cstheme="minorHAnsi"/>
                <w:b/>
                <w:sz w:val="16"/>
                <w:szCs w:val="16"/>
              </w:rPr>
            </w:pPr>
            <w:r w:rsidRPr="009E7649">
              <w:rPr>
                <w:rFonts w:asciiTheme="minorHAnsi" w:hAnsiTheme="minorHAnsi" w:cstheme="minorHAnsi"/>
                <w:b/>
                <w:sz w:val="16"/>
                <w:szCs w:val="16"/>
              </w:rPr>
              <w:t>ITEM</w:t>
            </w:r>
          </w:p>
        </w:tc>
        <w:tc>
          <w:tcPr>
            <w:tcW w:w="2410" w:type="dxa"/>
            <w:vMerge w:val="restart"/>
            <w:shd w:val="clear" w:color="auto" w:fill="D9D9D9"/>
            <w:vAlign w:val="center"/>
          </w:tcPr>
          <w:p w14:paraId="030C1916" w14:textId="77777777" w:rsidR="00E05BE5" w:rsidRPr="009E7649" w:rsidRDefault="00E05BE5" w:rsidP="00E05BE5">
            <w:pPr>
              <w:ind w:left="-110"/>
              <w:jc w:val="center"/>
              <w:rPr>
                <w:rFonts w:asciiTheme="minorHAnsi" w:hAnsiTheme="minorHAnsi" w:cstheme="minorHAnsi"/>
                <w:b/>
                <w:sz w:val="16"/>
                <w:szCs w:val="16"/>
              </w:rPr>
            </w:pPr>
            <w:r w:rsidRPr="009E7649">
              <w:rPr>
                <w:rFonts w:asciiTheme="minorHAnsi" w:hAnsiTheme="minorHAnsi" w:cstheme="minorHAnsi"/>
                <w:b/>
                <w:sz w:val="16"/>
                <w:szCs w:val="16"/>
              </w:rPr>
              <w:t>DESCRIÇÃO</w:t>
            </w:r>
          </w:p>
        </w:tc>
        <w:tc>
          <w:tcPr>
            <w:tcW w:w="709" w:type="dxa"/>
            <w:vMerge w:val="restart"/>
            <w:shd w:val="clear" w:color="auto" w:fill="D9D9D9"/>
            <w:textDirection w:val="tbRl"/>
            <w:vAlign w:val="center"/>
          </w:tcPr>
          <w:p w14:paraId="022B17EB" w14:textId="77777777" w:rsidR="00E05BE5" w:rsidRPr="009E7649" w:rsidRDefault="00E05BE5" w:rsidP="00BD4FF5">
            <w:pPr>
              <w:ind w:left="567" w:right="113" w:hanging="425"/>
              <w:jc w:val="both"/>
              <w:rPr>
                <w:rFonts w:asciiTheme="minorHAnsi" w:hAnsiTheme="minorHAnsi" w:cstheme="minorHAnsi"/>
                <w:b/>
                <w:sz w:val="16"/>
                <w:szCs w:val="16"/>
              </w:rPr>
            </w:pPr>
            <w:r w:rsidRPr="009E7649">
              <w:rPr>
                <w:rFonts w:asciiTheme="minorHAnsi" w:hAnsiTheme="minorHAnsi" w:cstheme="minorHAnsi"/>
                <w:b/>
                <w:sz w:val="16"/>
                <w:szCs w:val="16"/>
              </w:rPr>
              <w:t>QTD.</w:t>
            </w:r>
          </w:p>
        </w:tc>
        <w:tc>
          <w:tcPr>
            <w:tcW w:w="567" w:type="dxa"/>
            <w:vMerge w:val="restart"/>
            <w:shd w:val="clear" w:color="auto" w:fill="D9D9D9"/>
            <w:textDirection w:val="tbRl"/>
            <w:vAlign w:val="center"/>
          </w:tcPr>
          <w:p w14:paraId="4A414B52" w14:textId="77777777" w:rsidR="00E05BE5" w:rsidRPr="009E7649" w:rsidRDefault="00E05BE5" w:rsidP="00BD4FF5">
            <w:pPr>
              <w:ind w:left="567" w:right="113" w:hanging="425"/>
              <w:jc w:val="both"/>
              <w:rPr>
                <w:rFonts w:asciiTheme="minorHAnsi" w:hAnsiTheme="minorHAnsi" w:cstheme="minorHAnsi"/>
                <w:b/>
                <w:sz w:val="16"/>
                <w:szCs w:val="16"/>
              </w:rPr>
            </w:pPr>
            <w:r>
              <w:rPr>
                <w:rFonts w:asciiTheme="minorHAnsi" w:hAnsiTheme="minorHAnsi" w:cstheme="minorHAnsi"/>
                <w:b/>
                <w:sz w:val="16"/>
                <w:szCs w:val="16"/>
              </w:rPr>
              <w:t>PERÍODO</w:t>
            </w:r>
          </w:p>
        </w:tc>
        <w:tc>
          <w:tcPr>
            <w:tcW w:w="680" w:type="dxa"/>
            <w:vMerge w:val="restart"/>
            <w:shd w:val="clear" w:color="auto" w:fill="D9D9D9"/>
            <w:vAlign w:val="center"/>
          </w:tcPr>
          <w:p w14:paraId="45F35510" w14:textId="77777777" w:rsidR="00E05BE5" w:rsidRPr="009E7649" w:rsidRDefault="00E05BE5" w:rsidP="00E05BE5">
            <w:pPr>
              <w:ind w:left="-110"/>
              <w:jc w:val="center"/>
              <w:rPr>
                <w:rFonts w:asciiTheme="minorHAnsi" w:hAnsiTheme="minorHAnsi" w:cstheme="minorHAnsi"/>
                <w:b/>
                <w:sz w:val="16"/>
                <w:szCs w:val="16"/>
              </w:rPr>
            </w:pPr>
            <w:r w:rsidRPr="009E7649">
              <w:rPr>
                <w:rFonts w:asciiTheme="minorHAnsi" w:hAnsiTheme="minorHAnsi" w:cstheme="minorHAnsi"/>
                <w:b/>
                <w:sz w:val="16"/>
                <w:szCs w:val="16"/>
              </w:rPr>
              <w:t>UND.</w:t>
            </w:r>
          </w:p>
        </w:tc>
        <w:tc>
          <w:tcPr>
            <w:tcW w:w="4990" w:type="dxa"/>
            <w:gridSpan w:val="3"/>
            <w:shd w:val="clear" w:color="auto" w:fill="D9D9D9"/>
            <w:vAlign w:val="center"/>
          </w:tcPr>
          <w:p w14:paraId="23131590" w14:textId="1D43550B" w:rsidR="00E05BE5" w:rsidRPr="009E7649" w:rsidRDefault="00E05BE5" w:rsidP="00E05BE5">
            <w:pPr>
              <w:jc w:val="center"/>
              <w:rPr>
                <w:rFonts w:asciiTheme="minorHAnsi" w:hAnsiTheme="minorHAnsi" w:cstheme="minorHAnsi"/>
                <w:b/>
                <w:sz w:val="16"/>
                <w:szCs w:val="16"/>
              </w:rPr>
            </w:pPr>
            <w:r>
              <w:rPr>
                <w:rFonts w:asciiTheme="minorHAnsi" w:hAnsiTheme="minorHAnsi" w:cstheme="minorHAnsi"/>
                <w:b/>
                <w:sz w:val="16"/>
                <w:szCs w:val="16"/>
              </w:rPr>
              <w:t>VALOR (R$)</w:t>
            </w:r>
          </w:p>
        </w:tc>
      </w:tr>
      <w:tr w:rsidR="00012F09" w:rsidRPr="00D52BFB" w14:paraId="76146BD2" w14:textId="77777777" w:rsidTr="00012F09">
        <w:trPr>
          <w:cantSplit/>
          <w:trHeight w:val="449"/>
        </w:trPr>
        <w:tc>
          <w:tcPr>
            <w:tcW w:w="709" w:type="dxa"/>
            <w:vMerge/>
            <w:shd w:val="clear" w:color="auto" w:fill="D9D9D9"/>
            <w:vAlign w:val="center"/>
          </w:tcPr>
          <w:p w14:paraId="5DD8432D" w14:textId="77777777" w:rsidR="00012F09" w:rsidRPr="009E7649" w:rsidRDefault="00012F09" w:rsidP="00BD4FF5">
            <w:pPr>
              <w:ind w:left="-115" w:hanging="425"/>
              <w:jc w:val="center"/>
              <w:rPr>
                <w:rFonts w:asciiTheme="minorHAnsi" w:hAnsiTheme="minorHAnsi" w:cstheme="minorHAnsi"/>
                <w:b/>
                <w:sz w:val="16"/>
                <w:szCs w:val="16"/>
              </w:rPr>
            </w:pPr>
          </w:p>
        </w:tc>
        <w:tc>
          <w:tcPr>
            <w:tcW w:w="2410" w:type="dxa"/>
            <w:vMerge/>
            <w:shd w:val="clear" w:color="auto" w:fill="D9D9D9"/>
            <w:vAlign w:val="center"/>
          </w:tcPr>
          <w:p w14:paraId="4C95F8DA" w14:textId="77777777" w:rsidR="00012F09" w:rsidRPr="009E7649" w:rsidRDefault="00012F09" w:rsidP="00BD4FF5">
            <w:pPr>
              <w:ind w:left="567" w:hanging="425"/>
              <w:jc w:val="both"/>
              <w:rPr>
                <w:rFonts w:asciiTheme="minorHAnsi" w:hAnsiTheme="minorHAnsi" w:cstheme="minorHAnsi"/>
                <w:b/>
                <w:sz w:val="16"/>
                <w:szCs w:val="16"/>
              </w:rPr>
            </w:pPr>
          </w:p>
        </w:tc>
        <w:tc>
          <w:tcPr>
            <w:tcW w:w="709" w:type="dxa"/>
            <w:vMerge/>
            <w:shd w:val="clear" w:color="auto" w:fill="D9D9D9"/>
            <w:vAlign w:val="center"/>
          </w:tcPr>
          <w:p w14:paraId="3078A56D" w14:textId="77777777" w:rsidR="00012F09" w:rsidRPr="009E7649" w:rsidRDefault="00012F09" w:rsidP="00BD4FF5">
            <w:pPr>
              <w:ind w:left="567" w:hanging="425"/>
              <w:jc w:val="both"/>
              <w:rPr>
                <w:rFonts w:asciiTheme="minorHAnsi" w:hAnsiTheme="minorHAnsi" w:cstheme="minorHAnsi"/>
                <w:b/>
                <w:sz w:val="16"/>
                <w:szCs w:val="16"/>
              </w:rPr>
            </w:pPr>
          </w:p>
        </w:tc>
        <w:tc>
          <w:tcPr>
            <w:tcW w:w="567" w:type="dxa"/>
            <w:vMerge/>
            <w:shd w:val="clear" w:color="auto" w:fill="D9D9D9"/>
            <w:vAlign w:val="center"/>
          </w:tcPr>
          <w:p w14:paraId="1F6F2576" w14:textId="77777777" w:rsidR="00012F09" w:rsidRPr="009E7649" w:rsidRDefault="00012F09" w:rsidP="00BD4FF5">
            <w:pPr>
              <w:ind w:left="567" w:hanging="425"/>
              <w:jc w:val="both"/>
              <w:rPr>
                <w:rFonts w:asciiTheme="minorHAnsi" w:hAnsiTheme="minorHAnsi" w:cstheme="minorHAnsi"/>
                <w:b/>
                <w:sz w:val="16"/>
                <w:szCs w:val="16"/>
              </w:rPr>
            </w:pPr>
          </w:p>
        </w:tc>
        <w:tc>
          <w:tcPr>
            <w:tcW w:w="680" w:type="dxa"/>
            <w:vMerge/>
            <w:shd w:val="clear" w:color="auto" w:fill="D9D9D9"/>
            <w:vAlign w:val="center"/>
          </w:tcPr>
          <w:p w14:paraId="05FCD1B3" w14:textId="77777777" w:rsidR="00012F09" w:rsidRPr="009E7649" w:rsidRDefault="00012F09" w:rsidP="00BD4FF5">
            <w:pPr>
              <w:ind w:left="567" w:hanging="425"/>
              <w:jc w:val="both"/>
              <w:rPr>
                <w:rFonts w:asciiTheme="minorHAnsi" w:hAnsiTheme="minorHAnsi" w:cstheme="minorHAnsi"/>
                <w:b/>
                <w:sz w:val="16"/>
                <w:szCs w:val="16"/>
              </w:rPr>
            </w:pPr>
          </w:p>
        </w:tc>
        <w:tc>
          <w:tcPr>
            <w:tcW w:w="1663" w:type="dxa"/>
            <w:shd w:val="clear" w:color="auto" w:fill="D9D9D9"/>
            <w:vAlign w:val="center"/>
          </w:tcPr>
          <w:p w14:paraId="35918A22" w14:textId="77777777" w:rsidR="00012F09" w:rsidRPr="009E7649" w:rsidRDefault="00012F09" w:rsidP="00E05BE5">
            <w:pPr>
              <w:ind w:left="567" w:hanging="567"/>
              <w:jc w:val="center"/>
              <w:rPr>
                <w:rFonts w:asciiTheme="minorHAnsi" w:hAnsiTheme="minorHAnsi" w:cstheme="minorHAnsi"/>
                <w:b/>
                <w:sz w:val="16"/>
                <w:szCs w:val="16"/>
              </w:rPr>
            </w:pPr>
            <w:r>
              <w:rPr>
                <w:rFonts w:asciiTheme="minorHAnsi" w:hAnsiTheme="minorHAnsi" w:cstheme="minorHAnsi"/>
                <w:b/>
                <w:sz w:val="16"/>
                <w:szCs w:val="16"/>
              </w:rPr>
              <w:t>UNITÁRIO</w:t>
            </w:r>
          </w:p>
        </w:tc>
        <w:tc>
          <w:tcPr>
            <w:tcW w:w="1663" w:type="dxa"/>
            <w:shd w:val="clear" w:color="auto" w:fill="D9D9D9"/>
            <w:vAlign w:val="center"/>
          </w:tcPr>
          <w:p w14:paraId="184539A5" w14:textId="3C81F7B9" w:rsidR="00012F09" w:rsidRPr="009E7649" w:rsidRDefault="00012F09" w:rsidP="00E05BE5">
            <w:pPr>
              <w:ind w:left="567" w:hanging="567"/>
              <w:jc w:val="center"/>
              <w:rPr>
                <w:rFonts w:asciiTheme="minorHAnsi" w:hAnsiTheme="minorHAnsi" w:cstheme="minorHAnsi"/>
                <w:b/>
                <w:sz w:val="16"/>
                <w:szCs w:val="16"/>
              </w:rPr>
            </w:pPr>
            <w:r>
              <w:rPr>
                <w:rFonts w:asciiTheme="minorHAnsi" w:hAnsiTheme="minorHAnsi" w:cstheme="minorHAnsi"/>
                <w:b/>
                <w:sz w:val="16"/>
                <w:szCs w:val="16"/>
              </w:rPr>
              <w:t>MENSAL</w:t>
            </w:r>
          </w:p>
        </w:tc>
        <w:tc>
          <w:tcPr>
            <w:tcW w:w="1664" w:type="dxa"/>
            <w:shd w:val="clear" w:color="auto" w:fill="D9D9D9"/>
            <w:vAlign w:val="center"/>
          </w:tcPr>
          <w:p w14:paraId="555341E9" w14:textId="62F3AF25" w:rsidR="00012F09" w:rsidRPr="009E7649" w:rsidRDefault="00012F09" w:rsidP="00E05BE5">
            <w:pPr>
              <w:ind w:left="567" w:hanging="597"/>
              <w:jc w:val="center"/>
              <w:rPr>
                <w:rFonts w:asciiTheme="minorHAnsi" w:hAnsiTheme="minorHAnsi" w:cstheme="minorHAnsi"/>
                <w:b/>
                <w:sz w:val="16"/>
                <w:szCs w:val="16"/>
              </w:rPr>
            </w:pPr>
            <w:r>
              <w:rPr>
                <w:rFonts w:asciiTheme="minorHAnsi" w:hAnsiTheme="minorHAnsi" w:cstheme="minorHAnsi"/>
                <w:b/>
                <w:sz w:val="16"/>
                <w:szCs w:val="16"/>
              </w:rPr>
              <w:t>TOTAL</w:t>
            </w:r>
          </w:p>
        </w:tc>
      </w:tr>
      <w:tr w:rsidR="00012F09" w:rsidRPr="00D52BFB" w14:paraId="501B4832" w14:textId="77777777" w:rsidTr="00012F09">
        <w:trPr>
          <w:cantSplit/>
          <w:trHeight w:val="850"/>
        </w:trPr>
        <w:tc>
          <w:tcPr>
            <w:tcW w:w="709" w:type="dxa"/>
            <w:shd w:val="clear" w:color="auto" w:fill="auto"/>
            <w:vAlign w:val="center"/>
          </w:tcPr>
          <w:p w14:paraId="087951E0" w14:textId="77777777" w:rsidR="00012F09" w:rsidRPr="009E7649" w:rsidRDefault="00012F09" w:rsidP="00BD4FF5">
            <w:pPr>
              <w:ind w:left="-115"/>
              <w:jc w:val="center"/>
              <w:rPr>
                <w:rFonts w:asciiTheme="minorHAnsi" w:hAnsiTheme="minorHAnsi" w:cstheme="minorHAnsi"/>
                <w:color w:val="000000"/>
                <w:sz w:val="16"/>
                <w:szCs w:val="16"/>
              </w:rPr>
            </w:pPr>
            <w:r w:rsidRPr="009E7649">
              <w:rPr>
                <w:rFonts w:asciiTheme="minorHAnsi" w:hAnsiTheme="minorHAnsi" w:cstheme="minorHAnsi"/>
                <w:color w:val="000000"/>
                <w:sz w:val="16"/>
                <w:szCs w:val="16"/>
              </w:rPr>
              <w:t>1</w:t>
            </w:r>
          </w:p>
        </w:tc>
        <w:tc>
          <w:tcPr>
            <w:tcW w:w="2410" w:type="dxa"/>
            <w:shd w:val="clear" w:color="auto" w:fill="auto"/>
            <w:vAlign w:val="center"/>
          </w:tcPr>
          <w:p w14:paraId="3146B825" w14:textId="7CDBA553" w:rsidR="00012F09" w:rsidRPr="009E7649" w:rsidRDefault="00012F09" w:rsidP="00BD4FF5">
            <w:pPr>
              <w:ind w:hanging="3"/>
              <w:jc w:val="both"/>
              <w:rPr>
                <w:rFonts w:asciiTheme="minorHAnsi" w:hAnsiTheme="minorHAnsi" w:cstheme="minorHAnsi"/>
                <w:color w:val="000000"/>
                <w:sz w:val="16"/>
                <w:szCs w:val="16"/>
              </w:rPr>
            </w:pPr>
            <w:r w:rsidRPr="009E7649">
              <w:rPr>
                <w:rFonts w:asciiTheme="minorHAnsi" w:hAnsiTheme="minorHAnsi" w:cstheme="minorHAnsi"/>
                <w:color w:val="000000"/>
                <w:sz w:val="16"/>
                <w:szCs w:val="16"/>
              </w:rPr>
              <w:t>Registrador Eletrônico de Ponto</w:t>
            </w:r>
            <w:r w:rsidR="003801D0">
              <w:rPr>
                <w:rFonts w:asciiTheme="minorHAnsi" w:hAnsiTheme="minorHAnsi" w:cstheme="minorHAnsi"/>
                <w:color w:val="000000"/>
                <w:sz w:val="16"/>
                <w:szCs w:val="16"/>
              </w:rPr>
              <w:t xml:space="preserve"> (Máquina Fixa)</w:t>
            </w:r>
          </w:p>
        </w:tc>
        <w:tc>
          <w:tcPr>
            <w:tcW w:w="709" w:type="dxa"/>
            <w:shd w:val="clear" w:color="auto" w:fill="auto"/>
            <w:vAlign w:val="center"/>
          </w:tcPr>
          <w:p w14:paraId="01133F02" w14:textId="28274325" w:rsidR="00012F09" w:rsidRPr="003B34D8" w:rsidRDefault="003D7950" w:rsidP="00BD4FF5">
            <w:pPr>
              <w:ind w:left="-118"/>
              <w:jc w:val="center"/>
              <w:rPr>
                <w:rFonts w:asciiTheme="minorHAnsi" w:hAnsiTheme="minorHAnsi" w:cstheme="minorHAnsi"/>
                <w:color w:val="FF0000"/>
                <w:sz w:val="16"/>
                <w:szCs w:val="16"/>
              </w:rPr>
            </w:pPr>
            <w:proofErr w:type="spellStart"/>
            <w:r>
              <w:rPr>
                <w:rFonts w:asciiTheme="minorHAnsi" w:hAnsiTheme="minorHAnsi" w:cstheme="minorHAnsi"/>
                <w:sz w:val="16"/>
                <w:szCs w:val="16"/>
              </w:rPr>
              <w:t>Xx</w:t>
            </w:r>
            <w:proofErr w:type="spellEnd"/>
          </w:p>
        </w:tc>
        <w:tc>
          <w:tcPr>
            <w:tcW w:w="567" w:type="dxa"/>
            <w:shd w:val="clear" w:color="auto" w:fill="auto"/>
            <w:vAlign w:val="center"/>
          </w:tcPr>
          <w:p w14:paraId="5A64E1DA" w14:textId="77777777" w:rsidR="00012F09" w:rsidRPr="009E7649" w:rsidRDefault="00012F09" w:rsidP="00BD4FF5">
            <w:pPr>
              <w:ind w:left="-113"/>
              <w:jc w:val="center"/>
              <w:rPr>
                <w:rFonts w:asciiTheme="minorHAnsi" w:hAnsiTheme="minorHAnsi" w:cstheme="minorHAnsi"/>
                <w:color w:val="000000"/>
                <w:sz w:val="16"/>
                <w:szCs w:val="16"/>
              </w:rPr>
            </w:pPr>
            <w:r>
              <w:rPr>
                <w:rFonts w:asciiTheme="minorHAnsi" w:hAnsiTheme="minorHAnsi" w:cstheme="minorHAnsi"/>
                <w:color w:val="000000"/>
                <w:sz w:val="16"/>
                <w:szCs w:val="16"/>
              </w:rPr>
              <w:t>12</w:t>
            </w:r>
          </w:p>
        </w:tc>
        <w:tc>
          <w:tcPr>
            <w:tcW w:w="680" w:type="dxa"/>
            <w:shd w:val="clear" w:color="auto" w:fill="auto"/>
            <w:vAlign w:val="center"/>
          </w:tcPr>
          <w:p w14:paraId="6B3955E4" w14:textId="77777777" w:rsidR="00012F09" w:rsidRPr="009E7649" w:rsidRDefault="00012F09" w:rsidP="00BD4FF5">
            <w:pPr>
              <w:ind w:left="-110" w:right="-126"/>
              <w:jc w:val="center"/>
              <w:rPr>
                <w:rFonts w:asciiTheme="minorHAnsi" w:hAnsiTheme="minorHAnsi" w:cstheme="minorHAnsi"/>
                <w:color w:val="000000"/>
                <w:sz w:val="16"/>
                <w:szCs w:val="16"/>
              </w:rPr>
            </w:pPr>
            <w:r>
              <w:rPr>
                <w:rFonts w:asciiTheme="minorHAnsi" w:hAnsiTheme="minorHAnsi" w:cstheme="minorHAnsi"/>
                <w:color w:val="000000"/>
                <w:sz w:val="16"/>
                <w:szCs w:val="16"/>
              </w:rPr>
              <w:t>Mês</w:t>
            </w:r>
          </w:p>
        </w:tc>
        <w:tc>
          <w:tcPr>
            <w:tcW w:w="1663" w:type="dxa"/>
            <w:shd w:val="clear" w:color="auto" w:fill="FFFFFF" w:themeFill="background1"/>
            <w:vAlign w:val="center"/>
          </w:tcPr>
          <w:p w14:paraId="7459EC09" w14:textId="0D8957BB" w:rsidR="00012F09" w:rsidRPr="009E7649" w:rsidRDefault="003801D0" w:rsidP="00E05BE5">
            <w:pPr>
              <w:ind w:left="567" w:hanging="567"/>
              <w:jc w:val="center"/>
              <w:rPr>
                <w:rFonts w:asciiTheme="minorHAnsi" w:hAnsiTheme="minorHAnsi" w:cstheme="minorHAnsi"/>
                <w:color w:val="000000"/>
                <w:sz w:val="16"/>
                <w:szCs w:val="16"/>
              </w:rPr>
            </w:pPr>
            <w:r>
              <w:rPr>
                <w:rFonts w:asciiTheme="minorHAnsi" w:hAnsiTheme="minorHAnsi" w:cstheme="minorHAnsi"/>
                <w:color w:val="000000"/>
                <w:sz w:val="16"/>
                <w:szCs w:val="16"/>
              </w:rPr>
              <w:t>200</w:t>
            </w:r>
            <w:r w:rsidR="00012F09">
              <w:rPr>
                <w:rFonts w:asciiTheme="minorHAnsi" w:hAnsiTheme="minorHAnsi" w:cstheme="minorHAnsi"/>
                <w:color w:val="000000"/>
                <w:sz w:val="16"/>
                <w:szCs w:val="16"/>
              </w:rPr>
              <w:t>,00</w:t>
            </w:r>
          </w:p>
        </w:tc>
        <w:tc>
          <w:tcPr>
            <w:tcW w:w="1663" w:type="dxa"/>
            <w:shd w:val="clear" w:color="auto" w:fill="FFFFFF" w:themeFill="background1"/>
            <w:vAlign w:val="center"/>
          </w:tcPr>
          <w:p w14:paraId="71625BC1" w14:textId="5174B77F" w:rsidR="00012F09" w:rsidRPr="009E7649" w:rsidRDefault="003D7950" w:rsidP="00E05BE5">
            <w:pPr>
              <w:ind w:left="567" w:hanging="567"/>
              <w:jc w:val="center"/>
              <w:rPr>
                <w:rFonts w:asciiTheme="minorHAnsi" w:hAnsiTheme="minorHAnsi" w:cstheme="minorHAnsi"/>
                <w:color w:val="000000"/>
                <w:sz w:val="16"/>
                <w:szCs w:val="16"/>
              </w:rPr>
            </w:pPr>
            <w:r>
              <w:rPr>
                <w:rFonts w:asciiTheme="minorHAnsi" w:hAnsiTheme="minorHAnsi" w:cstheme="minorHAnsi"/>
                <w:color w:val="000000"/>
                <w:sz w:val="16"/>
                <w:szCs w:val="16"/>
              </w:rPr>
              <w:t>xx</w:t>
            </w:r>
            <w:r w:rsidR="003801D0">
              <w:rPr>
                <w:rFonts w:asciiTheme="minorHAnsi" w:hAnsiTheme="minorHAnsi" w:cstheme="minorHAnsi"/>
                <w:color w:val="000000"/>
                <w:sz w:val="16"/>
                <w:szCs w:val="16"/>
              </w:rPr>
              <w:t>.000</w:t>
            </w:r>
            <w:r w:rsidR="00012F09">
              <w:rPr>
                <w:rFonts w:asciiTheme="minorHAnsi" w:hAnsiTheme="minorHAnsi" w:cstheme="minorHAnsi"/>
                <w:color w:val="000000"/>
                <w:sz w:val="16"/>
                <w:szCs w:val="16"/>
              </w:rPr>
              <w:t>,00</w:t>
            </w:r>
          </w:p>
        </w:tc>
        <w:tc>
          <w:tcPr>
            <w:tcW w:w="1664" w:type="dxa"/>
            <w:shd w:val="clear" w:color="auto" w:fill="FFFFFF" w:themeFill="background1"/>
            <w:vAlign w:val="center"/>
          </w:tcPr>
          <w:p w14:paraId="3F202AEB" w14:textId="5AC3AC1A" w:rsidR="00012F09" w:rsidRPr="009E7649" w:rsidRDefault="003D7950" w:rsidP="00E05BE5">
            <w:pPr>
              <w:ind w:left="567" w:hanging="597"/>
              <w:jc w:val="center"/>
              <w:rPr>
                <w:rFonts w:asciiTheme="minorHAnsi" w:hAnsiTheme="minorHAnsi" w:cstheme="minorHAnsi"/>
                <w:color w:val="000000"/>
                <w:sz w:val="16"/>
                <w:szCs w:val="16"/>
              </w:rPr>
            </w:pPr>
            <w:r>
              <w:rPr>
                <w:rFonts w:asciiTheme="minorHAnsi" w:hAnsiTheme="minorHAnsi" w:cstheme="minorHAnsi"/>
                <w:color w:val="000000"/>
                <w:sz w:val="16"/>
                <w:szCs w:val="16"/>
              </w:rPr>
              <w:t>xxx</w:t>
            </w:r>
            <w:r w:rsidR="00012F09">
              <w:rPr>
                <w:rFonts w:asciiTheme="minorHAnsi" w:hAnsiTheme="minorHAnsi" w:cstheme="minorHAnsi"/>
                <w:color w:val="000000"/>
                <w:sz w:val="16"/>
                <w:szCs w:val="16"/>
              </w:rPr>
              <w:t>.000,00</w:t>
            </w:r>
          </w:p>
        </w:tc>
      </w:tr>
      <w:tr w:rsidR="003801D0" w:rsidRPr="00D52BFB" w14:paraId="29726C60" w14:textId="77777777" w:rsidTr="00012F09">
        <w:trPr>
          <w:cantSplit/>
          <w:trHeight w:val="850"/>
        </w:trPr>
        <w:tc>
          <w:tcPr>
            <w:tcW w:w="709" w:type="dxa"/>
            <w:shd w:val="clear" w:color="auto" w:fill="auto"/>
            <w:vAlign w:val="center"/>
          </w:tcPr>
          <w:p w14:paraId="124D77CF" w14:textId="25B465AF" w:rsidR="003801D0" w:rsidRPr="009E7649" w:rsidRDefault="003801D0" w:rsidP="00BD4FF5">
            <w:pPr>
              <w:ind w:left="-115"/>
              <w:jc w:val="center"/>
              <w:rPr>
                <w:rFonts w:asciiTheme="minorHAnsi" w:hAnsiTheme="minorHAnsi" w:cstheme="minorHAnsi"/>
                <w:color w:val="000000"/>
                <w:sz w:val="16"/>
                <w:szCs w:val="16"/>
              </w:rPr>
            </w:pPr>
            <w:r>
              <w:rPr>
                <w:rFonts w:asciiTheme="minorHAnsi" w:hAnsiTheme="minorHAnsi" w:cstheme="minorHAnsi"/>
                <w:color w:val="000000"/>
                <w:sz w:val="16"/>
                <w:szCs w:val="16"/>
              </w:rPr>
              <w:lastRenderedPageBreak/>
              <w:t>2</w:t>
            </w:r>
          </w:p>
        </w:tc>
        <w:tc>
          <w:tcPr>
            <w:tcW w:w="2410" w:type="dxa"/>
            <w:shd w:val="clear" w:color="auto" w:fill="auto"/>
            <w:vAlign w:val="center"/>
          </w:tcPr>
          <w:p w14:paraId="40FA0668" w14:textId="5EDAF6BC" w:rsidR="003801D0" w:rsidRPr="009E7649" w:rsidRDefault="003801D0" w:rsidP="00BD4FF5">
            <w:pPr>
              <w:ind w:hanging="3"/>
              <w:jc w:val="both"/>
              <w:rPr>
                <w:rFonts w:asciiTheme="minorHAnsi" w:hAnsiTheme="minorHAnsi" w:cstheme="minorHAnsi"/>
                <w:color w:val="000000"/>
                <w:sz w:val="16"/>
                <w:szCs w:val="16"/>
              </w:rPr>
            </w:pPr>
            <w:r w:rsidRPr="009E7649">
              <w:rPr>
                <w:rFonts w:asciiTheme="minorHAnsi" w:hAnsiTheme="minorHAnsi" w:cstheme="minorHAnsi"/>
                <w:color w:val="000000"/>
                <w:sz w:val="16"/>
                <w:szCs w:val="16"/>
              </w:rPr>
              <w:t>Registrador Eletrônico de Ponto</w:t>
            </w:r>
            <w:r>
              <w:rPr>
                <w:rFonts w:asciiTheme="minorHAnsi" w:hAnsiTheme="minorHAnsi" w:cstheme="minorHAnsi"/>
                <w:color w:val="000000"/>
                <w:sz w:val="16"/>
                <w:szCs w:val="16"/>
              </w:rPr>
              <w:t xml:space="preserve"> (Máquina Móvel)</w:t>
            </w:r>
          </w:p>
        </w:tc>
        <w:tc>
          <w:tcPr>
            <w:tcW w:w="709" w:type="dxa"/>
            <w:shd w:val="clear" w:color="auto" w:fill="auto"/>
            <w:vAlign w:val="center"/>
          </w:tcPr>
          <w:p w14:paraId="52D4A530" w14:textId="466EF564" w:rsidR="003801D0" w:rsidRPr="00F65202" w:rsidRDefault="003D7950" w:rsidP="00BD4FF5">
            <w:pPr>
              <w:ind w:left="-118"/>
              <w:jc w:val="center"/>
              <w:rPr>
                <w:rFonts w:asciiTheme="minorHAnsi" w:hAnsiTheme="minorHAnsi" w:cstheme="minorHAnsi"/>
                <w:sz w:val="16"/>
                <w:szCs w:val="16"/>
              </w:rPr>
            </w:pPr>
            <w:proofErr w:type="spellStart"/>
            <w:r>
              <w:rPr>
                <w:rFonts w:asciiTheme="minorHAnsi" w:hAnsiTheme="minorHAnsi" w:cstheme="minorHAnsi"/>
                <w:sz w:val="16"/>
                <w:szCs w:val="16"/>
              </w:rPr>
              <w:t>Xx</w:t>
            </w:r>
            <w:proofErr w:type="spellEnd"/>
          </w:p>
        </w:tc>
        <w:tc>
          <w:tcPr>
            <w:tcW w:w="567" w:type="dxa"/>
            <w:shd w:val="clear" w:color="auto" w:fill="auto"/>
            <w:vAlign w:val="center"/>
          </w:tcPr>
          <w:p w14:paraId="42D2015F" w14:textId="08A789AD" w:rsidR="003801D0" w:rsidRDefault="003801D0" w:rsidP="00BD4FF5">
            <w:pPr>
              <w:ind w:left="-113"/>
              <w:jc w:val="center"/>
              <w:rPr>
                <w:rFonts w:asciiTheme="minorHAnsi" w:hAnsiTheme="minorHAnsi" w:cstheme="minorHAnsi"/>
                <w:color w:val="000000"/>
                <w:sz w:val="16"/>
                <w:szCs w:val="16"/>
              </w:rPr>
            </w:pPr>
            <w:r>
              <w:rPr>
                <w:rFonts w:asciiTheme="minorHAnsi" w:hAnsiTheme="minorHAnsi" w:cstheme="minorHAnsi"/>
                <w:color w:val="000000"/>
                <w:sz w:val="16"/>
                <w:szCs w:val="16"/>
              </w:rPr>
              <w:t>12</w:t>
            </w:r>
          </w:p>
        </w:tc>
        <w:tc>
          <w:tcPr>
            <w:tcW w:w="680" w:type="dxa"/>
            <w:shd w:val="clear" w:color="auto" w:fill="auto"/>
            <w:vAlign w:val="center"/>
          </w:tcPr>
          <w:p w14:paraId="0D8B78AD" w14:textId="0252E59E" w:rsidR="003801D0" w:rsidRDefault="003801D0" w:rsidP="00BD4FF5">
            <w:pPr>
              <w:ind w:left="-110" w:right="-126"/>
              <w:jc w:val="center"/>
              <w:rPr>
                <w:rFonts w:asciiTheme="minorHAnsi" w:hAnsiTheme="minorHAnsi" w:cstheme="minorHAnsi"/>
                <w:color w:val="000000"/>
                <w:sz w:val="16"/>
                <w:szCs w:val="16"/>
              </w:rPr>
            </w:pPr>
            <w:r>
              <w:rPr>
                <w:rFonts w:asciiTheme="minorHAnsi" w:hAnsiTheme="minorHAnsi" w:cstheme="minorHAnsi"/>
                <w:color w:val="000000"/>
                <w:sz w:val="16"/>
                <w:szCs w:val="16"/>
              </w:rPr>
              <w:t>Mês</w:t>
            </w:r>
          </w:p>
        </w:tc>
        <w:tc>
          <w:tcPr>
            <w:tcW w:w="1663" w:type="dxa"/>
            <w:shd w:val="clear" w:color="auto" w:fill="FFFFFF" w:themeFill="background1"/>
            <w:vAlign w:val="center"/>
          </w:tcPr>
          <w:p w14:paraId="3AA12C30" w14:textId="6ECA1DB1" w:rsidR="003801D0" w:rsidRDefault="003801D0" w:rsidP="00E05BE5">
            <w:pPr>
              <w:ind w:left="567" w:hanging="567"/>
              <w:jc w:val="center"/>
              <w:rPr>
                <w:rFonts w:asciiTheme="minorHAnsi" w:hAnsiTheme="minorHAnsi" w:cstheme="minorHAnsi"/>
                <w:color w:val="000000"/>
                <w:sz w:val="16"/>
                <w:szCs w:val="16"/>
              </w:rPr>
            </w:pPr>
            <w:r>
              <w:rPr>
                <w:rFonts w:asciiTheme="minorHAnsi" w:hAnsiTheme="minorHAnsi" w:cstheme="minorHAnsi"/>
                <w:color w:val="000000"/>
                <w:sz w:val="16"/>
                <w:szCs w:val="16"/>
              </w:rPr>
              <w:t>275,00</w:t>
            </w:r>
          </w:p>
        </w:tc>
        <w:tc>
          <w:tcPr>
            <w:tcW w:w="1663" w:type="dxa"/>
            <w:shd w:val="clear" w:color="auto" w:fill="FFFFFF" w:themeFill="background1"/>
            <w:vAlign w:val="center"/>
          </w:tcPr>
          <w:p w14:paraId="5428EEC6" w14:textId="361E0BEA" w:rsidR="003801D0" w:rsidRDefault="003D7950" w:rsidP="00E05BE5">
            <w:pPr>
              <w:ind w:left="567" w:hanging="567"/>
              <w:jc w:val="center"/>
              <w:rPr>
                <w:rFonts w:asciiTheme="minorHAnsi" w:hAnsiTheme="minorHAnsi" w:cstheme="minorHAnsi"/>
                <w:color w:val="000000"/>
                <w:sz w:val="16"/>
                <w:szCs w:val="16"/>
              </w:rPr>
            </w:pPr>
            <w:r>
              <w:rPr>
                <w:rFonts w:asciiTheme="minorHAnsi" w:hAnsiTheme="minorHAnsi" w:cstheme="minorHAnsi"/>
                <w:color w:val="000000"/>
                <w:sz w:val="16"/>
                <w:szCs w:val="16"/>
              </w:rPr>
              <w:t>xx</w:t>
            </w:r>
            <w:r w:rsidR="003801D0">
              <w:rPr>
                <w:rFonts w:asciiTheme="minorHAnsi" w:hAnsiTheme="minorHAnsi" w:cstheme="minorHAnsi"/>
                <w:color w:val="000000"/>
                <w:sz w:val="16"/>
                <w:szCs w:val="16"/>
              </w:rPr>
              <w:t>.</w:t>
            </w:r>
            <w:r>
              <w:rPr>
                <w:rFonts w:asciiTheme="minorHAnsi" w:hAnsiTheme="minorHAnsi" w:cstheme="minorHAnsi"/>
                <w:color w:val="000000"/>
                <w:sz w:val="16"/>
                <w:szCs w:val="16"/>
              </w:rPr>
              <w:t>00</w:t>
            </w:r>
            <w:r w:rsidR="003801D0">
              <w:rPr>
                <w:rFonts w:asciiTheme="minorHAnsi" w:hAnsiTheme="minorHAnsi" w:cstheme="minorHAnsi"/>
                <w:color w:val="000000"/>
                <w:sz w:val="16"/>
                <w:szCs w:val="16"/>
              </w:rPr>
              <w:t>0,00</w:t>
            </w:r>
          </w:p>
        </w:tc>
        <w:tc>
          <w:tcPr>
            <w:tcW w:w="1664" w:type="dxa"/>
            <w:shd w:val="clear" w:color="auto" w:fill="FFFFFF" w:themeFill="background1"/>
            <w:vAlign w:val="center"/>
          </w:tcPr>
          <w:p w14:paraId="415D0AC1" w14:textId="18EEA003" w:rsidR="003801D0" w:rsidRDefault="003D7950" w:rsidP="003801D0">
            <w:pPr>
              <w:ind w:left="567" w:hanging="597"/>
              <w:jc w:val="center"/>
              <w:rPr>
                <w:rFonts w:asciiTheme="minorHAnsi" w:hAnsiTheme="minorHAnsi" w:cstheme="minorHAnsi"/>
                <w:color w:val="000000"/>
                <w:sz w:val="16"/>
                <w:szCs w:val="16"/>
              </w:rPr>
            </w:pPr>
            <w:r>
              <w:rPr>
                <w:rFonts w:asciiTheme="minorHAnsi" w:hAnsiTheme="minorHAnsi" w:cstheme="minorHAnsi"/>
                <w:color w:val="000000"/>
                <w:sz w:val="16"/>
                <w:szCs w:val="16"/>
              </w:rPr>
              <w:t>xxx</w:t>
            </w:r>
            <w:r w:rsidR="003801D0">
              <w:rPr>
                <w:rFonts w:asciiTheme="minorHAnsi" w:hAnsiTheme="minorHAnsi" w:cstheme="minorHAnsi"/>
                <w:color w:val="000000"/>
                <w:sz w:val="16"/>
                <w:szCs w:val="16"/>
              </w:rPr>
              <w:t>.000,00</w:t>
            </w:r>
          </w:p>
        </w:tc>
      </w:tr>
      <w:tr w:rsidR="003801D0" w:rsidRPr="00D52BFB" w14:paraId="1B97DEB2" w14:textId="77777777" w:rsidTr="00012F09">
        <w:trPr>
          <w:cantSplit/>
          <w:trHeight w:val="850"/>
        </w:trPr>
        <w:tc>
          <w:tcPr>
            <w:tcW w:w="709" w:type="dxa"/>
            <w:shd w:val="clear" w:color="auto" w:fill="auto"/>
            <w:vAlign w:val="center"/>
          </w:tcPr>
          <w:p w14:paraId="10565579" w14:textId="2C47240A" w:rsidR="003801D0" w:rsidRDefault="003801D0" w:rsidP="00BD4FF5">
            <w:pPr>
              <w:ind w:left="-115"/>
              <w:jc w:val="center"/>
              <w:rPr>
                <w:rFonts w:asciiTheme="minorHAnsi" w:hAnsiTheme="minorHAnsi" w:cstheme="minorHAnsi"/>
                <w:color w:val="000000"/>
                <w:sz w:val="16"/>
                <w:szCs w:val="16"/>
              </w:rPr>
            </w:pPr>
            <w:r>
              <w:rPr>
                <w:rFonts w:asciiTheme="minorHAnsi" w:hAnsiTheme="minorHAnsi" w:cstheme="minorHAnsi"/>
                <w:color w:val="000000"/>
                <w:sz w:val="16"/>
                <w:szCs w:val="16"/>
              </w:rPr>
              <w:t>3</w:t>
            </w:r>
          </w:p>
        </w:tc>
        <w:tc>
          <w:tcPr>
            <w:tcW w:w="2410" w:type="dxa"/>
            <w:shd w:val="clear" w:color="auto" w:fill="auto"/>
            <w:vAlign w:val="center"/>
          </w:tcPr>
          <w:p w14:paraId="5B19C9B0" w14:textId="2C929B97" w:rsidR="003801D0" w:rsidRPr="009E7649" w:rsidRDefault="003801D0" w:rsidP="00BD4FF5">
            <w:pPr>
              <w:ind w:hanging="3"/>
              <w:jc w:val="both"/>
              <w:rPr>
                <w:rFonts w:asciiTheme="minorHAnsi" w:hAnsiTheme="minorHAnsi" w:cstheme="minorHAnsi"/>
                <w:color w:val="000000"/>
                <w:sz w:val="16"/>
                <w:szCs w:val="16"/>
              </w:rPr>
            </w:pPr>
            <w:r w:rsidRPr="009E7649">
              <w:rPr>
                <w:rFonts w:asciiTheme="minorHAnsi" w:hAnsiTheme="minorHAnsi" w:cstheme="minorHAnsi"/>
                <w:color w:val="000000"/>
                <w:sz w:val="16"/>
                <w:szCs w:val="16"/>
              </w:rPr>
              <w:t>Registrador Eletrônico de Ponto</w:t>
            </w:r>
            <w:r>
              <w:rPr>
                <w:rFonts w:asciiTheme="minorHAnsi" w:hAnsiTheme="minorHAnsi" w:cstheme="minorHAnsi"/>
                <w:color w:val="000000"/>
                <w:sz w:val="16"/>
                <w:szCs w:val="16"/>
              </w:rPr>
              <w:t xml:space="preserve"> (</w:t>
            </w:r>
            <w:proofErr w:type="spellStart"/>
            <w:r>
              <w:rPr>
                <w:rFonts w:asciiTheme="minorHAnsi" w:hAnsiTheme="minorHAnsi" w:cstheme="minorHAnsi"/>
                <w:color w:val="000000"/>
                <w:sz w:val="16"/>
                <w:szCs w:val="16"/>
              </w:rPr>
              <w:t>Finger</w:t>
            </w:r>
            <w:proofErr w:type="spellEnd"/>
            <w:r>
              <w:rPr>
                <w:rFonts w:asciiTheme="minorHAnsi" w:hAnsiTheme="minorHAnsi" w:cstheme="minorHAnsi"/>
                <w:color w:val="000000"/>
                <w:sz w:val="16"/>
                <w:szCs w:val="16"/>
              </w:rPr>
              <w:t xml:space="preserve"> Print)</w:t>
            </w:r>
          </w:p>
        </w:tc>
        <w:tc>
          <w:tcPr>
            <w:tcW w:w="709" w:type="dxa"/>
            <w:shd w:val="clear" w:color="auto" w:fill="auto"/>
            <w:vAlign w:val="center"/>
          </w:tcPr>
          <w:p w14:paraId="075B50C3" w14:textId="74ABB3BA" w:rsidR="003801D0" w:rsidRPr="00F65202" w:rsidRDefault="003D7950" w:rsidP="00BD4FF5">
            <w:pPr>
              <w:ind w:left="-118"/>
              <w:jc w:val="center"/>
              <w:rPr>
                <w:rFonts w:asciiTheme="minorHAnsi" w:hAnsiTheme="minorHAnsi" w:cstheme="minorHAnsi"/>
                <w:sz w:val="16"/>
                <w:szCs w:val="16"/>
              </w:rPr>
            </w:pPr>
            <w:proofErr w:type="spellStart"/>
            <w:r>
              <w:rPr>
                <w:rFonts w:asciiTheme="minorHAnsi" w:hAnsiTheme="minorHAnsi" w:cstheme="minorHAnsi"/>
                <w:sz w:val="16"/>
                <w:szCs w:val="16"/>
              </w:rPr>
              <w:t>xx</w:t>
            </w:r>
            <w:proofErr w:type="spellEnd"/>
          </w:p>
        </w:tc>
        <w:tc>
          <w:tcPr>
            <w:tcW w:w="567" w:type="dxa"/>
            <w:shd w:val="clear" w:color="auto" w:fill="auto"/>
            <w:vAlign w:val="center"/>
          </w:tcPr>
          <w:p w14:paraId="55360AED" w14:textId="64690BA7" w:rsidR="003801D0" w:rsidRDefault="003801D0" w:rsidP="00BD4FF5">
            <w:pPr>
              <w:ind w:left="-113"/>
              <w:jc w:val="center"/>
              <w:rPr>
                <w:rFonts w:asciiTheme="minorHAnsi" w:hAnsiTheme="minorHAnsi" w:cstheme="minorHAnsi"/>
                <w:color w:val="000000"/>
                <w:sz w:val="16"/>
                <w:szCs w:val="16"/>
              </w:rPr>
            </w:pPr>
            <w:r>
              <w:rPr>
                <w:rFonts w:asciiTheme="minorHAnsi" w:hAnsiTheme="minorHAnsi" w:cstheme="minorHAnsi"/>
                <w:color w:val="000000"/>
                <w:sz w:val="16"/>
                <w:szCs w:val="16"/>
              </w:rPr>
              <w:t>12</w:t>
            </w:r>
          </w:p>
        </w:tc>
        <w:tc>
          <w:tcPr>
            <w:tcW w:w="680" w:type="dxa"/>
            <w:shd w:val="clear" w:color="auto" w:fill="auto"/>
            <w:vAlign w:val="center"/>
          </w:tcPr>
          <w:p w14:paraId="154E07E2" w14:textId="413F88CF" w:rsidR="003801D0" w:rsidRDefault="003801D0" w:rsidP="00BD4FF5">
            <w:pPr>
              <w:ind w:left="-110" w:right="-126"/>
              <w:jc w:val="center"/>
              <w:rPr>
                <w:rFonts w:asciiTheme="minorHAnsi" w:hAnsiTheme="minorHAnsi" w:cstheme="minorHAnsi"/>
                <w:color w:val="000000"/>
                <w:sz w:val="16"/>
                <w:szCs w:val="16"/>
              </w:rPr>
            </w:pPr>
            <w:r>
              <w:rPr>
                <w:rFonts w:asciiTheme="minorHAnsi" w:hAnsiTheme="minorHAnsi" w:cstheme="minorHAnsi"/>
                <w:color w:val="000000"/>
                <w:sz w:val="16"/>
                <w:szCs w:val="16"/>
              </w:rPr>
              <w:t>Mês</w:t>
            </w:r>
          </w:p>
        </w:tc>
        <w:tc>
          <w:tcPr>
            <w:tcW w:w="1663" w:type="dxa"/>
            <w:shd w:val="clear" w:color="auto" w:fill="FFFFFF" w:themeFill="background1"/>
            <w:vAlign w:val="center"/>
          </w:tcPr>
          <w:p w14:paraId="6D911E26" w14:textId="4C1CDB3B" w:rsidR="003801D0" w:rsidRDefault="003801D0" w:rsidP="00E05BE5">
            <w:pPr>
              <w:ind w:left="567" w:hanging="567"/>
              <w:jc w:val="center"/>
              <w:rPr>
                <w:rFonts w:asciiTheme="minorHAnsi" w:hAnsiTheme="minorHAnsi" w:cstheme="minorHAnsi"/>
                <w:color w:val="000000"/>
                <w:sz w:val="16"/>
                <w:szCs w:val="16"/>
              </w:rPr>
            </w:pPr>
            <w:r>
              <w:rPr>
                <w:rFonts w:asciiTheme="minorHAnsi" w:hAnsiTheme="minorHAnsi" w:cstheme="minorHAnsi"/>
                <w:color w:val="000000"/>
                <w:sz w:val="16"/>
                <w:szCs w:val="16"/>
              </w:rPr>
              <w:t>45,00</w:t>
            </w:r>
          </w:p>
        </w:tc>
        <w:tc>
          <w:tcPr>
            <w:tcW w:w="1663" w:type="dxa"/>
            <w:shd w:val="clear" w:color="auto" w:fill="FFFFFF" w:themeFill="background1"/>
            <w:vAlign w:val="center"/>
          </w:tcPr>
          <w:p w14:paraId="733E88B8" w14:textId="624D5E30" w:rsidR="003801D0" w:rsidRDefault="003D7950" w:rsidP="00E05BE5">
            <w:pPr>
              <w:ind w:left="567" w:hanging="567"/>
              <w:jc w:val="center"/>
              <w:rPr>
                <w:rFonts w:asciiTheme="minorHAnsi" w:hAnsiTheme="minorHAnsi" w:cstheme="minorHAnsi"/>
                <w:color w:val="000000"/>
                <w:sz w:val="16"/>
                <w:szCs w:val="16"/>
              </w:rPr>
            </w:pPr>
            <w:r>
              <w:rPr>
                <w:rFonts w:asciiTheme="minorHAnsi" w:hAnsiTheme="minorHAnsi" w:cstheme="minorHAnsi"/>
                <w:color w:val="000000"/>
                <w:sz w:val="16"/>
                <w:szCs w:val="16"/>
              </w:rPr>
              <w:t>xx</w:t>
            </w:r>
            <w:r w:rsidR="003801D0">
              <w:rPr>
                <w:rFonts w:asciiTheme="minorHAnsi" w:hAnsiTheme="minorHAnsi" w:cstheme="minorHAnsi"/>
                <w:color w:val="000000"/>
                <w:sz w:val="16"/>
                <w:szCs w:val="16"/>
              </w:rPr>
              <w:t>.</w:t>
            </w:r>
            <w:r>
              <w:rPr>
                <w:rFonts w:asciiTheme="minorHAnsi" w:hAnsiTheme="minorHAnsi" w:cstheme="minorHAnsi"/>
                <w:color w:val="000000"/>
                <w:sz w:val="16"/>
                <w:szCs w:val="16"/>
              </w:rPr>
              <w:t>0</w:t>
            </w:r>
            <w:r w:rsidR="003801D0">
              <w:rPr>
                <w:rFonts w:asciiTheme="minorHAnsi" w:hAnsiTheme="minorHAnsi" w:cstheme="minorHAnsi"/>
                <w:color w:val="000000"/>
                <w:sz w:val="16"/>
                <w:szCs w:val="16"/>
              </w:rPr>
              <w:t>00,00</w:t>
            </w:r>
          </w:p>
        </w:tc>
        <w:tc>
          <w:tcPr>
            <w:tcW w:w="1664" w:type="dxa"/>
            <w:shd w:val="clear" w:color="auto" w:fill="FFFFFF" w:themeFill="background1"/>
            <w:vAlign w:val="center"/>
          </w:tcPr>
          <w:p w14:paraId="410FF0DB" w14:textId="2B0EA890" w:rsidR="003801D0" w:rsidRDefault="003D7950" w:rsidP="00E05BE5">
            <w:pPr>
              <w:ind w:left="567" w:hanging="597"/>
              <w:jc w:val="center"/>
              <w:rPr>
                <w:rFonts w:asciiTheme="minorHAnsi" w:hAnsiTheme="minorHAnsi" w:cstheme="minorHAnsi"/>
                <w:color w:val="000000"/>
                <w:sz w:val="16"/>
                <w:szCs w:val="16"/>
              </w:rPr>
            </w:pPr>
            <w:r>
              <w:rPr>
                <w:rFonts w:asciiTheme="minorHAnsi" w:hAnsiTheme="minorHAnsi" w:cstheme="minorHAnsi"/>
                <w:color w:val="000000"/>
                <w:sz w:val="16"/>
                <w:szCs w:val="16"/>
              </w:rPr>
              <w:t>xxx</w:t>
            </w:r>
            <w:r w:rsidR="003801D0">
              <w:rPr>
                <w:rFonts w:asciiTheme="minorHAnsi" w:hAnsiTheme="minorHAnsi" w:cstheme="minorHAnsi"/>
                <w:color w:val="000000"/>
                <w:sz w:val="16"/>
                <w:szCs w:val="16"/>
              </w:rPr>
              <w:t>.000,00</w:t>
            </w:r>
          </w:p>
        </w:tc>
      </w:tr>
      <w:tr w:rsidR="00012F09" w:rsidRPr="00D52BFB" w14:paraId="63F216AC" w14:textId="77777777" w:rsidTr="00012F09">
        <w:trPr>
          <w:cantSplit/>
          <w:trHeight w:val="850"/>
        </w:trPr>
        <w:tc>
          <w:tcPr>
            <w:tcW w:w="709" w:type="dxa"/>
            <w:shd w:val="clear" w:color="auto" w:fill="auto"/>
            <w:vAlign w:val="center"/>
          </w:tcPr>
          <w:p w14:paraId="41AD834D" w14:textId="1AFC6B7C" w:rsidR="00012F09" w:rsidRPr="009E7649" w:rsidRDefault="003801D0" w:rsidP="00BD4FF5">
            <w:pPr>
              <w:ind w:left="-115"/>
              <w:jc w:val="center"/>
              <w:rPr>
                <w:rFonts w:asciiTheme="minorHAnsi" w:hAnsiTheme="minorHAnsi" w:cstheme="minorHAnsi"/>
                <w:color w:val="000000"/>
                <w:sz w:val="16"/>
                <w:szCs w:val="16"/>
              </w:rPr>
            </w:pPr>
            <w:r>
              <w:rPr>
                <w:rFonts w:asciiTheme="minorHAnsi" w:hAnsiTheme="minorHAnsi" w:cstheme="minorHAnsi"/>
                <w:color w:val="000000"/>
                <w:sz w:val="16"/>
                <w:szCs w:val="16"/>
              </w:rPr>
              <w:t>4</w:t>
            </w:r>
          </w:p>
        </w:tc>
        <w:tc>
          <w:tcPr>
            <w:tcW w:w="2410" w:type="dxa"/>
            <w:shd w:val="clear" w:color="auto" w:fill="auto"/>
            <w:vAlign w:val="center"/>
          </w:tcPr>
          <w:p w14:paraId="3892F258" w14:textId="77777777" w:rsidR="00012F09" w:rsidRPr="009E7649" w:rsidRDefault="00012F09" w:rsidP="00BD4FF5">
            <w:pPr>
              <w:ind w:hanging="3"/>
              <w:jc w:val="both"/>
              <w:rPr>
                <w:rFonts w:asciiTheme="minorHAnsi" w:hAnsiTheme="minorHAnsi" w:cstheme="minorHAnsi"/>
                <w:color w:val="000000"/>
                <w:sz w:val="16"/>
                <w:szCs w:val="16"/>
              </w:rPr>
            </w:pPr>
            <w:r w:rsidRPr="009E7649">
              <w:rPr>
                <w:rFonts w:asciiTheme="minorHAnsi" w:hAnsiTheme="minorHAnsi" w:cstheme="minorHAnsi"/>
                <w:color w:val="000000"/>
                <w:sz w:val="16"/>
                <w:szCs w:val="16"/>
              </w:rPr>
              <w:t>Implantação, customizações, ajustes, definição inicial de processos de Sistema, conforme descrição anexa.</w:t>
            </w:r>
          </w:p>
        </w:tc>
        <w:tc>
          <w:tcPr>
            <w:tcW w:w="1276" w:type="dxa"/>
            <w:gridSpan w:val="2"/>
            <w:shd w:val="clear" w:color="auto" w:fill="auto"/>
            <w:vAlign w:val="center"/>
          </w:tcPr>
          <w:p w14:paraId="7867FDD8" w14:textId="77777777" w:rsidR="00012F09" w:rsidRPr="009E7649" w:rsidRDefault="00012F09" w:rsidP="00BD4FF5">
            <w:pPr>
              <w:ind w:left="552" w:hanging="678"/>
              <w:jc w:val="center"/>
              <w:rPr>
                <w:rFonts w:asciiTheme="minorHAnsi" w:hAnsiTheme="minorHAnsi" w:cstheme="minorHAnsi"/>
                <w:color w:val="000000"/>
                <w:sz w:val="16"/>
                <w:szCs w:val="16"/>
              </w:rPr>
            </w:pPr>
            <w:r w:rsidRPr="009E7649">
              <w:rPr>
                <w:rFonts w:asciiTheme="minorHAnsi" w:hAnsiTheme="minorHAnsi" w:cstheme="minorHAnsi"/>
                <w:color w:val="000000"/>
                <w:sz w:val="16"/>
                <w:szCs w:val="16"/>
              </w:rPr>
              <w:t>1</w:t>
            </w:r>
          </w:p>
        </w:tc>
        <w:tc>
          <w:tcPr>
            <w:tcW w:w="680" w:type="dxa"/>
            <w:shd w:val="clear" w:color="auto" w:fill="auto"/>
            <w:vAlign w:val="center"/>
          </w:tcPr>
          <w:p w14:paraId="48824C8B" w14:textId="77777777" w:rsidR="00012F09" w:rsidRPr="009E7649" w:rsidRDefault="00012F09" w:rsidP="00BD4FF5">
            <w:pPr>
              <w:jc w:val="center"/>
              <w:rPr>
                <w:rFonts w:asciiTheme="minorHAnsi" w:hAnsiTheme="minorHAnsi" w:cstheme="minorHAnsi"/>
                <w:color w:val="000000"/>
                <w:sz w:val="16"/>
                <w:szCs w:val="16"/>
              </w:rPr>
            </w:pPr>
            <w:r>
              <w:rPr>
                <w:rFonts w:asciiTheme="minorHAnsi" w:hAnsiTheme="minorHAnsi" w:cstheme="minorHAnsi"/>
                <w:color w:val="000000"/>
                <w:sz w:val="16"/>
                <w:szCs w:val="16"/>
              </w:rPr>
              <w:t>UN.</w:t>
            </w:r>
          </w:p>
        </w:tc>
        <w:tc>
          <w:tcPr>
            <w:tcW w:w="1663" w:type="dxa"/>
            <w:shd w:val="clear" w:color="auto" w:fill="FFFFFF" w:themeFill="background1"/>
            <w:vAlign w:val="center"/>
          </w:tcPr>
          <w:p w14:paraId="4532A950" w14:textId="5B48C937" w:rsidR="00012F09" w:rsidRPr="009E7649" w:rsidRDefault="003801D0" w:rsidP="00E05BE5">
            <w:pPr>
              <w:ind w:left="567" w:hanging="567"/>
              <w:jc w:val="center"/>
              <w:rPr>
                <w:rFonts w:asciiTheme="minorHAnsi" w:hAnsiTheme="minorHAnsi" w:cstheme="minorHAnsi"/>
                <w:color w:val="000000"/>
                <w:sz w:val="16"/>
                <w:szCs w:val="16"/>
              </w:rPr>
            </w:pPr>
            <w:r>
              <w:rPr>
                <w:rFonts w:asciiTheme="minorHAnsi" w:hAnsiTheme="minorHAnsi" w:cstheme="minorHAnsi"/>
                <w:color w:val="000000"/>
                <w:sz w:val="16"/>
                <w:szCs w:val="16"/>
              </w:rPr>
              <w:t>50</w:t>
            </w:r>
            <w:r w:rsidR="00012F09">
              <w:rPr>
                <w:rFonts w:asciiTheme="minorHAnsi" w:hAnsiTheme="minorHAnsi" w:cstheme="minorHAnsi"/>
                <w:color w:val="000000"/>
                <w:sz w:val="16"/>
                <w:szCs w:val="16"/>
              </w:rPr>
              <w:t>.000,00</w:t>
            </w:r>
          </w:p>
        </w:tc>
        <w:tc>
          <w:tcPr>
            <w:tcW w:w="1663" w:type="dxa"/>
            <w:shd w:val="clear" w:color="auto" w:fill="FFFFFF" w:themeFill="background1"/>
            <w:vAlign w:val="center"/>
          </w:tcPr>
          <w:p w14:paraId="077A6E31" w14:textId="5BF6579F" w:rsidR="00012F09" w:rsidRPr="009E7649" w:rsidRDefault="00012F09" w:rsidP="00E05BE5">
            <w:pPr>
              <w:ind w:left="567" w:hanging="567"/>
              <w:jc w:val="center"/>
              <w:rPr>
                <w:rFonts w:asciiTheme="minorHAnsi" w:hAnsiTheme="minorHAnsi" w:cstheme="minorHAnsi"/>
                <w:color w:val="000000"/>
                <w:sz w:val="16"/>
                <w:szCs w:val="16"/>
              </w:rPr>
            </w:pPr>
            <w:r>
              <w:rPr>
                <w:rFonts w:asciiTheme="minorHAnsi" w:hAnsiTheme="minorHAnsi" w:cstheme="minorHAnsi"/>
                <w:color w:val="000000"/>
                <w:sz w:val="16"/>
                <w:szCs w:val="16"/>
              </w:rPr>
              <w:t>-</w:t>
            </w:r>
          </w:p>
        </w:tc>
        <w:tc>
          <w:tcPr>
            <w:tcW w:w="1664" w:type="dxa"/>
            <w:shd w:val="clear" w:color="auto" w:fill="FFFFFF" w:themeFill="background1"/>
            <w:vAlign w:val="center"/>
          </w:tcPr>
          <w:p w14:paraId="480E341D" w14:textId="3C2A813A" w:rsidR="00012F09" w:rsidRPr="009E7649" w:rsidRDefault="003D7950" w:rsidP="00E05BE5">
            <w:pPr>
              <w:ind w:left="567" w:hanging="597"/>
              <w:jc w:val="center"/>
              <w:rPr>
                <w:rFonts w:asciiTheme="minorHAnsi" w:hAnsiTheme="minorHAnsi" w:cstheme="minorHAnsi"/>
                <w:color w:val="000000"/>
                <w:sz w:val="16"/>
                <w:szCs w:val="16"/>
              </w:rPr>
            </w:pPr>
            <w:r>
              <w:rPr>
                <w:rFonts w:asciiTheme="minorHAnsi" w:hAnsiTheme="minorHAnsi" w:cstheme="minorHAnsi"/>
                <w:color w:val="000000"/>
                <w:sz w:val="16"/>
                <w:szCs w:val="16"/>
              </w:rPr>
              <w:t>xx</w:t>
            </w:r>
            <w:r w:rsidR="00012F09">
              <w:rPr>
                <w:rFonts w:asciiTheme="minorHAnsi" w:hAnsiTheme="minorHAnsi" w:cstheme="minorHAnsi"/>
                <w:color w:val="000000"/>
                <w:sz w:val="16"/>
                <w:szCs w:val="16"/>
              </w:rPr>
              <w:t>.000,00</w:t>
            </w:r>
          </w:p>
        </w:tc>
      </w:tr>
      <w:tr w:rsidR="00012F09" w:rsidRPr="00D52BFB" w14:paraId="32A2FBB7" w14:textId="77777777" w:rsidTr="00012F09">
        <w:trPr>
          <w:cantSplit/>
          <w:trHeight w:val="850"/>
        </w:trPr>
        <w:tc>
          <w:tcPr>
            <w:tcW w:w="709" w:type="dxa"/>
            <w:shd w:val="clear" w:color="auto" w:fill="auto"/>
            <w:vAlign w:val="center"/>
          </w:tcPr>
          <w:p w14:paraId="595CB207" w14:textId="7EB57F4D" w:rsidR="00012F09" w:rsidRPr="009E7649" w:rsidRDefault="003801D0" w:rsidP="00BD4FF5">
            <w:pPr>
              <w:ind w:left="-115"/>
              <w:jc w:val="center"/>
              <w:rPr>
                <w:rFonts w:asciiTheme="minorHAnsi" w:hAnsiTheme="minorHAnsi" w:cstheme="minorHAnsi"/>
                <w:color w:val="000000"/>
                <w:sz w:val="16"/>
                <w:szCs w:val="16"/>
              </w:rPr>
            </w:pPr>
            <w:r>
              <w:rPr>
                <w:rFonts w:asciiTheme="minorHAnsi" w:hAnsiTheme="minorHAnsi" w:cstheme="minorHAnsi"/>
                <w:color w:val="000000"/>
                <w:sz w:val="16"/>
                <w:szCs w:val="16"/>
              </w:rPr>
              <w:t>5</w:t>
            </w:r>
          </w:p>
        </w:tc>
        <w:tc>
          <w:tcPr>
            <w:tcW w:w="2410" w:type="dxa"/>
            <w:shd w:val="clear" w:color="auto" w:fill="auto"/>
            <w:vAlign w:val="center"/>
          </w:tcPr>
          <w:p w14:paraId="5426A5D0" w14:textId="77777777" w:rsidR="00012F09" w:rsidRPr="009E7649" w:rsidRDefault="00012F09" w:rsidP="00BD4FF5">
            <w:pPr>
              <w:ind w:hanging="3"/>
              <w:jc w:val="both"/>
              <w:rPr>
                <w:rFonts w:asciiTheme="minorHAnsi" w:hAnsiTheme="minorHAnsi" w:cstheme="minorHAnsi"/>
                <w:color w:val="000000"/>
                <w:sz w:val="16"/>
                <w:szCs w:val="16"/>
              </w:rPr>
            </w:pPr>
            <w:r w:rsidRPr="009E7649">
              <w:rPr>
                <w:rFonts w:asciiTheme="minorHAnsi" w:hAnsiTheme="minorHAnsi" w:cstheme="minorHAnsi"/>
                <w:color w:val="000000"/>
                <w:sz w:val="16"/>
                <w:szCs w:val="16"/>
              </w:rPr>
              <w:t>Treinamento referente ao sistema implantado e operacionalização de módulos, conforme descrição anexa.</w:t>
            </w:r>
          </w:p>
        </w:tc>
        <w:tc>
          <w:tcPr>
            <w:tcW w:w="1276" w:type="dxa"/>
            <w:gridSpan w:val="2"/>
            <w:shd w:val="clear" w:color="auto" w:fill="auto"/>
            <w:vAlign w:val="center"/>
          </w:tcPr>
          <w:p w14:paraId="69B3EC49" w14:textId="4F5CBE83" w:rsidR="00012F09" w:rsidRPr="009E7649" w:rsidRDefault="003D7950" w:rsidP="00BD4FF5">
            <w:pPr>
              <w:ind w:left="552" w:hanging="678"/>
              <w:jc w:val="center"/>
              <w:rPr>
                <w:rFonts w:asciiTheme="minorHAnsi" w:hAnsiTheme="minorHAnsi" w:cstheme="minorHAnsi"/>
                <w:color w:val="000000"/>
                <w:sz w:val="16"/>
                <w:szCs w:val="16"/>
              </w:rPr>
            </w:pPr>
            <w:proofErr w:type="spellStart"/>
            <w:r>
              <w:rPr>
                <w:rFonts w:asciiTheme="minorHAnsi" w:hAnsiTheme="minorHAnsi" w:cstheme="minorHAnsi"/>
                <w:color w:val="000000"/>
                <w:sz w:val="16"/>
                <w:szCs w:val="16"/>
              </w:rPr>
              <w:t>xxx</w:t>
            </w:r>
            <w:proofErr w:type="spellEnd"/>
          </w:p>
        </w:tc>
        <w:tc>
          <w:tcPr>
            <w:tcW w:w="680" w:type="dxa"/>
            <w:shd w:val="clear" w:color="auto" w:fill="auto"/>
            <w:vAlign w:val="center"/>
          </w:tcPr>
          <w:p w14:paraId="367C908D" w14:textId="77777777" w:rsidR="00012F09" w:rsidRPr="009E7649" w:rsidRDefault="00012F09" w:rsidP="00BD4FF5">
            <w:pPr>
              <w:rPr>
                <w:rFonts w:asciiTheme="minorHAnsi" w:hAnsiTheme="minorHAnsi" w:cstheme="minorHAnsi"/>
                <w:color w:val="000000"/>
                <w:sz w:val="16"/>
                <w:szCs w:val="16"/>
              </w:rPr>
            </w:pPr>
            <w:r w:rsidRPr="009E7649">
              <w:rPr>
                <w:rFonts w:asciiTheme="minorHAnsi" w:hAnsiTheme="minorHAnsi" w:cstheme="minorHAnsi"/>
                <w:color w:val="000000"/>
                <w:sz w:val="16"/>
                <w:szCs w:val="16"/>
              </w:rPr>
              <w:t>HOR</w:t>
            </w:r>
            <w:r>
              <w:rPr>
                <w:rFonts w:asciiTheme="minorHAnsi" w:hAnsiTheme="minorHAnsi" w:cstheme="minorHAnsi"/>
                <w:color w:val="000000"/>
                <w:sz w:val="16"/>
                <w:szCs w:val="16"/>
              </w:rPr>
              <w:t>A</w:t>
            </w:r>
          </w:p>
        </w:tc>
        <w:tc>
          <w:tcPr>
            <w:tcW w:w="1663" w:type="dxa"/>
            <w:shd w:val="clear" w:color="auto" w:fill="FFFFFF" w:themeFill="background1"/>
            <w:vAlign w:val="center"/>
          </w:tcPr>
          <w:p w14:paraId="34E7DF7E" w14:textId="77777777" w:rsidR="00012F09" w:rsidRPr="009E7649" w:rsidRDefault="00012F09" w:rsidP="00E05BE5">
            <w:pPr>
              <w:ind w:left="567" w:hanging="567"/>
              <w:jc w:val="center"/>
              <w:rPr>
                <w:rFonts w:asciiTheme="minorHAnsi" w:hAnsiTheme="minorHAnsi" w:cstheme="minorHAnsi"/>
                <w:color w:val="000000"/>
                <w:sz w:val="16"/>
                <w:szCs w:val="16"/>
              </w:rPr>
            </w:pPr>
            <w:r>
              <w:rPr>
                <w:rFonts w:asciiTheme="minorHAnsi" w:hAnsiTheme="minorHAnsi" w:cstheme="minorHAnsi"/>
                <w:color w:val="000000"/>
                <w:sz w:val="16"/>
                <w:szCs w:val="16"/>
              </w:rPr>
              <w:t>200,00</w:t>
            </w:r>
          </w:p>
        </w:tc>
        <w:tc>
          <w:tcPr>
            <w:tcW w:w="1663" w:type="dxa"/>
            <w:shd w:val="clear" w:color="auto" w:fill="FFFFFF" w:themeFill="background1"/>
            <w:vAlign w:val="center"/>
          </w:tcPr>
          <w:p w14:paraId="3A2E5032" w14:textId="148C63A7" w:rsidR="00012F09" w:rsidRPr="009E7649" w:rsidRDefault="00012F09" w:rsidP="00E05BE5">
            <w:pPr>
              <w:ind w:left="567" w:hanging="567"/>
              <w:jc w:val="center"/>
              <w:rPr>
                <w:rFonts w:asciiTheme="minorHAnsi" w:hAnsiTheme="minorHAnsi" w:cstheme="minorHAnsi"/>
                <w:color w:val="000000"/>
                <w:sz w:val="16"/>
                <w:szCs w:val="16"/>
              </w:rPr>
            </w:pPr>
            <w:r>
              <w:rPr>
                <w:rFonts w:asciiTheme="minorHAnsi" w:hAnsiTheme="minorHAnsi" w:cstheme="minorHAnsi"/>
                <w:color w:val="000000"/>
                <w:sz w:val="16"/>
                <w:szCs w:val="16"/>
              </w:rPr>
              <w:t>-</w:t>
            </w:r>
          </w:p>
        </w:tc>
        <w:tc>
          <w:tcPr>
            <w:tcW w:w="1664" w:type="dxa"/>
            <w:shd w:val="clear" w:color="auto" w:fill="FFFFFF" w:themeFill="background1"/>
            <w:vAlign w:val="center"/>
          </w:tcPr>
          <w:p w14:paraId="5FBB61C7" w14:textId="65B2629E" w:rsidR="00012F09" w:rsidRPr="009E7649" w:rsidRDefault="003D7950" w:rsidP="00E05BE5">
            <w:pPr>
              <w:ind w:left="567" w:hanging="597"/>
              <w:jc w:val="center"/>
              <w:rPr>
                <w:rFonts w:asciiTheme="minorHAnsi" w:hAnsiTheme="minorHAnsi" w:cstheme="minorHAnsi"/>
                <w:color w:val="000000"/>
                <w:sz w:val="16"/>
                <w:szCs w:val="16"/>
              </w:rPr>
            </w:pPr>
            <w:r>
              <w:rPr>
                <w:rFonts w:asciiTheme="minorHAnsi" w:hAnsiTheme="minorHAnsi" w:cstheme="minorHAnsi"/>
                <w:color w:val="000000"/>
                <w:sz w:val="16"/>
                <w:szCs w:val="16"/>
              </w:rPr>
              <w:t>xx</w:t>
            </w:r>
            <w:r w:rsidR="00012F09">
              <w:rPr>
                <w:rFonts w:asciiTheme="minorHAnsi" w:hAnsiTheme="minorHAnsi" w:cstheme="minorHAnsi"/>
                <w:color w:val="000000"/>
                <w:sz w:val="16"/>
                <w:szCs w:val="16"/>
              </w:rPr>
              <w:t>.000,00</w:t>
            </w:r>
          </w:p>
        </w:tc>
      </w:tr>
      <w:tr w:rsidR="00012F09" w:rsidRPr="00D52BFB" w14:paraId="716B1733" w14:textId="77777777" w:rsidTr="00012F09">
        <w:trPr>
          <w:cantSplit/>
          <w:trHeight w:val="850"/>
        </w:trPr>
        <w:tc>
          <w:tcPr>
            <w:tcW w:w="709" w:type="dxa"/>
            <w:shd w:val="clear" w:color="auto" w:fill="auto"/>
            <w:vAlign w:val="center"/>
          </w:tcPr>
          <w:p w14:paraId="319F6EF4" w14:textId="5061EFB0" w:rsidR="00012F09" w:rsidRPr="009E7649" w:rsidRDefault="003801D0" w:rsidP="00BD4FF5">
            <w:pPr>
              <w:ind w:left="-115"/>
              <w:jc w:val="center"/>
              <w:rPr>
                <w:rFonts w:asciiTheme="minorHAnsi" w:hAnsiTheme="minorHAnsi" w:cstheme="minorHAnsi"/>
                <w:color w:val="000000"/>
                <w:sz w:val="16"/>
                <w:szCs w:val="16"/>
              </w:rPr>
            </w:pPr>
            <w:r>
              <w:rPr>
                <w:rFonts w:asciiTheme="minorHAnsi" w:hAnsiTheme="minorHAnsi" w:cstheme="minorHAnsi"/>
                <w:color w:val="000000"/>
                <w:sz w:val="16"/>
                <w:szCs w:val="16"/>
              </w:rPr>
              <w:t>6</w:t>
            </w:r>
          </w:p>
        </w:tc>
        <w:tc>
          <w:tcPr>
            <w:tcW w:w="2410" w:type="dxa"/>
            <w:shd w:val="clear" w:color="auto" w:fill="auto"/>
            <w:vAlign w:val="center"/>
          </w:tcPr>
          <w:p w14:paraId="4C704774" w14:textId="77777777" w:rsidR="00012F09" w:rsidRPr="009E7649" w:rsidRDefault="00012F09" w:rsidP="00BD4FF5">
            <w:pPr>
              <w:ind w:hanging="3"/>
              <w:jc w:val="both"/>
              <w:rPr>
                <w:rFonts w:asciiTheme="minorHAnsi" w:hAnsiTheme="minorHAnsi" w:cstheme="minorHAnsi"/>
                <w:color w:val="000000"/>
                <w:sz w:val="16"/>
                <w:szCs w:val="16"/>
              </w:rPr>
            </w:pPr>
            <w:r w:rsidRPr="009E7649">
              <w:rPr>
                <w:rFonts w:asciiTheme="minorHAnsi" w:hAnsiTheme="minorHAnsi" w:cstheme="minorHAnsi"/>
                <w:color w:val="000000"/>
                <w:sz w:val="16"/>
                <w:szCs w:val="16"/>
              </w:rPr>
              <w:t>Licença de uso</w:t>
            </w:r>
            <w:r>
              <w:rPr>
                <w:rFonts w:asciiTheme="minorHAnsi" w:hAnsiTheme="minorHAnsi" w:cstheme="minorHAnsi"/>
                <w:color w:val="000000"/>
                <w:sz w:val="16"/>
                <w:szCs w:val="16"/>
              </w:rPr>
              <w:t xml:space="preserve"> (Usuários)</w:t>
            </w:r>
            <w:r w:rsidRPr="009E7649">
              <w:rPr>
                <w:rFonts w:asciiTheme="minorHAnsi" w:hAnsiTheme="minorHAnsi" w:cstheme="minorHAnsi"/>
                <w:color w:val="000000"/>
                <w:sz w:val="16"/>
                <w:szCs w:val="16"/>
              </w:rPr>
              <w:t xml:space="preserve"> / suporte</w:t>
            </w:r>
          </w:p>
        </w:tc>
        <w:tc>
          <w:tcPr>
            <w:tcW w:w="709" w:type="dxa"/>
            <w:shd w:val="clear" w:color="auto" w:fill="auto"/>
            <w:vAlign w:val="center"/>
          </w:tcPr>
          <w:p w14:paraId="0A720B8E" w14:textId="0962EF10" w:rsidR="00012F09" w:rsidRPr="009E7649" w:rsidRDefault="003D7950" w:rsidP="00BD4FF5">
            <w:pPr>
              <w:ind w:left="-118"/>
              <w:jc w:val="center"/>
              <w:rPr>
                <w:rFonts w:asciiTheme="minorHAnsi" w:hAnsiTheme="minorHAnsi" w:cstheme="minorHAnsi"/>
                <w:color w:val="000000"/>
                <w:sz w:val="16"/>
                <w:szCs w:val="16"/>
              </w:rPr>
            </w:pPr>
            <w:r>
              <w:rPr>
                <w:rFonts w:asciiTheme="minorHAnsi" w:hAnsiTheme="minorHAnsi" w:cstheme="minorHAnsi"/>
                <w:color w:val="000000"/>
                <w:sz w:val="16"/>
                <w:szCs w:val="16"/>
              </w:rPr>
              <w:t>x</w:t>
            </w:r>
            <w:r w:rsidR="003801D0">
              <w:rPr>
                <w:rFonts w:asciiTheme="minorHAnsi" w:hAnsiTheme="minorHAnsi" w:cstheme="minorHAnsi"/>
                <w:color w:val="000000"/>
                <w:sz w:val="16"/>
                <w:szCs w:val="16"/>
              </w:rPr>
              <w:t>.000</w:t>
            </w:r>
          </w:p>
        </w:tc>
        <w:tc>
          <w:tcPr>
            <w:tcW w:w="567" w:type="dxa"/>
            <w:shd w:val="clear" w:color="auto" w:fill="auto"/>
            <w:vAlign w:val="center"/>
          </w:tcPr>
          <w:p w14:paraId="5431F4F7" w14:textId="77777777" w:rsidR="00012F09" w:rsidRPr="009E7649" w:rsidRDefault="00012F09" w:rsidP="00BD4FF5">
            <w:pPr>
              <w:ind w:left="-113"/>
              <w:jc w:val="center"/>
              <w:rPr>
                <w:rFonts w:asciiTheme="minorHAnsi" w:hAnsiTheme="minorHAnsi" w:cstheme="minorHAnsi"/>
                <w:color w:val="000000"/>
                <w:sz w:val="16"/>
                <w:szCs w:val="16"/>
              </w:rPr>
            </w:pPr>
            <w:r>
              <w:rPr>
                <w:rFonts w:asciiTheme="minorHAnsi" w:hAnsiTheme="minorHAnsi" w:cstheme="minorHAnsi"/>
                <w:color w:val="000000"/>
                <w:sz w:val="16"/>
                <w:szCs w:val="16"/>
              </w:rPr>
              <w:t>12</w:t>
            </w:r>
          </w:p>
        </w:tc>
        <w:tc>
          <w:tcPr>
            <w:tcW w:w="680" w:type="dxa"/>
            <w:shd w:val="clear" w:color="auto" w:fill="auto"/>
            <w:vAlign w:val="center"/>
          </w:tcPr>
          <w:p w14:paraId="1B8F9248" w14:textId="77777777" w:rsidR="00012F09" w:rsidRPr="009E7649" w:rsidRDefault="00012F09" w:rsidP="00BD4FF5">
            <w:pPr>
              <w:ind w:left="-110" w:right="-126"/>
              <w:jc w:val="center"/>
              <w:rPr>
                <w:rFonts w:asciiTheme="minorHAnsi" w:hAnsiTheme="minorHAnsi" w:cstheme="minorHAnsi"/>
                <w:color w:val="000000"/>
                <w:sz w:val="16"/>
                <w:szCs w:val="16"/>
              </w:rPr>
            </w:pPr>
            <w:r w:rsidRPr="009E7649">
              <w:rPr>
                <w:rFonts w:asciiTheme="minorHAnsi" w:hAnsiTheme="minorHAnsi" w:cstheme="minorHAnsi"/>
                <w:color w:val="000000"/>
                <w:sz w:val="16"/>
                <w:szCs w:val="16"/>
              </w:rPr>
              <w:t>MÊS</w:t>
            </w:r>
          </w:p>
        </w:tc>
        <w:tc>
          <w:tcPr>
            <w:tcW w:w="1663" w:type="dxa"/>
            <w:shd w:val="clear" w:color="auto" w:fill="FFFFFF" w:themeFill="background1"/>
            <w:vAlign w:val="center"/>
          </w:tcPr>
          <w:p w14:paraId="6ABB0B64" w14:textId="0A40A463" w:rsidR="00012F09" w:rsidRPr="009E7649" w:rsidRDefault="003801D0" w:rsidP="00E05BE5">
            <w:pPr>
              <w:ind w:left="567" w:hanging="567"/>
              <w:jc w:val="center"/>
              <w:rPr>
                <w:rFonts w:asciiTheme="minorHAnsi" w:hAnsiTheme="minorHAnsi" w:cstheme="minorHAnsi"/>
                <w:color w:val="000000"/>
                <w:sz w:val="16"/>
                <w:szCs w:val="16"/>
              </w:rPr>
            </w:pPr>
            <w:r>
              <w:rPr>
                <w:rFonts w:asciiTheme="minorHAnsi" w:hAnsiTheme="minorHAnsi" w:cstheme="minorHAnsi"/>
                <w:color w:val="000000"/>
                <w:sz w:val="16"/>
                <w:szCs w:val="16"/>
              </w:rPr>
              <w:t>8</w:t>
            </w:r>
            <w:r w:rsidR="00012F09">
              <w:rPr>
                <w:rFonts w:asciiTheme="minorHAnsi" w:hAnsiTheme="minorHAnsi" w:cstheme="minorHAnsi"/>
                <w:color w:val="000000"/>
                <w:sz w:val="16"/>
                <w:szCs w:val="16"/>
              </w:rPr>
              <w:t>,00</w:t>
            </w:r>
          </w:p>
        </w:tc>
        <w:tc>
          <w:tcPr>
            <w:tcW w:w="1663" w:type="dxa"/>
            <w:shd w:val="clear" w:color="auto" w:fill="FFFFFF" w:themeFill="background1"/>
            <w:vAlign w:val="center"/>
          </w:tcPr>
          <w:p w14:paraId="145E44A0" w14:textId="6B07FEE9" w:rsidR="00012F09" w:rsidRPr="009E7649" w:rsidRDefault="003D7950" w:rsidP="00E05BE5">
            <w:pPr>
              <w:ind w:left="567" w:hanging="567"/>
              <w:jc w:val="center"/>
              <w:rPr>
                <w:rFonts w:asciiTheme="minorHAnsi" w:hAnsiTheme="minorHAnsi" w:cstheme="minorHAnsi"/>
                <w:color w:val="000000"/>
                <w:sz w:val="16"/>
                <w:szCs w:val="16"/>
              </w:rPr>
            </w:pPr>
            <w:r>
              <w:rPr>
                <w:rFonts w:asciiTheme="minorHAnsi" w:hAnsiTheme="minorHAnsi" w:cstheme="minorHAnsi"/>
                <w:color w:val="000000"/>
                <w:sz w:val="16"/>
                <w:szCs w:val="16"/>
              </w:rPr>
              <w:t>xx</w:t>
            </w:r>
            <w:r w:rsidR="00012F09">
              <w:rPr>
                <w:rFonts w:asciiTheme="minorHAnsi" w:hAnsiTheme="minorHAnsi" w:cstheme="minorHAnsi"/>
                <w:color w:val="000000"/>
                <w:sz w:val="16"/>
                <w:szCs w:val="16"/>
              </w:rPr>
              <w:t>.000,00</w:t>
            </w:r>
          </w:p>
        </w:tc>
        <w:tc>
          <w:tcPr>
            <w:tcW w:w="1664" w:type="dxa"/>
            <w:shd w:val="clear" w:color="auto" w:fill="FFFFFF" w:themeFill="background1"/>
            <w:vAlign w:val="center"/>
          </w:tcPr>
          <w:p w14:paraId="36A4F581" w14:textId="005DCFE2" w:rsidR="00012F09" w:rsidRPr="009E7649" w:rsidRDefault="003D7950" w:rsidP="00E05BE5">
            <w:pPr>
              <w:ind w:left="567" w:hanging="597"/>
              <w:jc w:val="center"/>
              <w:rPr>
                <w:rFonts w:asciiTheme="minorHAnsi" w:hAnsiTheme="minorHAnsi" w:cstheme="minorHAnsi"/>
                <w:color w:val="000000"/>
                <w:sz w:val="16"/>
                <w:szCs w:val="16"/>
              </w:rPr>
            </w:pPr>
            <w:r>
              <w:rPr>
                <w:rFonts w:asciiTheme="minorHAnsi" w:hAnsiTheme="minorHAnsi" w:cstheme="minorHAnsi"/>
                <w:color w:val="000000"/>
                <w:sz w:val="16"/>
                <w:szCs w:val="16"/>
              </w:rPr>
              <w:t>xx</w:t>
            </w:r>
            <w:r w:rsidR="00012F09">
              <w:rPr>
                <w:rFonts w:asciiTheme="minorHAnsi" w:hAnsiTheme="minorHAnsi" w:cstheme="minorHAnsi"/>
                <w:color w:val="000000"/>
                <w:sz w:val="16"/>
                <w:szCs w:val="16"/>
              </w:rPr>
              <w:t>.000,00</w:t>
            </w:r>
          </w:p>
        </w:tc>
      </w:tr>
      <w:tr w:rsidR="00012F09" w:rsidRPr="00D52BFB" w14:paraId="5DB055AF" w14:textId="77777777" w:rsidTr="00012F09">
        <w:trPr>
          <w:cantSplit/>
          <w:trHeight w:val="1134"/>
        </w:trPr>
        <w:tc>
          <w:tcPr>
            <w:tcW w:w="709" w:type="dxa"/>
            <w:shd w:val="clear" w:color="auto" w:fill="auto"/>
            <w:vAlign w:val="center"/>
          </w:tcPr>
          <w:p w14:paraId="3465E85A" w14:textId="06D618DB" w:rsidR="00012F09" w:rsidRPr="009E7649" w:rsidRDefault="003801D0" w:rsidP="00BD4FF5">
            <w:pPr>
              <w:ind w:left="-115"/>
              <w:jc w:val="center"/>
              <w:rPr>
                <w:rFonts w:asciiTheme="minorHAnsi" w:hAnsiTheme="minorHAnsi" w:cstheme="minorHAnsi"/>
                <w:color w:val="000000"/>
                <w:sz w:val="16"/>
                <w:szCs w:val="16"/>
              </w:rPr>
            </w:pPr>
            <w:r>
              <w:rPr>
                <w:rFonts w:asciiTheme="minorHAnsi" w:hAnsiTheme="minorHAnsi" w:cstheme="minorHAnsi"/>
                <w:color w:val="000000"/>
                <w:sz w:val="16"/>
                <w:szCs w:val="16"/>
              </w:rPr>
              <w:t>7</w:t>
            </w:r>
          </w:p>
        </w:tc>
        <w:tc>
          <w:tcPr>
            <w:tcW w:w="2410" w:type="dxa"/>
            <w:shd w:val="clear" w:color="auto" w:fill="auto"/>
            <w:vAlign w:val="center"/>
          </w:tcPr>
          <w:p w14:paraId="448FA308" w14:textId="77777777" w:rsidR="00012F09" w:rsidRPr="009E7649" w:rsidRDefault="00012F09" w:rsidP="00BD4FF5">
            <w:pPr>
              <w:ind w:hanging="3"/>
              <w:jc w:val="both"/>
              <w:rPr>
                <w:rFonts w:asciiTheme="minorHAnsi" w:hAnsiTheme="minorHAnsi" w:cstheme="minorHAnsi"/>
                <w:color w:val="000000"/>
                <w:sz w:val="16"/>
                <w:szCs w:val="16"/>
              </w:rPr>
            </w:pPr>
            <w:r w:rsidRPr="009E7649">
              <w:rPr>
                <w:rFonts w:asciiTheme="minorHAnsi" w:hAnsiTheme="minorHAnsi" w:cstheme="minorHAnsi"/>
                <w:color w:val="000000"/>
                <w:sz w:val="16"/>
                <w:szCs w:val="16"/>
              </w:rPr>
              <w:t>Serviços Técnicos de desenvolvimento, para utilização sob demanda após a implantação dos aplicativos para realização de adaptações e criação de novas funcionalidades.</w:t>
            </w:r>
          </w:p>
        </w:tc>
        <w:tc>
          <w:tcPr>
            <w:tcW w:w="1276" w:type="dxa"/>
            <w:gridSpan w:val="2"/>
            <w:shd w:val="clear" w:color="auto" w:fill="auto"/>
            <w:vAlign w:val="center"/>
          </w:tcPr>
          <w:p w14:paraId="556E37AE" w14:textId="19335001" w:rsidR="00012F09" w:rsidRPr="009E7649" w:rsidRDefault="003801D0" w:rsidP="00BD4FF5">
            <w:pPr>
              <w:ind w:left="567" w:right="-98" w:hanging="685"/>
              <w:jc w:val="center"/>
              <w:rPr>
                <w:rFonts w:asciiTheme="minorHAnsi" w:hAnsiTheme="minorHAnsi" w:cstheme="minorHAnsi"/>
                <w:color w:val="000000"/>
                <w:sz w:val="16"/>
                <w:szCs w:val="16"/>
              </w:rPr>
            </w:pPr>
            <w:r>
              <w:rPr>
                <w:rFonts w:asciiTheme="minorHAnsi" w:hAnsiTheme="minorHAnsi" w:cstheme="minorHAnsi"/>
                <w:color w:val="000000"/>
                <w:sz w:val="16"/>
                <w:szCs w:val="16"/>
              </w:rPr>
              <w:t>400</w:t>
            </w:r>
          </w:p>
        </w:tc>
        <w:tc>
          <w:tcPr>
            <w:tcW w:w="680" w:type="dxa"/>
            <w:shd w:val="clear" w:color="auto" w:fill="auto"/>
            <w:vAlign w:val="center"/>
          </w:tcPr>
          <w:p w14:paraId="005AFCE2" w14:textId="77777777" w:rsidR="00012F09" w:rsidRPr="009E7649" w:rsidRDefault="00012F09" w:rsidP="00BD4FF5">
            <w:pPr>
              <w:ind w:left="-110" w:right="-126"/>
              <w:jc w:val="center"/>
              <w:rPr>
                <w:rFonts w:asciiTheme="minorHAnsi" w:hAnsiTheme="minorHAnsi" w:cstheme="minorHAnsi"/>
                <w:color w:val="000000"/>
                <w:sz w:val="16"/>
                <w:szCs w:val="16"/>
              </w:rPr>
            </w:pPr>
            <w:r w:rsidRPr="009E7649">
              <w:rPr>
                <w:rFonts w:asciiTheme="minorHAnsi" w:hAnsiTheme="minorHAnsi" w:cstheme="minorHAnsi"/>
                <w:color w:val="000000"/>
                <w:sz w:val="16"/>
                <w:szCs w:val="16"/>
              </w:rPr>
              <w:t>HORA</w:t>
            </w:r>
          </w:p>
        </w:tc>
        <w:tc>
          <w:tcPr>
            <w:tcW w:w="1663" w:type="dxa"/>
            <w:shd w:val="clear" w:color="auto" w:fill="FFFFFF" w:themeFill="background1"/>
            <w:vAlign w:val="center"/>
          </w:tcPr>
          <w:p w14:paraId="46241CB0" w14:textId="77777777" w:rsidR="00012F09" w:rsidRPr="009E7649" w:rsidRDefault="00012F09" w:rsidP="00E05BE5">
            <w:pPr>
              <w:ind w:left="567" w:hanging="567"/>
              <w:jc w:val="center"/>
              <w:rPr>
                <w:rFonts w:asciiTheme="minorHAnsi" w:hAnsiTheme="minorHAnsi" w:cstheme="minorHAnsi"/>
                <w:color w:val="000000"/>
                <w:sz w:val="16"/>
                <w:szCs w:val="16"/>
              </w:rPr>
            </w:pPr>
            <w:r>
              <w:rPr>
                <w:rFonts w:asciiTheme="minorHAnsi" w:hAnsiTheme="minorHAnsi" w:cstheme="minorHAnsi"/>
                <w:color w:val="000000"/>
                <w:sz w:val="16"/>
                <w:szCs w:val="16"/>
              </w:rPr>
              <w:t>200,00</w:t>
            </w:r>
          </w:p>
        </w:tc>
        <w:tc>
          <w:tcPr>
            <w:tcW w:w="1663" w:type="dxa"/>
            <w:shd w:val="clear" w:color="auto" w:fill="FFFFFF" w:themeFill="background1"/>
            <w:vAlign w:val="center"/>
          </w:tcPr>
          <w:p w14:paraId="6A538E5E" w14:textId="68D7BEEE" w:rsidR="00012F09" w:rsidRPr="009E7649" w:rsidRDefault="00012F09" w:rsidP="00E05BE5">
            <w:pPr>
              <w:ind w:left="567" w:hanging="567"/>
              <w:jc w:val="center"/>
              <w:rPr>
                <w:rFonts w:asciiTheme="minorHAnsi" w:hAnsiTheme="minorHAnsi" w:cstheme="minorHAnsi"/>
                <w:color w:val="000000"/>
                <w:sz w:val="16"/>
                <w:szCs w:val="16"/>
              </w:rPr>
            </w:pPr>
            <w:r>
              <w:rPr>
                <w:rFonts w:asciiTheme="minorHAnsi" w:hAnsiTheme="minorHAnsi" w:cstheme="minorHAnsi"/>
                <w:color w:val="000000"/>
                <w:sz w:val="16"/>
                <w:szCs w:val="16"/>
              </w:rPr>
              <w:t>-</w:t>
            </w:r>
          </w:p>
        </w:tc>
        <w:tc>
          <w:tcPr>
            <w:tcW w:w="1664" w:type="dxa"/>
            <w:shd w:val="clear" w:color="auto" w:fill="FFFFFF" w:themeFill="background1"/>
            <w:vAlign w:val="center"/>
          </w:tcPr>
          <w:p w14:paraId="3DA42871" w14:textId="36756017" w:rsidR="00012F09" w:rsidRPr="009E7649" w:rsidRDefault="003801D0" w:rsidP="00E05BE5">
            <w:pPr>
              <w:ind w:left="567" w:hanging="597"/>
              <w:jc w:val="center"/>
              <w:rPr>
                <w:rFonts w:asciiTheme="minorHAnsi" w:hAnsiTheme="minorHAnsi" w:cstheme="minorHAnsi"/>
                <w:color w:val="000000"/>
                <w:sz w:val="16"/>
                <w:szCs w:val="16"/>
              </w:rPr>
            </w:pPr>
            <w:r>
              <w:rPr>
                <w:rFonts w:asciiTheme="minorHAnsi" w:hAnsiTheme="minorHAnsi" w:cstheme="minorHAnsi"/>
                <w:color w:val="000000"/>
                <w:sz w:val="16"/>
                <w:szCs w:val="16"/>
              </w:rPr>
              <w:t>8</w:t>
            </w:r>
            <w:r w:rsidR="00012F09">
              <w:rPr>
                <w:rFonts w:asciiTheme="minorHAnsi" w:hAnsiTheme="minorHAnsi" w:cstheme="minorHAnsi"/>
                <w:color w:val="000000"/>
                <w:sz w:val="16"/>
                <w:szCs w:val="16"/>
              </w:rPr>
              <w:t>0.000,00</w:t>
            </w:r>
          </w:p>
        </w:tc>
      </w:tr>
      <w:tr w:rsidR="00012F09" w:rsidRPr="00D52BFB" w14:paraId="0EA81848" w14:textId="77777777" w:rsidTr="00BD4FF5">
        <w:trPr>
          <w:cantSplit/>
          <w:trHeight w:val="566"/>
        </w:trPr>
        <w:tc>
          <w:tcPr>
            <w:tcW w:w="5075" w:type="dxa"/>
            <w:gridSpan w:val="5"/>
            <w:shd w:val="clear" w:color="auto" w:fill="auto"/>
            <w:vAlign w:val="center"/>
          </w:tcPr>
          <w:p w14:paraId="56263A99" w14:textId="68AFA094" w:rsidR="00012F09" w:rsidRPr="00012F09" w:rsidRDefault="00012F09" w:rsidP="00BD4FF5">
            <w:pPr>
              <w:ind w:left="-110" w:right="-126"/>
              <w:jc w:val="center"/>
              <w:rPr>
                <w:rFonts w:asciiTheme="minorHAnsi" w:hAnsiTheme="minorHAnsi" w:cstheme="minorHAnsi"/>
                <w:b/>
                <w:color w:val="000000"/>
                <w:sz w:val="16"/>
                <w:szCs w:val="16"/>
              </w:rPr>
            </w:pPr>
            <w:r w:rsidRPr="00012F09">
              <w:rPr>
                <w:rFonts w:asciiTheme="minorHAnsi" w:hAnsiTheme="minorHAnsi" w:cstheme="minorHAnsi"/>
                <w:b/>
                <w:color w:val="000000"/>
                <w:sz w:val="16"/>
                <w:szCs w:val="16"/>
              </w:rPr>
              <w:t>TOTAL (R$)</w:t>
            </w:r>
          </w:p>
        </w:tc>
        <w:tc>
          <w:tcPr>
            <w:tcW w:w="1663" w:type="dxa"/>
            <w:shd w:val="clear" w:color="auto" w:fill="FFFFFF" w:themeFill="background1"/>
            <w:vAlign w:val="center"/>
          </w:tcPr>
          <w:p w14:paraId="13A2D886" w14:textId="34B03AA3" w:rsidR="00012F09" w:rsidRDefault="00012F09" w:rsidP="00E05BE5">
            <w:pPr>
              <w:ind w:left="567" w:hanging="567"/>
              <w:jc w:val="center"/>
              <w:rPr>
                <w:rFonts w:asciiTheme="minorHAnsi" w:hAnsiTheme="minorHAnsi" w:cstheme="minorHAnsi"/>
                <w:color w:val="000000"/>
                <w:sz w:val="16"/>
                <w:szCs w:val="16"/>
              </w:rPr>
            </w:pPr>
            <w:r>
              <w:rPr>
                <w:rFonts w:asciiTheme="minorHAnsi" w:hAnsiTheme="minorHAnsi" w:cstheme="minorHAnsi"/>
                <w:color w:val="000000"/>
                <w:sz w:val="16"/>
                <w:szCs w:val="16"/>
              </w:rPr>
              <w:t>-</w:t>
            </w:r>
          </w:p>
        </w:tc>
        <w:tc>
          <w:tcPr>
            <w:tcW w:w="1663" w:type="dxa"/>
            <w:shd w:val="clear" w:color="auto" w:fill="FFFFFF" w:themeFill="background1"/>
            <w:vAlign w:val="center"/>
          </w:tcPr>
          <w:p w14:paraId="69595775" w14:textId="718A6C3B" w:rsidR="00012F09" w:rsidRPr="00012F09" w:rsidRDefault="003D7950" w:rsidP="00E05BE5">
            <w:pPr>
              <w:ind w:left="567" w:hanging="567"/>
              <w:jc w:val="center"/>
              <w:rPr>
                <w:rFonts w:asciiTheme="minorHAnsi" w:hAnsiTheme="minorHAnsi" w:cstheme="minorHAnsi"/>
                <w:b/>
                <w:color w:val="000000"/>
                <w:sz w:val="16"/>
                <w:szCs w:val="16"/>
              </w:rPr>
            </w:pPr>
            <w:r>
              <w:rPr>
                <w:rFonts w:asciiTheme="minorHAnsi" w:hAnsiTheme="minorHAnsi" w:cstheme="minorHAnsi"/>
                <w:b/>
                <w:color w:val="000000"/>
                <w:sz w:val="16"/>
                <w:szCs w:val="16"/>
              </w:rPr>
              <w:t>xxx</w:t>
            </w:r>
            <w:r w:rsidR="003801D0">
              <w:rPr>
                <w:rFonts w:asciiTheme="minorHAnsi" w:hAnsiTheme="minorHAnsi" w:cstheme="minorHAnsi"/>
                <w:b/>
                <w:color w:val="000000"/>
                <w:sz w:val="16"/>
                <w:szCs w:val="16"/>
              </w:rPr>
              <w:t>.</w:t>
            </w:r>
            <w:r>
              <w:rPr>
                <w:rFonts w:asciiTheme="minorHAnsi" w:hAnsiTheme="minorHAnsi" w:cstheme="minorHAnsi"/>
                <w:b/>
                <w:color w:val="000000"/>
                <w:sz w:val="16"/>
                <w:szCs w:val="16"/>
              </w:rPr>
              <w:t>00</w:t>
            </w:r>
            <w:r w:rsidR="003801D0">
              <w:rPr>
                <w:rFonts w:asciiTheme="minorHAnsi" w:hAnsiTheme="minorHAnsi" w:cstheme="minorHAnsi"/>
                <w:b/>
                <w:color w:val="000000"/>
                <w:sz w:val="16"/>
                <w:szCs w:val="16"/>
              </w:rPr>
              <w:t>0</w:t>
            </w:r>
            <w:r w:rsidR="00012F09" w:rsidRPr="00012F09">
              <w:rPr>
                <w:rFonts w:asciiTheme="minorHAnsi" w:hAnsiTheme="minorHAnsi" w:cstheme="minorHAnsi"/>
                <w:b/>
                <w:color w:val="000000"/>
                <w:sz w:val="16"/>
                <w:szCs w:val="16"/>
              </w:rPr>
              <w:t>,00</w:t>
            </w:r>
          </w:p>
        </w:tc>
        <w:tc>
          <w:tcPr>
            <w:tcW w:w="1664" w:type="dxa"/>
            <w:shd w:val="clear" w:color="auto" w:fill="FFFFFF" w:themeFill="background1"/>
            <w:vAlign w:val="center"/>
          </w:tcPr>
          <w:p w14:paraId="237D07FC" w14:textId="521DB9DA" w:rsidR="00012F09" w:rsidRPr="00012F09" w:rsidRDefault="003D7950" w:rsidP="00E05BE5">
            <w:pPr>
              <w:ind w:left="567" w:hanging="597"/>
              <w:jc w:val="center"/>
              <w:rPr>
                <w:rFonts w:asciiTheme="minorHAnsi" w:hAnsiTheme="minorHAnsi" w:cstheme="minorHAnsi"/>
                <w:b/>
                <w:color w:val="000000"/>
                <w:sz w:val="16"/>
                <w:szCs w:val="16"/>
              </w:rPr>
            </w:pPr>
            <w:r>
              <w:rPr>
                <w:rFonts w:asciiTheme="minorHAnsi" w:hAnsiTheme="minorHAnsi" w:cstheme="minorHAnsi"/>
                <w:b/>
                <w:color w:val="000000"/>
                <w:sz w:val="16"/>
                <w:szCs w:val="16"/>
              </w:rPr>
              <w:t>x</w:t>
            </w:r>
            <w:r w:rsidR="003801D0">
              <w:rPr>
                <w:rFonts w:asciiTheme="minorHAnsi" w:hAnsiTheme="minorHAnsi" w:cstheme="minorHAnsi"/>
                <w:b/>
                <w:color w:val="000000"/>
                <w:sz w:val="16"/>
                <w:szCs w:val="16"/>
              </w:rPr>
              <w:t>.</w:t>
            </w:r>
            <w:r>
              <w:rPr>
                <w:rFonts w:asciiTheme="minorHAnsi" w:hAnsiTheme="minorHAnsi" w:cstheme="minorHAnsi"/>
                <w:b/>
                <w:color w:val="000000"/>
                <w:sz w:val="16"/>
                <w:szCs w:val="16"/>
              </w:rPr>
              <w:t>000</w:t>
            </w:r>
            <w:r w:rsidR="00012F09" w:rsidRPr="00012F09">
              <w:rPr>
                <w:rFonts w:asciiTheme="minorHAnsi" w:hAnsiTheme="minorHAnsi" w:cstheme="minorHAnsi"/>
                <w:b/>
                <w:color w:val="000000"/>
                <w:sz w:val="16"/>
                <w:szCs w:val="16"/>
              </w:rPr>
              <w:t>.000,00</w:t>
            </w:r>
          </w:p>
        </w:tc>
      </w:tr>
    </w:tbl>
    <w:p w14:paraId="69B1FE09" w14:textId="6C6B8D90" w:rsidR="00BD4FF5" w:rsidRDefault="00BD4FF5" w:rsidP="00E05BE5">
      <w:pPr>
        <w:spacing w:line="360" w:lineRule="auto"/>
        <w:contextualSpacing/>
        <w:jc w:val="both"/>
        <w:rPr>
          <w:rFonts w:asciiTheme="majorHAnsi" w:eastAsia="Arial" w:hAnsiTheme="majorHAnsi" w:cstheme="majorHAnsi"/>
          <w:b/>
          <w:sz w:val="22"/>
          <w:szCs w:val="22"/>
        </w:rPr>
      </w:pPr>
    </w:p>
    <w:p w14:paraId="4463FC80" w14:textId="1A2931CF" w:rsidR="00407083" w:rsidRPr="00D52BFB" w:rsidRDefault="00407083" w:rsidP="00A10F02">
      <w:pPr>
        <w:numPr>
          <w:ilvl w:val="0"/>
          <w:numId w:val="1"/>
        </w:numPr>
        <w:spacing w:line="360" w:lineRule="auto"/>
        <w:ind w:left="567" w:hanging="425"/>
        <w:contextualSpacing/>
        <w:jc w:val="both"/>
        <w:rPr>
          <w:rFonts w:asciiTheme="majorHAnsi" w:hAnsiTheme="majorHAnsi" w:cstheme="majorHAnsi"/>
          <w:sz w:val="22"/>
          <w:szCs w:val="22"/>
        </w:rPr>
      </w:pPr>
      <w:r>
        <w:rPr>
          <w:rFonts w:asciiTheme="majorHAnsi" w:eastAsia="Arial" w:hAnsiTheme="majorHAnsi" w:cstheme="majorHAnsi"/>
          <w:b/>
          <w:sz w:val="22"/>
          <w:szCs w:val="22"/>
        </w:rPr>
        <w:t>PROVA DE CONCEITO</w:t>
      </w:r>
    </w:p>
    <w:tbl>
      <w:tblPr>
        <w:tblW w:w="9639" w:type="dxa"/>
        <w:tblInd w:w="108" w:type="dxa"/>
        <w:tblLook w:val="0000" w:firstRow="0" w:lastRow="0" w:firstColumn="0" w:lastColumn="0" w:noHBand="0" w:noVBand="0"/>
      </w:tblPr>
      <w:tblGrid>
        <w:gridCol w:w="790"/>
        <w:gridCol w:w="7326"/>
        <w:gridCol w:w="1523"/>
      </w:tblGrid>
      <w:tr w:rsidR="009E7649" w:rsidRPr="00265FAB" w14:paraId="6E13046E" w14:textId="77777777" w:rsidTr="009E7649">
        <w:tc>
          <w:tcPr>
            <w:tcW w:w="9639" w:type="dxa"/>
            <w:gridSpan w:val="3"/>
            <w:tcBorders>
              <w:top w:val="single" w:sz="4" w:space="0" w:color="000000"/>
              <w:left w:val="single" w:sz="4" w:space="0" w:color="000000"/>
              <w:bottom w:val="single" w:sz="4" w:space="0" w:color="000000"/>
              <w:right w:val="single" w:sz="4" w:space="0" w:color="000000"/>
            </w:tcBorders>
          </w:tcPr>
          <w:p w14:paraId="0639AF9E" w14:textId="1F2C77D4" w:rsidR="009E7649" w:rsidRPr="00265FAB" w:rsidRDefault="009E7649" w:rsidP="009E7649">
            <w:pPr>
              <w:jc w:val="center"/>
              <w:rPr>
                <w:rFonts w:ascii="Arial" w:hAnsi="Arial" w:cs="Arial"/>
                <w:b/>
              </w:rPr>
            </w:pPr>
            <w:r w:rsidRPr="00265FAB">
              <w:rPr>
                <w:rFonts w:ascii="Arial" w:hAnsi="Arial" w:cs="Arial"/>
                <w:b/>
              </w:rPr>
              <w:t xml:space="preserve">CARACTERÍSTICAS TÉCNICAS DO SISTEMA </w:t>
            </w:r>
          </w:p>
        </w:tc>
      </w:tr>
      <w:tr w:rsidR="009E7649" w:rsidRPr="00265FAB" w14:paraId="310CDF03" w14:textId="77777777" w:rsidTr="001073C3">
        <w:tc>
          <w:tcPr>
            <w:tcW w:w="790" w:type="dxa"/>
            <w:tcBorders>
              <w:top w:val="single" w:sz="4" w:space="0" w:color="000000"/>
              <w:left w:val="single" w:sz="4" w:space="0" w:color="000000"/>
              <w:bottom w:val="single" w:sz="4" w:space="0" w:color="000000"/>
            </w:tcBorders>
          </w:tcPr>
          <w:p w14:paraId="6A9DED77" w14:textId="77777777" w:rsidR="009E7649" w:rsidRPr="00265FAB" w:rsidRDefault="009E7649" w:rsidP="009E7649">
            <w:pPr>
              <w:jc w:val="center"/>
              <w:rPr>
                <w:rFonts w:ascii="Arial" w:hAnsi="Arial" w:cs="Arial"/>
                <w:b/>
              </w:rPr>
            </w:pPr>
            <w:r w:rsidRPr="00265FAB">
              <w:rPr>
                <w:rFonts w:ascii="Arial" w:hAnsi="Arial" w:cs="Arial"/>
                <w:b/>
              </w:rPr>
              <w:t>ITEM</w:t>
            </w:r>
          </w:p>
        </w:tc>
        <w:tc>
          <w:tcPr>
            <w:tcW w:w="7326" w:type="dxa"/>
            <w:tcBorders>
              <w:top w:val="single" w:sz="4" w:space="0" w:color="000000"/>
              <w:left w:val="single" w:sz="4" w:space="0" w:color="000000"/>
              <w:bottom w:val="single" w:sz="4" w:space="0" w:color="000000"/>
              <w:right w:val="single" w:sz="4" w:space="0" w:color="000000"/>
            </w:tcBorders>
          </w:tcPr>
          <w:p w14:paraId="47ABD1A9" w14:textId="77777777" w:rsidR="009E7649" w:rsidRPr="00265FAB" w:rsidRDefault="009E7649" w:rsidP="009E7649">
            <w:pPr>
              <w:jc w:val="center"/>
              <w:rPr>
                <w:rFonts w:ascii="Arial" w:hAnsi="Arial" w:cs="Arial"/>
              </w:rPr>
            </w:pPr>
            <w:r w:rsidRPr="00265FAB">
              <w:rPr>
                <w:rFonts w:ascii="Arial" w:hAnsi="Arial" w:cs="Arial"/>
                <w:b/>
              </w:rPr>
              <w:t>DESCRIÇÃO</w:t>
            </w:r>
          </w:p>
        </w:tc>
        <w:tc>
          <w:tcPr>
            <w:tcW w:w="1523" w:type="dxa"/>
            <w:tcBorders>
              <w:top w:val="single" w:sz="4" w:space="0" w:color="000000"/>
              <w:left w:val="single" w:sz="4" w:space="0" w:color="000000"/>
              <w:bottom w:val="single" w:sz="4" w:space="0" w:color="000000"/>
              <w:right w:val="single" w:sz="4" w:space="0" w:color="000000"/>
            </w:tcBorders>
          </w:tcPr>
          <w:p w14:paraId="25971BA9" w14:textId="0E06A694" w:rsidR="009E7649" w:rsidRPr="00AD49F3" w:rsidRDefault="00AD49F3" w:rsidP="009E7649">
            <w:pPr>
              <w:jc w:val="center"/>
              <w:rPr>
                <w:rFonts w:ascii="Arial" w:hAnsi="Arial" w:cs="Arial"/>
                <w:b/>
                <w:bCs/>
              </w:rPr>
            </w:pPr>
            <w:r w:rsidRPr="00AD49F3">
              <w:rPr>
                <w:rFonts w:ascii="Arial" w:hAnsi="Arial" w:cs="Arial"/>
                <w:b/>
                <w:bCs/>
              </w:rPr>
              <w:t>Obrigatório</w:t>
            </w:r>
          </w:p>
        </w:tc>
      </w:tr>
      <w:tr w:rsidR="001073C3" w:rsidRPr="00265FAB" w14:paraId="5FFB69F3" w14:textId="77777777" w:rsidTr="001073C3">
        <w:tc>
          <w:tcPr>
            <w:tcW w:w="790" w:type="dxa"/>
            <w:tcBorders>
              <w:top w:val="single" w:sz="4" w:space="0" w:color="000000"/>
              <w:left w:val="single" w:sz="4" w:space="0" w:color="000000"/>
              <w:bottom w:val="single" w:sz="4" w:space="0" w:color="000000"/>
            </w:tcBorders>
            <w:vAlign w:val="center"/>
          </w:tcPr>
          <w:p w14:paraId="232B0395" w14:textId="77777777" w:rsidR="001073C3" w:rsidRPr="00B303C9" w:rsidRDefault="001073C3" w:rsidP="00BD424A">
            <w:pPr>
              <w:widowControl w:val="0"/>
              <w:numPr>
                <w:ilvl w:val="0"/>
                <w:numId w:val="3"/>
              </w:numPr>
              <w:tabs>
                <w:tab w:val="center" w:pos="176"/>
                <w:tab w:val="left" w:pos="601"/>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44352533" w14:textId="2107763A" w:rsidR="001073C3" w:rsidRPr="001073C3" w:rsidRDefault="001073C3" w:rsidP="001073C3">
            <w:pPr>
              <w:jc w:val="both"/>
              <w:rPr>
                <w:rFonts w:ascii="Arial" w:hAnsi="Arial" w:cs="Arial"/>
                <w:sz w:val="20"/>
                <w:szCs w:val="20"/>
              </w:rPr>
            </w:pPr>
            <w:bookmarkStart w:id="7" w:name="RANGE!A1"/>
            <w:r w:rsidRPr="001073C3">
              <w:rPr>
                <w:rFonts w:ascii="Arial" w:hAnsi="Arial" w:cs="Arial"/>
                <w:color w:val="000000"/>
                <w:sz w:val="20"/>
                <w:szCs w:val="20"/>
              </w:rPr>
              <w:t>Deverá operar em multiplataforma 100% no modelo SAAS;</w:t>
            </w:r>
            <w:bookmarkEnd w:id="7"/>
          </w:p>
        </w:tc>
        <w:tc>
          <w:tcPr>
            <w:tcW w:w="1523" w:type="dxa"/>
            <w:tcBorders>
              <w:top w:val="single" w:sz="4" w:space="0" w:color="000000"/>
              <w:left w:val="single" w:sz="4" w:space="0" w:color="000000"/>
              <w:bottom w:val="single" w:sz="4" w:space="0" w:color="000000"/>
              <w:right w:val="single" w:sz="4" w:space="0" w:color="000000"/>
            </w:tcBorders>
            <w:vAlign w:val="center"/>
          </w:tcPr>
          <w:p w14:paraId="45E0E69A" w14:textId="6808650D" w:rsidR="001073C3" w:rsidRPr="00B303C9" w:rsidRDefault="001073C3" w:rsidP="001073C3">
            <w:pPr>
              <w:jc w:val="center"/>
              <w:rPr>
                <w:rFonts w:ascii="Arial" w:hAnsi="Arial" w:cs="Arial"/>
                <w:sz w:val="20"/>
                <w:szCs w:val="20"/>
              </w:rPr>
            </w:pPr>
            <w:r w:rsidRPr="00B303C9">
              <w:rPr>
                <w:rFonts w:ascii="Arial" w:hAnsi="Arial" w:cs="Arial"/>
                <w:sz w:val="20"/>
                <w:szCs w:val="20"/>
              </w:rPr>
              <w:t>X</w:t>
            </w:r>
          </w:p>
        </w:tc>
      </w:tr>
      <w:tr w:rsidR="001073C3" w:rsidRPr="00265FAB" w14:paraId="135DF102" w14:textId="77777777" w:rsidTr="001073C3">
        <w:tc>
          <w:tcPr>
            <w:tcW w:w="790" w:type="dxa"/>
            <w:tcBorders>
              <w:top w:val="single" w:sz="4" w:space="0" w:color="000000"/>
              <w:left w:val="single" w:sz="4" w:space="0" w:color="000000"/>
              <w:bottom w:val="single" w:sz="4" w:space="0" w:color="000000"/>
            </w:tcBorders>
            <w:vAlign w:val="center"/>
          </w:tcPr>
          <w:p w14:paraId="309B9B0A"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5C97ADDE" w14:textId="1D115FFF" w:rsidR="001073C3" w:rsidRPr="001073C3" w:rsidRDefault="001073C3" w:rsidP="001073C3">
            <w:pPr>
              <w:jc w:val="both"/>
              <w:rPr>
                <w:rFonts w:ascii="Arial" w:hAnsi="Arial" w:cs="Arial"/>
                <w:b/>
                <w:sz w:val="20"/>
                <w:szCs w:val="20"/>
              </w:rPr>
            </w:pPr>
            <w:r w:rsidRPr="001073C3">
              <w:rPr>
                <w:rFonts w:ascii="Arial" w:hAnsi="Arial" w:cs="Arial"/>
                <w:color w:val="000000"/>
                <w:sz w:val="20"/>
                <w:szCs w:val="20"/>
              </w:rPr>
              <w:t>Esteja de acordo com a Portaria 595 do Inmetro;</w:t>
            </w:r>
          </w:p>
        </w:tc>
        <w:tc>
          <w:tcPr>
            <w:tcW w:w="1523" w:type="dxa"/>
            <w:tcBorders>
              <w:top w:val="single" w:sz="4" w:space="0" w:color="000000"/>
              <w:left w:val="single" w:sz="4" w:space="0" w:color="000000"/>
              <w:bottom w:val="single" w:sz="4" w:space="0" w:color="000000"/>
              <w:right w:val="single" w:sz="4" w:space="0" w:color="000000"/>
            </w:tcBorders>
            <w:vAlign w:val="center"/>
          </w:tcPr>
          <w:p w14:paraId="41F5F251" w14:textId="28380E37" w:rsidR="001073C3" w:rsidRPr="00B303C9" w:rsidRDefault="001073C3" w:rsidP="001073C3">
            <w:pPr>
              <w:jc w:val="center"/>
              <w:rPr>
                <w:rFonts w:ascii="Arial" w:hAnsi="Arial" w:cs="Arial"/>
                <w:sz w:val="20"/>
                <w:szCs w:val="20"/>
              </w:rPr>
            </w:pPr>
            <w:r w:rsidRPr="00B303C9">
              <w:rPr>
                <w:rFonts w:ascii="Arial" w:hAnsi="Arial" w:cs="Arial"/>
                <w:sz w:val="20"/>
                <w:szCs w:val="20"/>
              </w:rPr>
              <w:t>X</w:t>
            </w:r>
          </w:p>
        </w:tc>
      </w:tr>
      <w:tr w:rsidR="001073C3" w:rsidRPr="00265FAB" w14:paraId="0037D730" w14:textId="77777777" w:rsidTr="001073C3">
        <w:tc>
          <w:tcPr>
            <w:tcW w:w="790" w:type="dxa"/>
            <w:tcBorders>
              <w:top w:val="single" w:sz="4" w:space="0" w:color="000000"/>
              <w:left w:val="single" w:sz="4" w:space="0" w:color="000000"/>
              <w:bottom w:val="single" w:sz="4" w:space="0" w:color="000000"/>
            </w:tcBorders>
            <w:vAlign w:val="center"/>
          </w:tcPr>
          <w:p w14:paraId="15F39C91"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3DCA1B0D" w14:textId="3E9C6C37" w:rsidR="001073C3" w:rsidRPr="001073C3" w:rsidRDefault="001073C3" w:rsidP="001073C3">
            <w:pPr>
              <w:jc w:val="both"/>
              <w:rPr>
                <w:rFonts w:ascii="Arial" w:hAnsi="Arial" w:cs="Arial"/>
                <w:b/>
                <w:sz w:val="20"/>
                <w:szCs w:val="20"/>
              </w:rPr>
            </w:pPr>
            <w:r w:rsidRPr="001073C3">
              <w:rPr>
                <w:rFonts w:ascii="Arial" w:hAnsi="Arial" w:cs="Arial"/>
                <w:color w:val="000000"/>
                <w:sz w:val="20"/>
                <w:szCs w:val="20"/>
              </w:rPr>
              <w:t>Possuir aplicativo mobile com todas as funcionalidades disponíveis no sistema web que sejam voltadas a utilização do usuário final;</w:t>
            </w:r>
          </w:p>
        </w:tc>
        <w:tc>
          <w:tcPr>
            <w:tcW w:w="1523" w:type="dxa"/>
            <w:tcBorders>
              <w:top w:val="single" w:sz="4" w:space="0" w:color="000000"/>
              <w:left w:val="single" w:sz="4" w:space="0" w:color="000000"/>
              <w:bottom w:val="single" w:sz="4" w:space="0" w:color="000000"/>
              <w:right w:val="single" w:sz="4" w:space="0" w:color="000000"/>
            </w:tcBorders>
            <w:vAlign w:val="center"/>
          </w:tcPr>
          <w:p w14:paraId="0D7C9A4B" w14:textId="7B34077C" w:rsidR="001073C3" w:rsidRPr="00B303C9" w:rsidRDefault="001073C3" w:rsidP="001073C3">
            <w:pPr>
              <w:jc w:val="center"/>
              <w:rPr>
                <w:rFonts w:ascii="Arial" w:hAnsi="Arial" w:cs="Arial"/>
                <w:sz w:val="20"/>
                <w:szCs w:val="20"/>
              </w:rPr>
            </w:pPr>
            <w:r w:rsidRPr="00B303C9">
              <w:rPr>
                <w:rFonts w:ascii="Arial" w:hAnsi="Arial" w:cs="Arial"/>
                <w:sz w:val="20"/>
                <w:szCs w:val="20"/>
              </w:rPr>
              <w:t>X</w:t>
            </w:r>
          </w:p>
        </w:tc>
      </w:tr>
      <w:tr w:rsidR="001073C3" w:rsidRPr="00265FAB" w14:paraId="5B360EF2" w14:textId="77777777" w:rsidTr="001073C3">
        <w:tc>
          <w:tcPr>
            <w:tcW w:w="790" w:type="dxa"/>
            <w:tcBorders>
              <w:top w:val="single" w:sz="4" w:space="0" w:color="000000"/>
              <w:left w:val="single" w:sz="4" w:space="0" w:color="000000"/>
              <w:bottom w:val="single" w:sz="4" w:space="0" w:color="000000"/>
            </w:tcBorders>
            <w:vAlign w:val="center"/>
          </w:tcPr>
          <w:p w14:paraId="7946F8CB"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32C371F8" w14:textId="11F044C3" w:rsidR="001073C3" w:rsidRPr="001073C3" w:rsidRDefault="001073C3" w:rsidP="001073C3">
            <w:pPr>
              <w:jc w:val="both"/>
              <w:rPr>
                <w:rFonts w:ascii="Arial" w:hAnsi="Arial" w:cs="Arial"/>
                <w:sz w:val="20"/>
                <w:szCs w:val="20"/>
              </w:rPr>
            </w:pPr>
            <w:r w:rsidRPr="001073C3">
              <w:rPr>
                <w:rFonts w:ascii="Arial" w:hAnsi="Arial" w:cs="Arial"/>
                <w:color w:val="000000"/>
                <w:sz w:val="20"/>
                <w:szCs w:val="20"/>
              </w:rPr>
              <w:t>O aplicativo mobile deverá estar disponibilizado tanto na Play Store quanto na App Store;</w:t>
            </w:r>
          </w:p>
        </w:tc>
        <w:tc>
          <w:tcPr>
            <w:tcW w:w="1523" w:type="dxa"/>
            <w:tcBorders>
              <w:top w:val="single" w:sz="4" w:space="0" w:color="000000"/>
              <w:left w:val="single" w:sz="4" w:space="0" w:color="000000"/>
              <w:bottom w:val="single" w:sz="4" w:space="0" w:color="000000"/>
              <w:right w:val="single" w:sz="4" w:space="0" w:color="000000"/>
            </w:tcBorders>
            <w:vAlign w:val="center"/>
          </w:tcPr>
          <w:p w14:paraId="0EF80074" w14:textId="023F39C2" w:rsidR="001073C3" w:rsidRPr="00B303C9" w:rsidRDefault="001073C3" w:rsidP="001073C3">
            <w:pPr>
              <w:jc w:val="center"/>
              <w:rPr>
                <w:rFonts w:ascii="Arial" w:hAnsi="Arial" w:cs="Arial"/>
                <w:sz w:val="20"/>
                <w:szCs w:val="20"/>
              </w:rPr>
            </w:pPr>
            <w:r w:rsidRPr="00B303C9">
              <w:rPr>
                <w:rFonts w:ascii="Arial" w:hAnsi="Arial" w:cs="Arial"/>
                <w:sz w:val="20"/>
                <w:szCs w:val="20"/>
              </w:rPr>
              <w:t>X</w:t>
            </w:r>
          </w:p>
        </w:tc>
      </w:tr>
      <w:tr w:rsidR="001073C3" w:rsidRPr="00265FAB" w14:paraId="5F03A6D9" w14:textId="77777777" w:rsidTr="001073C3">
        <w:tc>
          <w:tcPr>
            <w:tcW w:w="790" w:type="dxa"/>
            <w:tcBorders>
              <w:top w:val="single" w:sz="4" w:space="0" w:color="000000"/>
              <w:left w:val="single" w:sz="4" w:space="0" w:color="000000"/>
              <w:bottom w:val="single" w:sz="4" w:space="0" w:color="000000"/>
            </w:tcBorders>
            <w:vAlign w:val="center"/>
          </w:tcPr>
          <w:p w14:paraId="43E84B95"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41A85BA9" w14:textId="498AAAF5" w:rsidR="001073C3" w:rsidRPr="001073C3" w:rsidRDefault="001073C3" w:rsidP="001073C3">
            <w:pPr>
              <w:jc w:val="both"/>
              <w:rPr>
                <w:rFonts w:ascii="Arial" w:hAnsi="Arial" w:cs="Arial"/>
                <w:sz w:val="20"/>
                <w:szCs w:val="20"/>
              </w:rPr>
            </w:pPr>
            <w:r w:rsidRPr="001073C3">
              <w:rPr>
                <w:rFonts w:ascii="Arial" w:hAnsi="Arial" w:cs="Arial"/>
                <w:color w:val="000000"/>
                <w:sz w:val="20"/>
                <w:szCs w:val="20"/>
              </w:rPr>
              <w:t>O app deverá funcionar corretamente em dispositivos móveis que utilizam sistema operacional Android (versão 7.0 ou superior) ou iOS (versão 4.5.5 ou superior);</w:t>
            </w:r>
          </w:p>
        </w:tc>
        <w:tc>
          <w:tcPr>
            <w:tcW w:w="1523" w:type="dxa"/>
            <w:tcBorders>
              <w:top w:val="single" w:sz="4" w:space="0" w:color="000000"/>
              <w:left w:val="single" w:sz="4" w:space="0" w:color="000000"/>
              <w:bottom w:val="single" w:sz="4" w:space="0" w:color="000000"/>
              <w:right w:val="single" w:sz="4" w:space="0" w:color="000000"/>
            </w:tcBorders>
            <w:vAlign w:val="center"/>
          </w:tcPr>
          <w:p w14:paraId="72D135A3" w14:textId="2588467B" w:rsidR="001073C3" w:rsidRPr="00B303C9" w:rsidRDefault="001073C3" w:rsidP="001073C3">
            <w:pPr>
              <w:jc w:val="center"/>
              <w:rPr>
                <w:rFonts w:ascii="Arial" w:hAnsi="Arial" w:cs="Arial"/>
                <w:sz w:val="20"/>
                <w:szCs w:val="20"/>
              </w:rPr>
            </w:pPr>
            <w:r w:rsidRPr="00B303C9">
              <w:rPr>
                <w:rFonts w:ascii="Arial" w:hAnsi="Arial" w:cs="Arial"/>
                <w:sz w:val="20"/>
                <w:szCs w:val="20"/>
              </w:rPr>
              <w:t>X</w:t>
            </w:r>
          </w:p>
        </w:tc>
      </w:tr>
      <w:tr w:rsidR="001073C3" w:rsidRPr="00265FAB" w14:paraId="6CFDDB9E" w14:textId="77777777" w:rsidTr="001073C3">
        <w:tc>
          <w:tcPr>
            <w:tcW w:w="790" w:type="dxa"/>
            <w:tcBorders>
              <w:top w:val="single" w:sz="4" w:space="0" w:color="000000"/>
              <w:left w:val="single" w:sz="4" w:space="0" w:color="000000"/>
              <w:bottom w:val="single" w:sz="4" w:space="0" w:color="000000"/>
            </w:tcBorders>
            <w:vAlign w:val="center"/>
          </w:tcPr>
          <w:p w14:paraId="14EE41A5"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13590D58" w14:textId="67CD42BB" w:rsidR="001073C3" w:rsidRPr="001073C3" w:rsidRDefault="001073C3" w:rsidP="001073C3">
            <w:pPr>
              <w:jc w:val="both"/>
              <w:rPr>
                <w:rFonts w:ascii="Arial" w:hAnsi="Arial" w:cs="Arial"/>
                <w:sz w:val="20"/>
                <w:szCs w:val="20"/>
              </w:rPr>
            </w:pPr>
            <w:r w:rsidRPr="001073C3">
              <w:rPr>
                <w:rFonts w:ascii="Arial" w:hAnsi="Arial" w:cs="Arial"/>
                <w:color w:val="000000"/>
                <w:sz w:val="20"/>
                <w:szCs w:val="20"/>
              </w:rPr>
              <w:t>O sistema deve possibilitar a captura de dados em tempo real de máquinas de ponto via cabo de rede e/ou com modem 3g;</w:t>
            </w:r>
          </w:p>
        </w:tc>
        <w:tc>
          <w:tcPr>
            <w:tcW w:w="1523" w:type="dxa"/>
            <w:tcBorders>
              <w:top w:val="single" w:sz="4" w:space="0" w:color="000000"/>
              <w:left w:val="single" w:sz="4" w:space="0" w:color="000000"/>
              <w:bottom w:val="single" w:sz="4" w:space="0" w:color="000000"/>
              <w:right w:val="single" w:sz="4" w:space="0" w:color="000000"/>
            </w:tcBorders>
            <w:vAlign w:val="center"/>
          </w:tcPr>
          <w:p w14:paraId="2A3ED853" w14:textId="77777777" w:rsidR="001073C3" w:rsidRDefault="001073C3" w:rsidP="001073C3">
            <w:pPr>
              <w:jc w:val="center"/>
              <w:rPr>
                <w:rFonts w:ascii="Arial" w:hAnsi="Arial" w:cs="Arial"/>
                <w:sz w:val="20"/>
                <w:szCs w:val="20"/>
              </w:rPr>
            </w:pPr>
            <w:r>
              <w:rPr>
                <w:rFonts w:ascii="Arial" w:hAnsi="Arial" w:cs="Arial"/>
                <w:sz w:val="20"/>
                <w:szCs w:val="20"/>
              </w:rPr>
              <w:t>X</w:t>
            </w:r>
          </w:p>
          <w:p w14:paraId="5A61977F" w14:textId="6BF9CB19" w:rsidR="001073C3" w:rsidRPr="00B303C9" w:rsidRDefault="001073C3" w:rsidP="001073C3">
            <w:pPr>
              <w:jc w:val="center"/>
              <w:rPr>
                <w:rFonts w:ascii="Arial" w:hAnsi="Arial" w:cs="Arial"/>
                <w:sz w:val="20"/>
                <w:szCs w:val="20"/>
              </w:rPr>
            </w:pPr>
          </w:p>
        </w:tc>
      </w:tr>
      <w:tr w:rsidR="001073C3" w:rsidRPr="00265FAB" w14:paraId="4402AC9C" w14:textId="77777777" w:rsidTr="001073C3">
        <w:tc>
          <w:tcPr>
            <w:tcW w:w="790" w:type="dxa"/>
            <w:tcBorders>
              <w:top w:val="single" w:sz="4" w:space="0" w:color="000000"/>
              <w:left w:val="single" w:sz="4" w:space="0" w:color="000000"/>
              <w:bottom w:val="single" w:sz="4" w:space="0" w:color="000000"/>
            </w:tcBorders>
            <w:vAlign w:val="center"/>
          </w:tcPr>
          <w:p w14:paraId="61DF3F99"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4C97AC85" w14:textId="4885F5F2" w:rsidR="001073C3" w:rsidRPr="001073C3" w:rsidRDefault="001073C3" w:rsidP="001073C3">
            <w:pPr>
              <w:jc w:val="both"/>
              <w:rPr>
                <w:rFonts w:ascii="Arial" w:hAnsi="Arial" w:cs="Arial"/>
                <w:sz w:val="20"/>
                <w:szCs w:val="20"/>
              </w:rPr>
            </w:pPr>
            <w:r w:rsidRPr="001073C3">
              <w:rPr>
                <w:rFonts w:ascii="Arial" w:hAnsi="Arial" w:cs="Arial"/>
                <w:color w:val="000000"/>
                <w:sz w:val="20"/>
                <w:szCs w:val="20"/>
              </w:rPr>
              <w:t>Deverá possuir acesso seguro ao servidor WEB com certificado de segurança SSL, garantindo assim a troca de dados criptografados entre o servidor e todos os usuários do sistema;</w:t>
            </w:r>
          </w:p>
        </w:tc>
        <w:tc>
          <w:tcPr>
            <w:tcW w:w="1523" w:type="dxa"/>
            <w:tcBorders>
              <w:top w:val="single" w:sz="4" w:space="0" w:color="000000"/>
              <w:left w:val="single" w:sz="4" w:space="0" w:color="000000"/>
              <w:bottom w:val="single" w:sz="4" w:space="0" w:color="000000"/>
              <w:right w:val="single" w:sz="4" w:space="0" w:color="000000"/>
            </w:tcBorders>
            <w:vAlign w:val="center"/>
          </w:tcPr>
          <w:p w14:paraId="71C23F48" w14:textId="68F18194" w:rsidR="001073C3" w:rsidRPr="00B303C9" w:rsidRDefault="001073C3" w:rsidP="001073C3">
            <w:pPr>
              <w:jc w:val="center"/>
              <w:rPr>
                <w:rFonts w:ascii="Arial" w:hAnsi="Arial" w:cs="Arial"/>
                <w:sz w:val="20"/>
                <w:szCs w:val="20"/>
              </w:rPr>
            </w:pPr>
            <w:r>
              <w:rPr>
                <w:rFonts w:ascii="Arial" w:hAnsi="Arial" w:cs="Arial"/>
                <w:sz w:val="20"/>
                <w:szCs w:val="20"/>
              </w:rPr>
              <w:t>X</w:t>
            </w:r>
          </w:p>
        </w:tc>
      </w:tr>
      <w:tr w:rsidR="001073C3" w:rsidRPr="00265FAB" w14:paraId="74C7C151" w14:textId="77777777" w:rsidTr="001073C3">
        <w:tc>
          <w:tcPr>
            <w:tcW w:w="790" w:type="dxa"/>
            <w:tcBorders>
              <w:top w:val="single" w:sz="4" w:space="0" w:color="000000"/>
              <w:left w:val="single" w:sz="4" w:space="0" w:color="000000"/>
              <w:bottom w:val="single" w:sz="4" w:space="0" w:color="000000"/>
            </w:tcBorders>
            <w:vAlign w:val="center"/>
          </w:tcPr>
          <w:p w14:paraId="35A4B576"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0AD25313" w14:textId="563921F9" w:rsidR="001073C3" w:rsidRPr="001073C3" w:rsidRDefault="001073C3" w:rsidP="001073C3">
            <w:pPr>
              <w:jc w:val="both"/>
              <w:rPr>
                <w:rFonts w:ascii="Arial" w:hAnsi="Arial" w:cs="Arial"/>
                <w:sz w:val="20"/>
                <w:szCs w:val="20"/>
              </w:rPr>
            </w:pPr>
            <w:r w:rsidRPr="001073C3">
              <w:rPr>
                <w:rFonts w:ascii="Arial" w:hAnsi="Arial" w:cs="Arial"/>
                <w:color w:val="000000"/>
                <w:sz w:val="20"/>
                <w:szCs w:val="20"/>
              </w:rPr>
              <w:t>Os servidores de aplicação e banco de dados deverão possuir arquitetura distribuída em Data center certificado;</w:t>
            </w:r>
          </w:p>
        </w:tc>
        <w:tc>
          <w:tcPr>
            <w:tcW w:w="1523" w:type="dxa"/>
            <w:tcBorders>
              <w:top w:val="single" w:sz="4" w:space="0" w:color="000000"/>
              <w:left w:val="single" w:sz="4" w:space="0" w:color="000000"/>
              <w:bottom w:val="single" w:sz="4" w:space="0" w:color="000000"/>
              <w:right w:val="single" w:sz="4" w:space="0" w:color="000000"/>
            </w:tcBorders>
            <w:vAlign w:val="center"/>
          </w:tcPr>
          <w:p w14:paraId="41C9C643" w14:textId="14050294" w:rsidR="001073C3" w:rsidRPr="00B303C9" w:rsidRDefault="001073C3" w:rsidP="001073C3">
            <w:pPr>
              <w:jc w:val="center"/>
              <w:rPr>
                <w:rFonts w:ascii="Arial" w:hAnsi="Arial" w:cs="Arial"/>
                <w:sz w:val="20"/>
                <w:szCs w:val="20"/>
              </w:rPr>
            </w:pPr>
            <w:r>
              <w:rPr>
                <w:rFonts w:ascii="Arial" w:hAnsi="Arial" w:cs="Arial"/>
                <w:sz w:val="20"/>
                <w:szCs w:val="20"/>
              </w:rPr>
              <w:t>X</w:t>
            </w:r>
          </w:p>
        </w:tc>
      </w:tr>
      <w:tr w:rsidR="001073C3" w:rsidRPr="00265FAB" w14:paraId="24B0881F" w14:textId="77777777" w:rsidTr="001073C3">
        <w:tc>
          <w:tcPr>
            <w:tcW w:w="790" w:type="dxa"/>
            <w:tcBorders>
              <w:top w:val="single" w:sz="4" w:space="0" w:color="000000"/>
              <w:left w:val="single" w:sz="4" w:space="0" w:color="000000"/>
              <w:bottom w:val="single" w:sz="4" w:space="0" w:color="000000"/>
            </w:tcBorders>
            <w:vAlign w:val="center"/>
          </w:tcPr>
          <w:p w14:paraId="2E503D7C"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575377AA" w14:textId="68D93E39" w:rsidR="001073C3" w:rsidRPr="001073C3" w:rsidRDefault="001073C3" w:rsidP="001073C3">
            <w:pPr>
              <w:jc w:val="both"/>
              <w:rPr>
                <w:rFonts w:ascii="Arial" w:hAnsi="Arial" w:cs="Arial"/>
                <w:sz w:val="20"/>
                <w:szCs w:val="20"/>
              </w:rPr>
            </w:pPr>
            <w:r w:rsidRPr="001073C3">
              <w:rPr>
                <w:rFonts w:ascii="Arial" w:hAnsi="Arial" w:cs="Arial"/>
                <w:color w:val="000000"/>
                <w:sz w:val="20"/>
                <w:szCs w:val="20"/>
              </w:rPr>
              <w:t>Cópias de segurança automatizadas (backups) sem necessidade de ação por parte da Entidade e de responsabilidade da Contratada;</w:t>
            </w:r>
          </w:p>
        </w:tc>
        <w:tc>
          <w:tcPr>
            <w:tcW w:w="1523" w:type="dxa"/>
            <w:tcBorders>
              <w:top w:val="single" w:sz="4" w:space="0" w:color="000000"/>
              <w:left w:val="single" w:sz="4" w:space="0" w:color="000000"/>
              <w:bottom w:val="single" w:sz="4" w:space="0" w:color="000000"/>
              <w:right w:val="single" w:sz="4" w:space="0" w:color="000000"/>
            </w:tcBorders>
            <w:vAlign w:val="center"/>
          </w:tcPr>
          <w:p w14:paraId="3822A8BF" w14:textId="1F40AC41" w:rsidR="001073C3" w:rsidRPr="00B303C9" w:rsidRDefault="001073C3" w:rsidP="001073C3">
            <w:pPr>
              <w:jc w:val="center"/>
              <w:rPr>
                <w:rFonts w:ascii="Arial" w:hAnsi="Arial" w:cs="Arial"/>
                <w:sz w:val="20"/>
                <w:szCs w:val="20"/>
              </w:rPr>
            </w:pPr>
            <w:r>
              <w:rPr>
                <w:rFonts w:ascii="Arial" w:hAnsi="Arial" w:cs="Arial"/>
                <w:sz w:val="20"/>
                <w:szCs w:val="20"/>
              </w:rPr>
              <w:t>X</w:t>
            </w:r>
          </w:p>
        </w:tc>
      </w:tr>
      <w:tr w:rsidR="001073C3" w:rsidRPr="00265FAB" w14:paraId="2E798B00" w14:textId="77777777" w:rsidTr="001073C3">
        <w:tc>
          <w:tcPr>
            <w:tcW w:w="790" w:type="dxa"/>
            <w:tcBorders>
              <w:top w:val="single" w:sz="4" w:space="0" w:color="000000"/>
              <w:left w:val="single" w:sz="4" w:space="0" w:color="000000"/>
              <w:bottom w:val="single" w:sz="4" w:space="0" w:color="000000"/>
            </w:tcBorders>
            <w:vAlign w:val="center"/>
          </w:tcPr>
          <w:p w14:paraId="2362D3D9"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2165E35B" w14:textId="7134F8B4" w:rsidR="001073C3" w:rsidRPr="001073C3" w:rsidRDefault="001073C3" w:rsidP="001073C3">
            <w:pPr>
              <w:jc w:val="both"/>
              <w:rPr>
                <w:rFonts w:ascii="Arial" w:hAnsi="Arial" w:cs="Arial"/>
                <w:sz w:val="20"/>
                <w:szCs w:val="20"/>
              </w:rPr>
            </w:pPr>
            <w:r w:rsidRPr="001073C3">
              <w:rPr>
                <w:rFonts w:ascii="Arial" w:hAnsi="Arial" w:cs="Arial"/>
                <w:color w:val="000000"/>
                <w:sz w:val="20"/>
                <w:szCs w:val="20"/>
              </w:rPr>
              <w:t>Deverá se tratar de serviço de internet, devendo ser necessária utilização de mecanismo de bloqueio de abuso/spam/robôs para inserção de informações na plataforma, tal serviço usa ferramentas que provem que o requerente é humano, por meio de testes de digitação de códigos e/ou identificação de padrões em fotografias/imagens;</w:t>
            </w:r>
          </w:p>
        </w:tc>
        <w:tc>
          <w:tcPr>
            <w:tcW w:w="1523" w:type="dxa"/>
            <w:tcBorders>
              <w:top w:val="single" w:sz="4" w:space="0" w:color="000000"/>
              <w:left w:val="single" w:sz="4" w:space="0" w:color="000000"/>
              <w:bottom w:val="single" w:sz="4" w:space="0" w:color="000000"/>
              <w:right w:val="single" w:sz="4" w:space="0" w:color="000000"/>
            </w:tcBorders>
            <w:vAlign w:val="center"/>
          </w:tcPr>
          <w:p w14:paraId="5CCFE463" w14:textId="0F1CEDD7" w:rsidR="001073C3" w:rsidRPr="00B303C9" w:rsidRDefault="001073C3" w:rsidP="001073C3">
            <w:pPr>
              <w:jc w:val="center"/>
              <w:rPr>
                <w:rFonts w:ascii="Arial" w:hAnsi="Arial" w:cs="Arial"/>
                <w:sz w:val="20"/>
                <w:szCs w:val="20"/>
              </w:rPr>
            </w:pPr>
            <w:r>
              <w:rPr>
                <w:rFonts w:ascii="Arial" w:hAnsi="Arial" w:cs="Arial"/>
                <w:sz w:val="20"/>
                <w:szCs w:val="20"/>
              </w:rPr>
              <w:t>X</w:t>
            </w:r>
          </w:p>
        </w:tc>
      </w:tr>
      <w:tr w:rsidR="001073C3" w:rsidRPr="00265FAB" w14:paraId="22A18F4E" w14:textId="77777777" w:rsidTr="001073C3">
        <w:tc>
          <w:tcPr>
            <w:tcW w:w="790" w:type="dxa"/>
            <w:tcBorders>
              <w:top w:val="single" w:sz="4" w:space="0" w:color="000000"/>
              <w:left w:val="single" w:sz="4" w:space="0" w:color="000000"/>
              <w:bottom w:val="single" w:sz="4" w:space="0" w:color="000000"/>
            </w:tcBorders>
            <w:vAlign w:val="center"/>
          </w:tcPr>
          <w:p w14:paraId="07D63B19"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40A5D51F" w14:textId="18361617" w:rsidR="001073C3" w:rsidRPr="001073C3" w:rsidRDefault="001073C3" w:rsidP="001073C3">
            <w:pPr>
              <w:jc w:val="both"/>
              <w:rPr>
                <w:rFonts w:ascii="Arial" w:hAnsi="Arial" w:cs="Arial"/>
                <w:sz w:val="20"/>
                <w:szCs w:val="20"/>
              </w:rPr>
            </w:pPr>
            <w:bookmarkStart w:id="8" w:name="RANGE!A12"/>
            <w:r w:rsidRPr="001073C3">
              <w:rPr>
                <w:rFonts w:ascii="Arial" w:hAnsi="Arial" w:cs="Arial"/>
                <w:color w:val="000000"/>
                <w:sz w:val="20"/>
                <w:szCs w:val="20"/>
              </w:rPr>
              <w:t>Deverá obrigatoriamente operar em ambiente de nuvem, não sendo necessário, investimento em infraestrutura, servidores físicos, certificados, cabeamento e conectividade, entre outros;</w:t>
            </w:r>
            <w:bookmarkEnd w:id="8"/>
          </w:p>
        </w:tc>
        <w:tc>
          <w:tcPr>
            <w:tcW w:w="1523" w:type="dxa"/>
            <w:tcBorders>
              <w:top w:val="single" w:sz="4" w:space="0" w:color="000000"/>
              <w:left w:val="single" w:sz="4" w:space="0" w:color="000000"/>
              <w:bottom w:val="single" w:sz="4" w:space="0" w:color="000000"/>
              <w:right w:val="single" w:sz="4" w:space="0" w:color="000000"/>
            </w:tcBorders>
            <w:vAlign w:val="center"/>
          </w:tcPr>
          <w:p w14:paraId="34EDD217" w14:textId="63DD1BBB" w:rsidR="001073C3" w:rsidRPr="00B303C9" w:rsidRDefault="001073C3" w:rsidP="001073C3">
            <w:pPr>
              <w:jc w:val="center"/>
              <w:rPr>
                <w:rFonts w:ascii="Arial" w:hAnsi="Arial" w:cs="Arial"/>
                <w:sz w:val="20"/>
                <w:szCs w:val="20"/>
              </w:rPr>
            </w:pPr>
            <w:r>
              <w:rPr>
                <w:rFonts w:ascii="Arial" w:hAnsi="Arial" w:cs="Arial"/>
                <w:sz w:val="20"/>
                <w:szCs w:val="20"/>
              </w:rPr>
              <w:t>X</w:t>
            </w:r>
          </w:p>
        </w:tc>
      </w:tr>
      <w:tr w:rsidR="001073C3" w:rsidRPr="00265FAB" w14:paraId="2FE8C895" w14:textId="77777777" w:rsidTr="001073C3">
        <w:tc>
          <w:tcPr>
            <w:tcW w:w="790" w:type="dxa"/>
            <w:tcBorders>
              <w:top w:val="single" w:sz="4" w:space="0" w:color="000000"/>
              <w:left w:val="single" w:sz="4" w:space="0" w:color="000000"/>
              <w:bottom w:val="single" w:sz="4" w:space="0" w:color="000000"/>
            </w:tcBorders>
            <w:vAlign w:val="center"/>
          </w:tcPr>
          <w:p w14:paraId="1720A593"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5A7CADE6" w14:textId="6DFA3E34" w:rsidR="001073C3" w:rsidRPr="001073C3" w:rsidRDefault="001073C3" w:rsidP="001073C3">
            <w:pPr>
              <w:jc w:val="both"/>
              <w:rPr>
                <w:rFonts w:ascii="Arial" w:hAnsi="Arial" w:cs="Arial"/>
                <w:sz w:val="20"/>
                <w:szCs w:val="20"/>
              </w:rPr>
            </w:pPr>
            <w:r w:rsidRPr="001073C3">
              <w:rPr>
                <w:rFonts w:ascii="Arial" w:hAnsi="Arial" w:cs="Arial"/>
                <w:color w:val="000000"/>
                <w:sz w:val="20"/>
                <w:szCs w:val="20"/>
              </w:rPr>
              <w:t>A plataforma deverá ter seu funcionamento dividido em módulos, os quais podem ser acessados por usuários devidamente autorizados e configurados durante setup da ferramenta;</w:t>
            </w:r>
          </w:p>
        </w:tc>
        <w:tc>
          <w:tcPr>
            <w:tcW w:w="1523" w:type="dxa"/>
            <w:tcBorders>
              <w:top w:val="single" w:sz="4" w:space="0" w:color="000000"/>
              <w:left w:val="single" w:sz="4" w:space="0" w:color="000000"/>
              <w:bottom w:val="single" w:sz="4" w:space="0" w:color="000000"/>
              <w:right w:val="single" w:sz="4" w:space="0" w:color="000000"/>
            </w:tcBorders>
            <w:vAlign w:val="center"/>
          </w:tcPr>
          <w:p w14:paraId="7C2844EA" w14:textId="347DD1D7" w:rsidR="001073C3" w:rsidRPr="00B303C9" w:rsidRDefault="001073C3" w:rsidP="001073C3">
            <w:pPr>
              <w:jc w:val="center"/>
              <w:rPr>
                <w:rFonts w:ascii="Arial" w:hAnsi="Arial" w:cs="Arial"/>
                <w:sz w:val="20"/>
                <w:szCs w:val="20"/>
              </w:rPr>
            </w:pPr>
            <w:r>
              <w:rPr>
                <w:rFonts w:ascii="Arial" w:hAnsi="Arial" w:cs="Arial"/>
                <w:sz w:val="20"/>
                <w:szCs w:val="20"/>
              </w:rPr>
              <w:t>X</w:t>
            </w:r>
          </w:p>
        </w:tc>
      </w:tr>
      <w:tr w:rsidR="001073C3" w:rsidRPr="00265FAB" w14:paraId="60BBE563" w14:textId="77777777" w:rsidTr="001073C3">
        <w:tc>
          <w:tcPr>
            <w:tcW w:w="790" w:type="dxa"/>
            <w:tcBorders>
              <w:top w:val="single" w:sz="4" w:space="0" w:color="000000"/>
              <w:left w:val="single" w:sz="4" w:space="0" w:color="000000"/>
              <w:bottom w:val="single" w:sz="4" w:space="0" w:color="000000"/>
            </w:tcBorders>
            <w:vAlign w:val="center"/>
          </w:tcPr>
          <w:p w14:paraId="1063D479"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60DADF5A" w14:textId="34314687" w:rsidR="001073C3" w:rsidRPr="001073C3" w:rsidRDefault="001073C3" w:rsidP="001073C3">
            <w:pPr>
              <w:jc w:val="both"/>
              <w:rPr>
                <w:rFonts w:ascii="Arial" w:hAnsi="Arial" w:cs="Arial"/>
                <w:sz w:val="20"/>
                <w:szCs w:val="20"/>
              </w:rPr>
            </w:pPr>
            <w:r w:rsidRPr="001073C3">
              <w:rPr>
                <w:rFonts w:ascii="Arial" w:hAnsi="Arial" w:cs="Arial"/>
                <w:color w:val="000000"/>
                <w:sz w:val="20"/>
                <w:szCs w:val="20"/>
              </w:rPr>
              <w:t xml:space="preserve">A solução deverá contemplar serviços de análise de dados fornecendo aos usuários visualizações gráficas e interativas, bem como, recursos de </w:t>
            </w:r>
            <w:r w:rsidRPr="001073C3">
              <w:rPr>
                <w:rFonts w:ascii="Arial" w:hAnsi="Arial" w:cs="Arial"/>
                <w:i/>
                <w:iCs/>
                <w:color w:val="000000"/>
                <w:sz w:val="20"/>
                <w:szCs w:val="20"/>
              </w:rPr>
              <w:t xml:space="preserve">business </w:t>
            </w:r>
            <w:proofErr w:type="spellStart"/>
            <w:r w:rsidRPr="001073C3">
              <w:rPr>
                <w:rFonts w:ascii="Arial" w:hAnsi="Arial" w:cs="Arial"/>
                <w:i/>
                <w:iCs/>
                <w:color w:val="000000"/>
                <w:sz w:val="20"/>
                <w:szCs w:val="20"/>
              </w:rPr>
              <w:t>intelligence</w:t>
            </w:r>
            <w:proofErr w:type="spellEnd"/>
            <w:r w:rsidRPr="001073C3">
              <w:rPr>
                <w:rFonts w:ascii="Arial" w:hAnsi="Arial" w:cs="Arial"/>
                <w:color w:val="000000"/>
                <w:sz w:val="20"/>
                <w:szCs w:val="20"/>
              </w:rPr>
              <w:t xml:space="preserve"> (BI) com uma interface simples e intuitiva;</w:t>
            </w:r>
          </w:p>
        </w:tc>
        <w:tc>
          <w:tcPr>
            <w:tcW w:w="1523" w:type="dxa"/>
            <w:tcBorders>
              <w:top w:val="single" w:sz="4" w:space="0" w:color="000000"/>
              <w:left w:val="single" w:sz="4" w:space="0" w:color="000000"/>
              <w:bottom w:val="single" w:sz="4" w:space="0" w:color="000000"/>
              <w:right w:val="single" w:sz="4" w:space="0" w:color="000000"/>
            </w:tcBorders>
            <w:vAlign w:val="center"/>
          </w:tcPr>
          <w:p w14:paraId="47B75EC7" w14:textId="59E7F713" w:rsidR="001073C3" w:rsidRPr="00B303C9" w:rsidRDefault="001073C3" w:rsidP="001073C3">
            <w:pPr>
              <w:jc w:val="center"/>
              <w:rPr>
                <w:rFonts w:ascii="Arial" w:hAnsi="Arial" w:cs="Arial"/>
                <w:sz w:val="20"/>
                <w:szCs w:val="20"/>
              </w:rPr>
            </w:pPr>
            <w:r>
              <w:rPr>
                <w:rFonts w:ascii="Arial" w:hAnsi="Arial" w:cs="Arial"/>
                <w:sz w:val="20"/>
                <w:szCs w:val="20"/>
              </w:rPr>
              <w:t>X</w:t>
            </w:r>
          </w:p>
        </w:tc>
      </w:tr>
      <w:tr w:rsidR="001073C3" w:rsidRPr="00265FAB" w14:paraId="57EEC049" w14:textId="77777777" w:rsidTr="001073C3">
        <w:tc>
          <w:tcPr>
            <w:tcW w:w="790" w:type="dxa"/>
            <w:tcBorders>
              <w:top w:val="single" w:sz="4" w:space="0" w:color="000000"/>
              <w:left w:val="single" w:sz="4" w:space="0" w:color="000000"/>
              <w:bottom w:val="single" w:sz="4" w:space="0" w:color="000000"/>
            </w:tcBorders>
            <w:vAlign w:val="center"/>
          </w:tcPr>
          <w:p w14:paraId="235BF2CA"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197DF179" w14:textId="616B89C6" w:rsidR="001073C3" w:rsidRPr="001073C3" w:rsidRDefault="001073C3" w:rsidP="001073C3">
            <w:pPr>
              <w:jc w:val="both"/>
              <w:rPr>
                <w:rFonts w:ascii="Arial" w:hAnsi="Arial" w:cs="Arial"/>
                <w:sz w:val="20"/>
                <w:szCs w:val="20"/>
              </w:rPr>
            </w:pPr>
            <w:r w:rsidRPr="001073C3">
              <w:rPr>
                <w:rFonts w:ascii="Arial" w:hAnsi="Arial" w:cs="Arial"/>
                <w:color w:val="000000"/>
                <w:sz w:val="20"/>
                <w:szCs w:val="20"/>
              </w:rPr>
              <w:t>Possuir funcionalidade de validação automática em todo o sistema nos seguintes campos: CPF, CEP, Data de Nascimento, intervalos de data não permitindo data final inferior a data inicial, padrão de email;</w:t>
            </w:r>
          </w:p>
        </w:tc>
        <w:tc>
          <w:tcPr>
            <w:tcW w:w="1523" w:type="dxa"/>
            <w:tcBorders>
              <w:top w:val="single" w:sz="4" w:space="0" w:color="000000"/>
              <w:left w:val="single" w:sz="4" w:space="0" w:color="000000"/>
              <w:bottom w:val="single" w:sz="4" w:space="0" w:color="000000"/>
              <w:right w:val="single" w:sz="4" w:space="0" w:color="000000"/>
            </w:tcBorders>
            <w:vAlign w:val="center"/>
          </w:tcPr>
          <w:p w14:paraId="0FA56A61" w14:textId="32FE892B" w:rsidR="001073C3" w:rsidRPr="00B303C9" w:rsidRDefault="001073C3" w:rsidP="001073C3">
            <w:pPr>
              <w:jc w:val="center"/>
              <w:rPr>
                <w:rFonts w:ascii="Arial" w:hAnsi="Arial" w:cs="Arial"/>
                <w:sz w:val="20"/>
                <w:szCs w:val="20"/>
              </w:rPr>
            </w:pPr>
            <w:r>
              <w:rPr>
                <w:rFonts w:ascii="Arial" w:hAnsi="Arial" w:cs="Arial"/>
                <w:sz w:val="20"/>
                <w:szCs w:val="20"/>
              </w:rPr>
              <w:t>X</w:t>
            </w:r>
          </w:p>
        </w:tc>
      </w:tr>
      <w:tr w:rsidR="001073C3" w:rsidRPr="00265FAB" w14:paraId="5E910D97" w14:textId="77777777" w:rsidTr="001073C3">
        <w:tc>
          <w:tcPr>
            <w:tcW w:w="790" w:type="dxa"/>
            <w:tcBorders>
              <w:top w:val="single" w:sz="4" w:space="0" w:color="000000"/>
              <w:left w:val="single" w:sz="4" w:space="0" w:color="000000"/>
              <w:bottom w:val="single" w:sz="4" w:space="0" w:color="000000"/>
            </w:tcBorders>
            <w:vAlign w:val="center"/>
          </w:tcPr>
          <w:p w14:paraId="7D53A16F"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0C651544" w14:textId="75915DDF" w:rsidR="001073C3" w:rsidRPr="001073C3" w:rsidRDefault="001073C3" w:rsidP="001073C3">
            <w:pPr>
              <w:jc w:val="both"/>
              <w:rPr>
                <w:rFonts w:ascii="Arial" w:hAnsi="Arial" w:cs="Arial"/>
                <w:sz w:val="20"/>
                <w:szCs w:val="20"/>
              </w:rPr>
            </w:pPr>
            <w:r w:rsidRPr="001073C3">
              <w:rPr>
                <w:rFonts w:ascii="Arial" w:hAnsi="Arial" w:cs="Arial"/>
                <w:color w:val="000000"/>
                <w:sz w:val="20"/>
                <w:szCs w:val="20"/>
              </w:rPr>
              <w:t xml:space="preserve"> As documentações fornecidas deverão ser mantidas em sistema de versionamento;</w:t>
            </w:r>
          </w:p>
        </w:tc>
        <w:tc>
          <w:tcPr>
            <w:tcW w:w="1523" w:type="dxa"/>
            <w:tcBorders>
              <w:top w:val="single" w:sz="4" w:space="0" w:color="000000"/>
              <w:left w:val="single" w:sz="4" w:space="0" w:color="000000"/>
              <w:bottom w:val="single" w:sz="4" w:space="0" w:color="000000"/>
              <w:right w:val="single" w:sz="4" w:space="0" w:color="000000"/>
            </w:tcBorders>
            <w:vAlign w:val="center"/>
          </w:tcPr>
          <w:p w14:paraId="1CED8196" w14:textId="69E0F45C" w:rsidR="001073C3" w:rsidRPr="00B303C9" w:rsidRDefault="001073C3" w:rsidP="001073C3">
            <w:pPr>
              <w:jc w:val="center"/>
              <w:rPr>
                <w:rFonts w:ascii="Arial" w:hAnsi="Arial" w:cs="Arial"/>
                <w:sz w:val="20"/>
                <w:szCs w:val="20"/>
              </w:rPr>
            </w:pPr>
            <w:r>
              <w:rPr>
                <w:rFonts w:ascii="Arial" w:hAnsi="Arial" w:cs="Arial"/>
                <w:sz w:val="20"/>
                <w:szCs w:val="20"/>
              </w:rPr>
              <w:t>X</w:t>
            </w:r>
          </w:p>
        </w:tc>
      </w:tr>
      <w:tr w:rsidR="001073C3" w:rsidRPr="00265FAB" w14:paraId="33257D15" w14:textId="77777777" w:rsidTr="001073C3">
        <w:tc>
          <w:tcPr>
            <w:tcW w:w="790" w:type="dxa"/>
            <w:tcBorders>
              <w:top w:val="single" w:sz="4" w:space="0" w:color="000000"/>
              <w:left w:val="single" w:sz="4" w:space="0" w:color="000000"/>
              <w:bottom w:val="single" w:sz="4" w:space="0" w:color="000000"/>
            </w:tcBorders>
            <w:vAlign w:val="center"/>
          </w:tcPr>
          <w:p w14:paraId="7DC3393C"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4577BBC4" w14:textId="64CB3842" w:rsidR="001073C3" w:rsidRPr="001073C3" w:rsidRDefault="001073C3" w:rsidP="001073C3">
            <w:pPr>
              <w:jc w:val="both"/>
              <w:rPr>
                <w:rFonts w:ascii="Arial" w:hAnsi="Arial" w:cs="Arial"/>
                <w:sz w:val="20"/>
                <w:szCs w:val="20"/>
              </w:rPr>
            </w:pPr>
            <w:r w:rsidRPr="001073C3">
              <w:rPr>
                <w:rFonts w:ascii="Arial" w:hAnsi="Arial" w:cs="Arial"/>
                <w:color w:val="000000"/>
                <w:sz w:val="20"/>
                <w:szCs w:val="20"/>
              </w:rPr>
              <w:t>Possuir padrão de uso de telas e funções em todos os módulos, de forma a facilitar o seu aprendizado e agilidade na operação do sistema;</w:t>
            </w:r>
          </w:p>
        </w:tc>
        <w:tc>
          <w:tcPr>
            <w:tcW w:w="1523" w:type="dxa"/>
            <w:tcBorders>
              <w:top w:val="single" w:sz="4" w:space="0" w:color="000000"/>
              <w:left w:val="single" w:sz="4" w:space="0" w:color="000000"/>
              <w:bottom w:val="single" w:sz="4" w:space="0" w:color="000000"/>
              <w:right w:val="single" w:sz="4" w:space="0" w:color="000000"/>
            </w:tcBorders>
            <w:vAlign w:val="center"/>
          </w:tcPr>
          <w:p w14:paraId="1D6B298B" w14:textId="760B6109" w:rsidR="001073C3" w:rsidRPr="00B303C9" w:rsidRDefault="001073C3" w:rsidP="001073C3">
            <w:pPr>
              <w:jc w:val="center"/>
              <w:rPr>
                <w:rFonts w:ascii="Arial" w:hAnsi="Arial" w:cs="Arial"/>
                <w:sz w:val="20"/>
                <w:szCs w:val="20"/>
              </w:rPr>
            </w:pPr>
            <w:r>
              <w:rPr>
                <w:rFonts w:ascii="Arial" w:hAnsi="Arial" w:cs="Arial"/>
                <w:sz w:val="20"/>
                <w:szCs w:val="20"/>
              </w:rPr>
              <w:t>X</w:t>
            </w:r>
          </w:p>
        </w:tc>
      </w:tr>
      <w:tr w:rsidR="001073C3" w:rsidRPr="00265FAB" w14:paraId="756F5550" w14:textId="77777777" w:rsidTr="001073C3">
        <w:tc>
          <w:tcPr>
            <w:tcW w:w="790" w:type="dxa"/>
            <w:tcBorders>
              <w:top w:val="single" w:sz="4" w:space="0" w:color="000000"/>
              <w:left w:val="single" w:sz="4" w:space="0" w:color="000000"/>
              <w:bottom w:val="single" w:sz="4" w:space="0" w:color="000000"/>
            </w:tcBorders>
            <w:vAlign w:val="center"/>
          </w:tcPr>
          <w:p w14:paraId="403C6253"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6794DFDE" w14:textId="633A2CBE" w:rsidR="001073C3" w:rsidRPr="001073C3" w:rsidRDefault="001073C3" w:rsidP="001073C3">
            <w:pPr>
              <w:jc w:val="both"/>
              <w:rPr>
                <w:rFonts w:ascii="Arial" w:hAnsi="Arial" w:cs="Arial"/>
                <w:sz w:val="20"/>
                <w:szCs w:val="20"/>
              </w:rPr>
            </w:pPr>
            <w:r w:rsidRPr="001073C3">
              <w:rPr>
                <w:rFonts w:ascii="Arial" w:hAnsi="Arial" w:cs="Arial"/>
                <w:color w:val="000000"/>
                <w:sz w:val="20"/>
                <w:szCs w:val="20"/>
              </w:rPr>
              <w:t>Permitir ao usuário final, por meio de telas, realizar mudanças na tabela de parâmetros fundamentais do sistema;</w:t>
            </w:r>
          </w:p>
        </w:tc>
        <w:tc>
          <w:tcPr>
            <w:tcW w:w="1523" w:type="dxa"/>
            <w:tcBorders>
              <w:top w:val="single" w:sz="4" w:space="0" w:color="000000"/>
              <w:left w:val="single" w:sz="4" w:space="0" w:color="000000"/>
              <w:bottom w:val="single" w:sz="4" w:space="0" w:color="000000"/>
              <w:right w:val="single" w:sz="4" w:space="0" w:color="000000"/>
            </w:tcBorders>
            <w:vAlign w:val="center"/>
          </w:tcPr>
          <w:p w14:paraId="555D400F" w14:textId="2D967A86" w:rsidR="001073C3" w:rsidRPr="00B303C9" w:rsidRDefault="001073C3" w:rsidP="001073C3">
            <w:pPr>
              <w:jc w:val="center"/>
              <w:rPr>
                <w:rFonts w:ascii="Arial" w:hAnsi="Arial" w:cs="Arial"/>
                <w:sz w:val="20"/>
                <w:szCs w:val="20"/>
              </w:rPr>
            </w:pPr>
            <w:r>
              <w:rPr>
                <w:rFonts w:ascii="Arial" w:hAnsi="Arial" w:cs="Arial"/>
                <w:sz w:val="20"/>
                <w:szCs w:val="20"/>
              </w:rPr>
              <w:t>X</w:t>
            </w:r>
          </w:p>
        </w:tc>
      </w:tr>
      <w:tr w:rsidR="001073C3" w:rsidRPr="00265FAB" w14:paraId="1A62CD73" w14:textId="77777777" w:rsidTr="001073C3">
        <w:tc>
          <w:tcPr>
            <w:tcW w:w="790" w:type="dxa"/>
            <w:tcBorders>
              <w:top w:val="single" w:sz="4" w:space="0" w:color="000000"/>
              <w:left w:val="single" w:sz="4" w:space="0" w:color="000000"/>
              <w:bottom w:val="single" w:sz="4" w:space="0" w:color="000000"/>
            </w:tcBorders>
            <w:vAlign w:val="center"/>
          </w:tcPr>
          <w:p w14:paraId="4B28E469"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7ACF5DD8" w14:textId="49D35D06" w:rsidR="001073C3" w:rsidRPr="001073C3" w:rsidRDefault="001073C3" w:rsidP="001073C3">
            <w:pPr>
              <w:jc w:val="both"/>
              <w:rPr>
                <w:rFonts w:ascii="Arial" w:hAnsi="Arial" w:cs="Arial"/>
                <w:sz w:val="20"/>
                <w:szCs w:val="20"/>
              </w:rPr>
            </w:pPr>
            <w:r w:rsidRPr="001073C3">
              <w:rPr>
                <w:rFonts w:ascii="Arial" w:hAnsi="Arial" w:cs="Arial"/>
                <w:color w:val="000000"/>
                <w:sz w:val="20"/>
                <w:szCs w:val="20"/>
              </w:rPr>
              <w:t>Permitir auxílio aos usuários através de Help Online sensível ao contexto;</w:t>
            </w:r>
          </w:p>
        </w:tc>
        <w:tc>
          <w:tcPr>
            <w:tcW w:w="1523" w:type="dxa"/>
            <w:tcBorders>
              <w:top w:val="single" w:sz="4" w:space="0" w:color="000000"/>
              <w:left w:val="single" w:sz="4" w:space="0" w:color="000000"/>
              <w:bottom w:val="single" w:sz="4" w:space="0" w:color="000000"/>
              <w:right w:val="single" w:sz="4" w:space="0" w:color="000000"/>
            </w:tcBorders>
            <w:vAlign w:val="center"/>
          </w:tcPr>
          <w:p w14:paraId="00500F2C" w14:textId="00E74205" w:rsidR="001073C3" w:rsidRPr="00B303C9" w:rsidRDefault="001073C3" w:rsidP="001073C3">
            <w:pPr>
              <w:jc w:val="center"/>
              <w:rPr>
                <w:rFonts w:ascii="Arial" w:hAnsi="Arial" w:cs="Arial"/>
                <w:sz w:val="20"/>
                <w:szCs w:val="20"/>
              </w:rPr>
            </w:pPr>
            <w:r>
              <w:rPr>
                <w:rFonts w:ascii="Arial" w:hAnsi="Arial" w:cs="Arial"/>
                <w:sz w:val="20"/>
                <w:szCs w:val="20"/>
              </w:rPr>
              <w:t>X</w:t>
            </w:r>
          </w:p>
        </w:tc>
      </w:tr>
      <w:tr w:rsidR="001073C3" w:rsidRPr="00265FAB" w14:paraId="463A1156" w14:textId="77777777" w:rsidTr="001073C3">
        <w:tc>
          <w:tcPr>
            <w:tcW w:w="790" w:type="dxa"/>
            <w:tcBorders>
              <w:top w:val="single" w:sz="4" w:space="0" w:color="000000"/>
              <w:left w:val="single" w:sz="4" w:space="0" w:color="000000"/>
              <w:bottom w:val="single" w:sz="4" w:space="0" w:color="000000"/>
            </w:tcBorders>
            <w:vAlign w:val="center"/>
          </w:tcPr>
          <w:p w14:paraId="5B706CAD"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0305FE07" w14:textId="4CA48D84" w:rsidR="001073C3" w:rsidRPr="001073C3" w:rsidRDefault="001073C3" w:rsidP="001073C3">
            <w:pPr>
              <w:jc w:val="both"/>
              <w:rPr>
                <w:rFonts w:ascii="Arial" w:hAnsi="Arial" w:cs="Arial"/>
                <w:sz w:val="20"/>
                <w:szCs w:val="20"/>
              </w:rPr>
            </w:pPr>
            <w:r w:rsidRPr="001073C3">
              <w:rPr>
                <w:rFonts w:ascii="Arial" w:hAnsi="Arial" w:cs="Arial"/>
                <w:color w:val="000000"/>
                <w:sz w:val="20"/>
                <w:szCs w:val="20"/>
              </w:rPr>
              <w:t>Garantir que nenhum módulo ou funcionalidade seja acessado por usuários que não possuem tais permissões de acesso;</w:t>
            </w:r>
          </w:p>
        </w:tc>
        <w:tc>
          <w:tcPr>
            <w:tcW w:w="1523" w:type="dxa"/>
            <w:tcBorders>
              <w:top w:val="single" w:sz="4" w:space="0" w:color="000000"/>
              <w:left w:val="single" w:sz="4" w:space="0" w:color="000000"/>
              <w:bottom w:val="single" w:sz="4" w:space="0" w:color="000000"/>
              <w:right w:val="single" w:sz="4" w:space="0" w:color="000000"/>
            </w:tcBorders>
            <w:vAlign w:val="center"/>
          </w:tcPr>
          <w:p w14:paraId="17EEFBAE" w14:textId="42DC7D67" w:rsidR="001073C3" w:rsidRPr="00B303C9" w:rsidRDefault="001073C3" w:rsidP="001073C3">
            <w:pPr>
              <w:jc w:val="center"/>
              <w:rPr>
                <w:rFonts w:ascii="Arial" w:hAnsi="Arial" w:cs="Arial"/>
                <w:sz w:val="20"/>
                <w:szCs w:val="20"/>
              </w:rPr>
            </w:pPr>
            <w:r>
              <w:rPr>
                <w:rFonts w:ascii="Arial" w:hAnsi="Arial" w:cs="Arial"/>
                <w:sz w:val="20"/>
                <w:szCs w:val="20"/>
              </w:rPr>
              <w:t>X</w:t>
            </w:r>
          </w:p>
        </w:tc>
      </w:tr>
      <w:tr w:rsidR="001073C3" w:rsidRPr="00265FAB" w14:paraId="57DA50CB" w14:textId="77777777" w:rsidTr="001073C3">
        <w:tc>
          <w:tcPr>
            <w:tcW w:w="790" w:type="dxa"/>
            <w:tcBorders>
              <w:top w:val="single" w:sz="4" w:space="0" w:color="000000"/>
              <w:left w:val="single" w:sz="4" w:space="0" w:color="000000"/>
              <w:bottom w:val="single" w:sz="4" w:space="0" w:color="000000"/>
            </w:tcBorders>
            <w:vAlign w:val="center"/>
          </w:tcPr>
          <w:p w14:paraId="3CB7F9E4"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78FA7E03" w14:textId="5FD5CEBA" w:rsidR="001073C3" w:rsidRPr="001073C3" w:rsidRDefault="001073C3" w:rsidP="001073C3">
            <w:pPr>
              <w:jc w:val="both"/>
              <w:rPr>
                <w:rFonts w:ascii="Arial" w:hAnsi="Arial" w:cs="Arial"/>
                <w:sz w:val="20"/>
                <w:szCs w:val="20"/>
              </w:rPr>
            </w:pPr>
            <w:r w:rsidRPr="001073C3">
              <w:rPr>
                <w:rFonts w:ascii="Arial" w:hAnsi="Arial" w:cs="Arial"/>
                <w:color w:val="000000"/>
                <w:sz w:val="20"/>
                <w:szCs w:val="20"/>
              </w:rPr>
              <w:t>O acesso à plataforma deverá ocorrer por meio de login e senha pessoal e intransferível, devendo ser cadastrada pelo Administrador do sistema ou usuário por ele autorizado;</w:t>
            </w:r>
          </w:p>
        </w:tc>
        <w:tc>
          <w:tcPr>
            <w:tcW w:w="1523" w:type="dxa"/>
            <w:tcBorders>
              <w:top w:val="single" w:sz="4" w:space="0" w:color="000000"/>
              <w:left w:val="single" w:sz="4" w:space="0" w:color="000000"/>
              <w:bottom w:val="single" w:sz="4" w:space="0" w:color="000000"/>
              <w:right w:val="single" w:sz="4" w:space="0" w:color="000000"/>
            </w:tcBorders>
            <w:vAlign w:val="center"/>
          </w:tcPr>
          <w:p w14:paraId="3CC11F4B" w14:textId="1FC3AC1E" w:rsidR="001073C3" w:rsidRPr="00B303C9" w:rsidRDefault="001073C3" w:rsidP="001073C3">
            <w:pPr>
              <w:jc w:val="center"/>
              <w:rPr>
                <w:rFonts w:ascii="Arial" w:hAnsi="Arial" w:cs="Arial"/>
                <w:sz w:val="20"/>
                <w:szCs w:val="20"/>
              </w:rPr>
            </w:pPr>
            <w:r>
              <w:rPr>
                <w:rFonts w:ascii="Arial" w:hAnsi="Arial" w:cs="Arial"/>
                <w:sz w:val="20"/>
                <w:szCs w:val="20"/>
              </w:rPr>
              <w:t>X</w:t>
            </w:r>
          </w:p>
        </w:tc>
      </w:tr>
      <w:tr w:rsidR="001073C3" w:rsidRPr="00265FAB" w14:paraId="5BB142C6" w14:textId="77777777" w:rsidTr="001073C3">
        <w:tc>
          <w:tcPr>
            <w:tcW w:w="790" w:type="dxa"/>
            <w:tcBorders>
              <w:top w:val="single" w:sz="4" w:space="0" w:color="000000"/>
              <w:left w:val="single" w:sz="4" w:space="0" w:color="000000"/>
              <w:bottom w:val="single" w:sz="4" w:space="0" w:color="000000"/>
            </w:tcBorders>
            <w:vAlign w:val="center"/>
          </w:tcPr>
          <w:p w14:paraId="6D5A5FB3"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3F163BB5" w14:textId="2868A43E" w:rsidR="001073C3" w:rsidRPr="001073C3" w:rsidRDefault="001073C3" w:rsidP="001073C3">
            <w:pPr>
              <w:jc w:val="both"/>
              <w:rPr>
                <w:rFonts w:ascii="Arial" w:hAnsi="Arial" w:cs="Arial"/>
                <w:sz w:val="20"/>
                <w:szCs w:val="20"/>
              </w:rPr>
            </w:pPr>
            <w:r w:rsidRPr="001073C3">
              <w:rPr>
                <w:rFonts w:ascii="Arial" w:hAnsi="Arial" w:cs="Arial"/>
                <w:color w:val="000000"/>
                <w:sz w:val="20"/>
                <w:szCs w:val="20"/>
              </w:rPr>
              <w:t>Usuários devem poder recuperar a senha por meio de um formulário de "esqueci a senha", remetido ao e-mail cadastrado e confirmado;</w:t>
            </w:r>
          </w:p>
        </w:tc>
        <w:tc>
          <w:tcPr>
            <w:tcW w:w="1523" w:type="dxa"/>
            <w:tcBorders>
              <w:top w:val="single" w:sz="4" w:space="0" w:color="000000"/>
              <w:left w:val="single" w:sz="4" w:space="0" w:color="000000"/>
              <w:bottom w:val="single" w:sz="4" w:space="0" w:color="000000"/>
              <w:right w:val="single" w:sz="4" w:space="0" w:color="000000"/>
            </w:tcBorders>
            <w:vAlign w:val="center"/>
          </w:tcPr>
          <w:p w14:paraId="52FD54F6" w14:textId="30AEB5B8" w:rsidR="001073C3" w:rsidRPr="00B303C9" w:rsidRDefault="001073C3" w:rsidP="001073C3">
            <w:pPr>
              <w:jc w:val="center"/>
              <w:rPr>
                <w:rFonts w:ascii="Arial" w:hAnsi="Arial" w:cs="Arial"/>
                <w:sz w:val="20"/>
                <w:szCs w:val="20"/>
              </w:rPr>
            </w:pPr>
            <w:r>
              <w:rPr>
                <w:rFonts w:ascii="Arial" w:hAnsi="Arial" w:cs="Arial"/>
                <w:sz w:val="20"/>
                <w:szCs w:val="20"/>
              </w:rPr>
              <w:t>X</w:t>
            </w:r>
          </w:p>
        </w:tc>
      </w:tr>
      <w:tr w:rsidR="001073C3" w:rsidRPr="00265FAB" w14:paraId="616CF03C" w14:textId="77777777" w:rsidTr="001073C3">
        <w:tc>
          <w:tcPr>
            <w:tcW w:w="790" w:type="dxa"/>
            <w:tcBorders>
              <w:top w:val="single" w:sz="4" w:space="0" w:color="000000"/>
              <w:left w:val="single" w:sz="4" w:space="0" w:color="000000"/>
              <w:bottom w:val="single" w:sz="4" w:space="0" w:color="000000"/>
            </w:tcBorders>
            <w:vAlign w:val="center"/>
          </w:tcPr>
          <w:p w14:paraId="3A5B84DD"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6404F171" w14:textId="51719CDD" w:rsidR="001073C3" w:rsidRPr="001073C3" w:rsidRDefault="001073C3" w:rsidP="001073C3">
            <w:pPr>
              <w:jc w:val="both"/>
              <w:rPr>
                <w:rFonts w:ascii="Arial" w:hAnsi="Arial" w:cs="Arial"/>
                <w:sz w:val="20"/>
                <w:szCs w:val="20"/>
              </w:rPr>
            </w:pPr>
            <w:r w:rsidRPr="001073C3">
              <w:rPr>
                <w:rFonts w:ascii="Arial" w:hAnsi="Arial" w:cs="Arial"/>
                <w:color w:val="000000"/>
                <w:sz w:val="20"/>
                <w:szCs w:val="20"/>
              </w:rPr>
              <w:t>Deverá ser possível configurar em qual máquina de coleta de ponto o funcionário</w:t>
            </w:r>
            <w:r w:rsidRPr="001073C3">
              <w:rPr>
                <w:rFonts w:ascii="Arial" w:hAnsi="Arial" w:cs="Arial"/>
                <w:color w:val="008080"/>
                <w:sz w:val="20"/>
                <w:szCs w:val="20"/>
                <w:u w:val="single"/>
              </w:rPr>
              <w:t xml:space="preserve"> </w:t>
            </w:r>
            <w:r w:rsidRPr="001073C3">
              <w:rPr>
                <w:rFonts w:ascii="Arial" w:hAnsi="Arial" w:cs="Arial"/>
                <w:color w:val="000000"/>
                <w:sz w:val="20"/>
                <w:szCs w:val="20"/>
              </w:rPr>
              <w:t>poderá fazer a marcação, devendo possibilitar a indicação de uma única e específica máquina, “N” máquinas (onde N pode ser qualquer quantidade acima de 2 unidades, também específicas) ou em todas;</w:t>
            </w:r>
          </w:p>
        </w:tc>
        <w:tc>
          <w:tcPr>
            <w:tcW w:w="1523" w:type="dxa"/>
            <w:tcBorders>
              <w:top w:val="single" w:sz="4" w:space="0" w:color="000000"/>
              <w:left w:val="single" w:sz="4" w:space="0" w:color="000000"/>
              <w:bottom w:val="single" w:sz="4" w:space="0" w:color="000000"/>
              <w:right w:val="single" w:sz="4" w:space="0" w:color="000000"/>
            </w:tcBorders>
            <w:vAlign w:val="center"/>
          </w:tcPr>
          <w:p w14:paraId="2CAF701E" w14:textId="397E1DE0" w:rsidR="001073C3" w:rsidRPr="00B303C9" w:rsidRDefault="001073C3" w:rsidP="001073C3">
            <w:pPr>
              <w:jc w:val="center"/>
              <w:rPr>
                <w:rFonts w:ascii="Arial" w:hAnsi="Arial" w:cs="Arial"/>
                <w:sz w:val="20"/>
                <w:szCs w:val="20"/>
              </w:rPr>
            </w:pPr>
            <w:r>
              <w:rPr>
                <w:rFonts w:ascii="Arial" w:hAnsi="Arial" w:cs="Arial"/>
                <w:sz w:val="20"/>
                <w:szCs w:val="20"/>
              </w:rPr>
              <w:t>X</w:t>
            </w:r>
          </w:p>
        </w:tc>
      </w:tr>
      <w:tr w:rsidR="001073C3" w:rsidRPr="00265FAB" w14:paraId="1DBCBA6D" w14:textId="77777777" w:rsidTr="001073C3">
        <w:tc>
          <w:tcPr>
            <w:tcW w:w="790" w:type="dxa"/>
            <w:tcBorders>
              <w:top w:val="single" w:sz="4" w:space="0" w:color="000000"/>
              <w:left w:val="single" w:sz="4" w:space="0" w:color="000000"/>
              <w:bottom w:val="single" w:sz="4" w:space="0" w:color="000000"/>
            </w:tcBorders>
            <w:vAlign w:val="center"/>
          </w:tcPr>
          <w:p w14:paraId="01083367"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32A8A181" w14:textId="0E9BA8EC" w:rsidR="001073C3" w:rsidRPr="001073C3" w:rsidRDefault="001073C3" w:rsidP="001073C3">
            <w:pPr>
              <w:jc w:val="both"/>
              <w:rPr>
                <w:rFonts w:ascii="Arial" w:hAnsi="Arial" w:cs="Arial"/>
                <w:sz w:val="20"/>
                <w:szCs w:val="20"/>
              </w:rPr>
            </w:pPr>
            <w:r w:rsidRPr="001073C3">
              <w:rPr>
                <w:rFonts w:ascii="Arial" w:hAnsi="Arial" w:cs="Arial"/>
                <w:color w:val="000000"/>
                <w:sz w:val="20"/>
                <w:szCs w:val="20"/>
              </w:rPr>
              <w:t>Sistema deve permitir que funcionário tenha acesso aos dados de seu registro de ponto, tanto em uma visualização web, quanto no aplicativo de celular.</w:t>
            </w:r>
          </w:p>
        </w:tc>
        <w:tc>
          <w:tcPr>
            <w:tcW w:w="1523" w:type="dxa"/>
            <w:tcBorders>
              <w:top w:val="single" w:sz="4" w:space="0" w:color="000000"/>
              <w:left w:val="single" w:sz="4" w:space="0" w:color="000000"/>
              <w:bottom w:val="single" w:sz="4" w:space="0" w:color="000000"/>
              <w:right w:val="single" w:sz="4" w:space="0" w:color="000000"/>
            </w:tcBorders>
            <w:vAlign w:val="center"/>
          </w:tcPr>
          <w:p w14:paraId="0A48965A" w14:textId="364CDF89" w:rsidR="001073C3" w:rsidRPr="00B303C9" w:rsidRDefault="001073C3" w:rsidP="001073C3">
            <w:pPr>
              <w:jc w:val="center"/>
              <w:rPr>
                <w:rFonts w:ascii="Arial" w:hAnsi="Arial" w:cs="Arial"/>
                <w:sz w:val="20"/>
                <w:szCs w:val="20"/>
              </w:rPr>
            </w:pPr>
            <w:r>
              <w:rPr>
                <w:rFonts w:ascii="Arial" w:hAnsi="Arial" w:cs="Arial"/>
                <w:sz w:val="20"/>
                <w:szCs w:val="20"/>
              </w:rPr>
              <w:t>X</w:t>
            </w:r>
          </w:p>
        </w:tc>
      </w:tr>
      <w:tr w:rsidR="001073C3" w:rsidRPr="00265FAB" w14:paraId="08B01143" w14:textId="77777777" w:rsidTr="001073C3">
        <w:tc>
          <w:tcPr>
            <w:tcW w:w="790" w:type="dxa"/>
            <w:tcBorders>
              <w:top w:val="single" w:sz="4" w:space="0" w:color="000000"/>
              <w:left w:val="single" w:sz="4" w:space="0" w:color="000000"/>
              <w:bottom w:val="single" w:sz="4" w:space="0" w:color="000000"/>
            </w:tcBorders>
            <w:vAlign w:val="center"/>
          </w:tcPr>
          <w:p w14:paraId="6C489A82"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385C6A8C" w14:textId="04AC2906" w:rsidR="001073C3" w:rsidRPr="001073C3" w:rsidRDefault="001073C3" w:rsidP="001073C3">
            <w:pPr>
              <w:jc w:val="both"/>
              <w:rPr>
                <w:rFonts w:ascii="Arial" w:hAnsi="Arial" w:cs="Arial"/>
                <w:sz w:val="20"/>
                <w:szCs w:val="20"/>
              </w:rPr>
            </w:pPr>
            <w:r w:rsidRPr="001073C3">
              <w:rPr>
                <w:rFonts w:ascii="Arial" w:hAnsi="Arial" w:cs="Arial"/>
                <w:color w:val="000000"/>
                <w:sz w:val="20"/>
                <w:szCs w:val="20"/>
              </w:rPr>
              <w:t>Sistema deve permitir o gerenciamento das agendas de trabalho, principalmente para utilização das secretarias de saúde e de educação. Possibilitando gerenciamento de profissionais e seus postos de trabalho. Deve ainda permitir de forma sistêmica a solicitação de troca de escala/plantão entre os profissionais de mesmo cargo e mesma área de trabalho, tendo essa funcionalidade supervisão direta do gestor da área afim.</w:t>
            </w:r>
          </w:p>
        </w:tc>
        <w:tc>
          <w:tcPr>
            <w:tcW w:w="1523" w:type="dxa"/>
            <w:tcBorders>
              <w:top w:val="single" w:sz="4" w:space="0" w:color="000000"/>
              <w:left w:val="single" w:sz="4" w:space="0" w:color="000000"/>
              <w:bottom w:val="single" w:sz="4" w:space="0" w:color="000000"/>
              <w:right w:val="single" w:sz="4" w:space="0" w:color="000000"/>
            </w:tcBorders>
            <w:vAlign w:val="center"/>
          </w:tcPr>
          <w:p w14:paraId="4C703BB9" w14:textId="3E285759" w:rsidR="001073C3" w:rsidRPr="00B303C9" w:rsidRDefault="001073C3" w:rsidP="001073C3">
            <w:pPr>
              <w:jc w:val="center"/>
              <w:rPr>
                <w:rFonts w:ascii="Arial" w:hAnsi="Arial" w:cs="Arial"/>
                <w:sz w:val="20"/>
                <w:szCs w:val="20"/>
              </w:rPr>
            </w:pPr>
            <w:r>
              <w:rPr>
                <w:rFonts w:ascii="Arial" w:hAnsi="Arial" w:cs="Arial"/>
                <w:sz w:val="20"/>
                <w:szCs w:val="20"/>
              </w:rPr>
              <w:t>X</w:t>
            </w:r>
          </w:p>
        </w:tc>
      </w:tr>
      <w:tr w:rsidR="001073C3" w:rsidRPr="00265FAB" w14:paraId="31E39667" w14:textId="77777777" w:rsidTr="001073C3">
        <w:tc>
          <w:tcPr>
            <w:tcW w:w="790" w:type="dxa"/>
            <w:tcBorders>
              <w:top w:val="single" w:sz="4" w:space="0" w:color="000000"/>
              <w:left w:val="single" w:sz="4" w:space="0" w:color="000000"/>
              <w:bottom w:val="single" w:sz="4" w:space="0" w:color="000000"/>
            </w:tcBorders>
            <w:vAlign w:val="center"/>
          </w:tcPr>
          <w:p w14:paraId="6592DDC7"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4E52FC1A" w14:textId="5BAE8300" w:rsidR="001073C3" w:rsidRPr="001073C3" w:rsidRDefault="001073C3" w:rsidP="001073C3">
            <w:pPr>
              <w:jc w:val="both"/>
              <w:rPr>
                <w:rFonts w:ascii="Arial" w:hAnsi="Arial" w:cs="Arial"/>
                <w:sz w:val="20"/>
                <w:szCs w:val="20"/>
              </w:rPr>
            </w:pPr>
            <w:r w:rsidRPr="001073C3">
              <w:rPr>
                <w:rFonts w:ascii="Arial" w:hAnsi="Arial" w:cs="Arial"/>
                <w:color w:val="00000A"/>
                <w:sz w:val="20"/>
                <w:szCs w:val="20"/>
              </w:rPr>
              <w:t>O Sistema deve permitir a visualização em tempo real dos eventos de ponto de todas as máquinas REP;</w:t>
            </w:r>
          </w:p>
        </w:tc>
        <w:tc>
          <w:tcPr>
            <w:tcW w:w="1523" w:type="dxa"/>
            <w:tcBorders>
              <w:top w:val="single" w:sz="4" w:space="0" w:color="000000"/>
              <w:left w:val="single" w:sz="4" w:space="0" w:color="000000"/>
              <w:bottom w:val="single" w:sz="4" w:space="0" w:color="000000"/>
              <w:right w:val="single" w:sz="4" w:space="0" w:color="000000"/>
            </w:tcBorders>
            <w:vAlign w:val="center"/>
          </w:tcPr>
          <w:p w14:paraId="609E3EFF" w14:textId="2CABBD3C" w:rsidR="001073C3" w:rsidRPr="00B303C9" w:rsidRDefault="001073C3" w:rsidP="001073C3">
            <w:pPr>
              <w:jc w:val="center"/>
              <w:rPr>
                <w:rFonts w:ascii="Arial" w:hAnsi="Arial" w:cs="Arial"/>
                <w:sz w:val="20"/>
                <w:szCs w:val="20"/>
              </w:rPr>
            </w:pPr>
            <w:r>
              <w:rPr>
                <w:rFonts w:ascii="Arial" w:hAnsi="Arial" w:cs="Arial"/>
                <w:sz w:val="20"/>
                <w:szCs w:val="20"/>
              </w:rPr>
              <w:t>X</w:t>
            </w:r>
          </w:p>
        </w:tc>
      </w:tr>
      <w:tr w:rsidR="001073C3" w:rsidRPr="00265FAB" w14:paraId="624C7DEE" w14:textId="77777777" w:rsidTr="001073C3">
        <w:tc>
          <w:tcPr>
            <w:tcW w:w="790" w:type="dxa"/>
            <w:tcBorders>
              <w:top w:val="single" w:sz="4" w:space="0" w:color="000000"/>
              <w:left w:val="single" w:sz="4" w:space="0" w:color="000000"/>
              <w:bottom w:val="single" w:sz="4" w:space="0" w:color="000000"/>
            </w:tcBorders>
            <w:vAlign w:val="center"/>
          </w:tcPr>
          <w:p w14:paraId="030DB820"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405D5AC6" w14:textId="50E47D34" w:rsidR="001073C3" w:rsidRPr="001073C3" w:rsidRDefault="001073C3" w:rsidP="001073C3">
            <w:pPr>
              <w:jc w:val="both"/>
              <w:rPr>
                <w:rFonts w:ascii="Arial" w:hAnsi="Arial" w:cs="Arial"/>
                <w:sz w:val="20"/>
                <w:szCs w:val="20"/>
              </w:rPr>
            </w:pPr>
            <w:r w:rsidRPr="001073C3">
              <w:rPr>
                <w:rFonts w:ascii="Arial" w:hAnsi="Arial" w:cs="Arial"/>
                <w:color w:val="00000A"/>
                <w:sz w:val="20"/>
                <w:szCs w:val="20"/>
              </w:rPr>
              <w:t>Sistema deve possibilitar o compartilhamento de informações através de ferramenta de intranet coorporativa, possibilitando compartilhamento de vídeos, notícias, avisos e campanhas. Deve possibilitar ainda que funcionários possam comentar publicações.</w:t>
            </w:r>
          </w:p>
        </w:tc>
        <w:tc>
          <w:tcPr>
            <w:tcW w:w="1523" w:type="dxa"/>
            <w:tcBorders>
              <w:top w:val="single" w:sz="4" w:space="0" w:color="000000"/>
              <w:left w:val="single" w:sz="4" w:space="0" w:color="000000"/>
              <w:bottom w:val="single" w:sz="4" w:space="0" w:color="000000"/>
              <w:right w:val="single" w:sz="4" w:space="0" w:color="000000"/>
            </w:tcBorders>
            <w:vAlign w:val="center"/>
          </w:tcPr>
          <w:p w14:paraId="58702BC8" w14:textId="538780B6" w:rsidR="001073C3" w:rsidRPr="00B303C9" w:rsidRDefault="001073C3" w:rsidP="001073C3">
            <w:pPr>
              <w:jc w:val="center"/>
              <w:rPr>
                <w:rFonts w:ascii="Arial" w:hAnsi="Arial" w:cs="Arial"/>
                <w:sz w:val="20"/>
                <w:szCs w:val="20"/>
              </w:rPr>
            </w:pPr>
            <w:r>
              <w:rPr>
                <w:rFonts w:ascii="Arial" w:hAnsi="Arial" w:cs="Arial"/>
                <w:sz w:val="20"/>
                <w:szCs w:val="20"/>
              </w:rPr>
              <w:t>X</w:t>
            </w:r>
          </w:p>
        </w:tc>
      </w:tr>
      <w:tr w:rsidR="001073C3" w:rsidRPr="00265FAB" w14:paraId="4612B7A2" w14:textId="77777777" w:rsidTr="001073C3">
        <w:tc>
          <w:tcPr>
            <w:tcW w:w="790" w:type="dxa"/>
            <w:tcBorders>
              <w:top w:val="single" w:sz="4" w:space="0" w:color="000000"/>
              <w:left w:val="single" w:sz="4" w:space="0" w:color="000000"/>
              <w:bottom w:val="single" w:sz="4" w:space="0" w:color="000000"/>
            </w:tcBorders>
            <w:vAlign w:val="center"/>
          </w:tcPr>
          <w:p w14:paraId="2B881158"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center"/>
          </w:tcPr>
          <w:p w14:paraId="1E0E1671" w14:textId="68A40470" w:rsidR="001073C3" w:rsidRPr="001073C3" w:rsidRDefault="001073C3" w:rsidP="001073C3">
            <w:pPr>
              <w:jc w:val="both"/>
              <w:rPr>
                <w:rFonts w:ascii="Arial" w:hAnsi="Arial" w:cs="Arial"/>
                <w:sz w:val="20"/>
                <w:szCs w:val="20"/>
              </w:rPr>
            </w:pPr>
            <w:r w:rsidRPr="001073C3">
              <w:rPr>
                <w:rFonts w:ascii="Arial" w:hAnsi="Arial" w:cs="Arial"/>
                <w:color w:val="00000A"/>
                <w:sz w:val="20"/>
                <w:szCs w:val="20"/>
              </w:rPr>
              <w:t>Sistema deve permitir publicação de eventos com a funcionalidade de marcar interesse em participar do mesmo, por parte dos servidores.</w:t>
            </w:r>
          </w:p>
        </w:tc>
        <w:tc>
          <w:tcPr>
            <w:tcW w:w="1523" w:type="dxa"/>
            <w:tcBorders>
              <w:top w:val="single" w:sz="4" w:space="0" w:color="000000"/>
              <w:left w:val="single" w:sz="4" w:space="0" w:color="000000"/>
              <w:bottom w:val="single" w:sz="4" w:space="0" w:color="000000"/>
              <w:right w:val="single" w:sz="4" w:space="0" w:color="000000"/>
            </w:tcBorders>
            <w:vAlign w:val="center"/>
          </w:tcPr>
          <w:p w14:paraId="1D7FACBE" w14:textId="10619EC3" w:rsidR="001073C3" w:rsidRPr="00B303C9" w:rsidRDefault="001073C3" w:rsidP="001073C3">
            <w:pPr>
              <w:jc w:val="center"/>
              <w:rPr>
                <w:rFonts w:ascii="Arial" w:hAnsi="Arial" w:cs="Arial"/>
                <w:sz w:val="20"/>
                <w:szCs w:val="20"/>
              </w:rPr>
            </w:pPr>
            <w:r>
              <w:rPr>
                <w:rFonts w:ascii="Arial" w:hAnsi="Arial" w:cs="Arial"/>
                <w:sz w:val="20"/>
                <w:szCs w:val="20"/>
              </w:rPr>
              <w:t>X</w:t>
            </w:r>
          </w:p>
        </w:tc>
      </w:tr>
      <w:tr w:rsidR="001073C3" w:rsidRPr="00265FAB" w14:paraId="3F896256" w14:textId="77777777" w:rsidTr="001073C3">
        <w:tc>
          <w:tcPr>
            <w:tcW w:w="790" w:type="dxa"/>
            <w:tcBorders>
              <w:top w:val="single" w:sz="4" w:space="0" w:color="000000"/>
              <w:left w:val="single" w:sz="4" w:space="0" w:color="000000"/>
              <w:bottom w:val="single" w:sz="4" w:space="0" w:color="000000"/>
            </w:tcBorders>
            <w:vAlign w:val="center"/>
          </w:tcPr>
          <w:p w14:paraId="2B4916A0" w14:textId="77777777" w:rsidR="001073C3" w:rsidRPr="00B303C9" w:rsidRDefault="001073C3" w:rsidP="00BD424A">
            <w:pPr>
              <w:widowControl w:val="0"/>
              <w:numPr>
                <w:ilvl w:val="0"/>
                <w:numId w:val="3"/>
              </w:numPr>
              <w:tabs>
                <w:tab w:val="center" w:pos="176"/>
                <w:tab w:val="left" w:pos="360"/>
              </w:tabs>
              <w:ind w:left="360" w:hanging="360"/>
              <w:jc w:val="center"/>
              <w:rPr>
                <w:rFonts w:ascii="Arial" w:hAnsi="Arial" w:cs="Arial"/>
                <w:sz w:val="20"/>
                <w:szCs w:val="20"/>
              </w:rPr>
            </w:pPr>
          </w:p>
        </w:tc>
        <w:tc>
          <w:tcPr>
            <w:tcW w:w="7326" w:type="dxa"/>
            <w:tcBorders>
              <w:top w:val="single" w:sz="4" w:space="0" w:color="000000"/>
              <w:left w:val="single" w:sz="4" w:space="0" w:color="000000"/>
              <w:bottom w:val="single" w:sz="4" w:space="0" w:color="000000"/>
              <w:right w:val="single" w:sz="4" w:space="0" w:color="000000"/>
            </w:tcBorders>
            <w:vAlign w:val="bottom"/>
          </w:tcPr>
          <w:p w14:paraId="2DF5B006" w14:textId="774B20A4" w:rsidR="001073C3" w:rsidRPr="001073C3" w:rsidRDefault="001073C3" w:rsidP="001073C3">
            <w:pPr>
              <w:jc w:val="both"/>
              <w:rPr>
                <w:rFonts w:ascii="Arial" w:hAnsi="Arial" w:cs="Arial"/>
                <w:sz w:val="20"/>
                <w:szCs w:val="20"/>
              </w:rPr>
            </w:pPr>
            <w:r w:rsidRPr="001073C3">
              <w:rPr>
                <w:rFonts w:ascii="Arial" w:hAnsi="Arial" w:cs="Arial"/>
                <w:color w:val="000000"/>
                <w:sz w:val="20"/>
                <w:szCs w:val="20"/>
              </w:rPr>
              <w:t>Sistema deve possuir ferramenta de “</w:t>
            </w:r>
            <w:proofErr w:type="spellStart"/>
            <w:r w:rsidRPr="001073C3">
              <w:rPr>
                <w:rFonts w:ascii="Arial" w:hAnsi="Arial" w:cs="Arial"/>
                <w:i/>
                <w:iCs/>
                <w:color w:val="000000"/>
                <w:sz w:val="20"/>
                <w:szCs w:val="20"/>
              </w:rPr>
              <w:t>Onboarding</w:t>
            </w:r>
            <w:proofErr w:type="spellEnd"/>
            <w:r w:rsidRPr="001073C3">
              <w:rPr>
                <w:rFonts w:ascii="Arial" w:hAnsi="Arial" w:cs="Arial"/>
                <w:color w:val="000000"/>
                <w:sz w:val="20"/>
                <w:szCs w:val="20"/>
              </w:rPr>
              <w:t>” para integração de servidores</w:t>
            </w:r>
          </w:p>
        </w:tc>
        <w:tc>
          <w:tcPr>
            <w:tcW w:w="1523" w:type="dxa"/>
            <w:tcBorders>
              <w:top w:val="single" w:sz="4" w:space="0" w:color="000000"/>
              <w:left w:val="single" w:sz="4" w:space="0" w:color="000000"/>
              <w:bottom w:val="single" w:sz="4" w:space="0" w:color="000000"/>
              <w:right w:val="single" w:sz="4" w:space="0" w:color="000000"/>
            </w:tcBorders>
            <w:vAlign w:val="center"/>
          </w:tcPr>
          <w:p w14:paraId="456E9CFD" w14:textId="0C144DC0" w:rsidR="001073C3" w:rsidRPr="00B303C9" w:rsidRDefault="001073C3" w:rsidP="001073C3">
            <w:pPr>
              <w:jc w:val="center"/>
              <w:rPr>
                <w:rFonts w:ascii="Arial" w:hAnsi="Arial" w:cs="Arial"/>
                <w:sz w:val="20"/>
                <w:szCs w:val="20"/>
              </w:rPr>
            </w:pPr>
            <w:r>
              <w:rPr>
                <w:rFonts w:ascii="Arial" w:hAnsi="Arial" w:cs="Arial"/>
                <w:sz w:val="20"/>
                <w:szCs w:val="20"/>
              </w:rPr>
              <w:t>X</w:t>
            </w:r>
          </w:p>
        </w:tc>
      </w:tr>
    </w:tbl>
    <w:p w14:paraId="2A24BDC2" w14:textId="77777777" w:rsidR="009E7649" w:rsidRPr="00265FAB" w:rsidRDefault="009E7649" w:rsidP="009E7649">
      <w:pPr>
        <w:jc w:val="both"/>
        <w:rPr>
          <w:rFonts w:ascii="Arial" w:hAnsi="Arial" w:cs="Arial"/>
        </w:rPr>
      </w:pPr>
    </w:p>
    <w:p w14:paraId="34461BFD" w14:textId="2C59D135" w:rsidR="00FE55D5" w:rsidRPr="00EB2BF6" w:rsidRDefault="00FE55D5" w:rsidP="00125A9E">
      <w:pPr>
        <w:shd w:val="clear" w:color="auto" w:fill="FFFFFF"/>
        <w:spacing w:line="360" w:lineRule="auto"/>
        <w:jc w:val="both"/>
        <w:rPr>
          <w:rFonts w:ascii="Arial" w:hAnsi="Arial" w:cs="Arial"/>
          <w:sz w:val="20"/>
          <w:szCs w:val="20"/>
        </w:rPr>
      </w:pPr>
    </w:p>
    <w:tbl>
      <w:tblPr>
        <w:tblW w:w="963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843"/>
        <w:gridCol w:w="6963"/>
        <w:gridCol w:w="1829"/>
      </w:tblGrid>
      <w:tr w:rsidR="00CF68F7" w:rsidRPr="00FE55D5" w14:paraId="5CDE392A" w14:textId="77777777" w:rsidTr="00052B9E">
        <w:tc>
          <w:tcPr>
            <w:tcW w:w="843" w:type="dxa"/>
            <w:tcBorders>
              <w:top w:val="single" w:sz="2" w:space="0" w:color="000000"/>
              <w:left w:val="single" w:sz="2" w:space="0" w:color="000000"/>
              <w:bottom w:val="single" w:sz="2" w:space="0" w:color="000000"/>
            </w:tcBorders>
            <w:shd w:val="clear" w:color="auto" w:fill="auto"/>
            <w:tcMar>
              <w:left w:w="54" w:type="dxa"/>
            </w:tcMar>
          </w:tcPr>
          <w:p w14:paraId="3CC1DD23" w14:textId="786FA8A4" w:rsidR="00EB2BF6" w:rsidRPr="00BD20E8" w:rsidRDefault="00EB2BF6" w:rsidP="00EB2BF6">
            <w:pPr>
              <w:pStyle w:val="TableContents"/>
              <w:suppressLineNumbers/>
              <w:suppressAutoHyphens w:val="0"/>
              <w:jc w:val="center"/>
              <w:rPr>
                <w:rFonts w:asciiTheme="majorHAnsi" w:hAnsiTheme="majorHAnsi" w:cstheme="majorHAnsi"/>
                <w:sz w:val="24"/>
                <w:szCs w:val="24"/>
              </w:rPr>
            </w:pPr>
            <w:r w:rsidRPr="00BD20E8">
              <w:rPr>
                <w:rFonts w:ascii="Arial" w:hAnsi="Arial" w:cs="Arial"/>
                <w:b/>
                <w:sz w:val="24"/>
                <w:szCs w:val="24"/>
              </w:rPr>
              <w:t>ITEM</w:t>
            </w:r>
          </w:p>
        </w:tc>
        <w:tc>
          <w:tcPr>
            <w:tcW w:w="6963" w:type="dxa"/>
            <w:tcBorders>
              <w:top w:val="single" w:sz="2" w:space="0" w:color="000000"/>
              <w:left w:val="single" w:sz="2" w:space="0" w:color="000000"/>
              <w:bottom w:val="single" w:sz="2" w:space="0" w:color="000000"/>
            </w:tcBorders>
            <w:shd w:val="clear" w:color="auto" w:fill="auto"/>
            <w:tcMar>
              <w:left w:w="54" w:type="dxa"/>
            </w:tcMar>
          </w:tcPr>
          <w:p w14:paraId="744D514B" w14:textId="6EA5A153" w:rsidR="00EB2BF6" w:rsidRPr="00BD20E8" w:rsidRDefault="00EB2BF6" w:rsidP="00BD20E8">
            <w:pPr>
              <w:pStyle w:val="TableContents"/>
              <w:jc w:val="both"/>
              <w:rPr>
                <w:rFonts w:asciiTheme="majorHAnsi" w:hAnsiTheme="majorHAnsi" w:cstheme="majorHAnsi"/>
                <w:sz w:val="24"/>
                <w:szCs w:val="24"/>
              </w:rPr>
            </w:pPr>
            <w:r w:rsidRPr="00BD20E8">
              <w:rPr>
                <w:rFonts w:ascii="Arial" w:hAnsi="Arial" w:cs="Arial"/>
                <w:b/>
                <w:sz w:val="24"/>
                <w:szCs w:val="24"/>
              </w:rPr>
              <w:t>DESCRIÇÃO</w:t>
            </w:r>
          </w:p>
        </w:tc>
        <w:tc>
          <w:tcPr>
            <w:tcW w:w="1829"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14:paraId="55349252" w14:textId="42DF5DC5" w:rsidR="00EB2BF6" w:rsidRPr="00052B9E" w:rsidRDefault="00EB2BF6" w:rsidP="00052B9E">
            <w:pPr>
              <w:pStyle w:val="TableContents"/>
              <w:jc w:val="center"/>
              <w:rPr>
                <w:rFonts w:ascii="Arial" w:hAnsi="Arial" w:cs="Arial"/>
              </w:rPr>
            </w:pPr>
            <w:r w:rsidRPr="00052B9E">
              <w:rPr>
                <w:rFonts w:ascii="Arial" w:hAnsi="Arial" w:cs="Arial"/>
                <w:b/>
                <w:bCs/>
              </w:rPr>
              <w:t>OBRIGATÓRIO</w:t>
            </w:r>
          </w:p>
        </w:tc>
      </w:tr>
      <w:tr w:rsidR="00CF68F7" w:rsidRPr="00FE55D5" w14:paraId="4CD73ECA" w14:textId="77777777" w:rsidTr="00052B9E">
        <w:tc>
          <w:tcPr>
            <w:tcW w:w="843" w:type="dxa"/>
            <w:tcBorders>
              <w:top w:val="single" w:sz="2" w:space="0" w:color="000000"/>
              <w:left w:val="single" w:sz="2" w:space="0" w:color="000000"/>
              <w:bottom w:val="single" w:sz="2" w:space="0" w:color="000000"/>
            </w:tcBorders>
            <w:shd w:val="clear" w:color="auto" w:fill="auto"/>
            <w:tcMar>
              <w:left w:w="54" w:type="dxa"/>
            </w:tcMar>
          </w:tcPr>
          <w:p w14:paraId="56E87E04" w14:textId="77777777" w:rsidR="001B096E" w:rsidRPr="00EB2BF6" w:rsidRDefault="001B096E" w:rsidP="00BD20E8">
            <w:pPr>
              <w:pStyle w:val="TableContents"/>
              <w:suppressLineNumbers/>
              <w:suppressAutoHyphens w:val="0"/>
              <w:jc w:val="both"/>
              <w:rPr>
                <w:rFonts w:ascii="Arial" w:hAnsi="Arial" w:cs="Arial"/>
              </w:rPr>
            </w:pPr>
          </w:p>
        </w:tc>
        <w:tc>
          <w:tcPr>
            <w:tcW w:w="6963" w:type="dxa"/>
            <w:tcBorders>
              <w:top w:val="single" w:sz="2" w:space="0" w:color="000000"/>
              <w:left w:val="single" w:sz="2" w:space="0" w:color="000000"/>
              <w:bottom w:val="single" w:sz="2" w:space="0" w:color="000000"/>
            </w:tcBorders>
            <w:shd w:val="clear" w:color="auto" w:fill="auto"/>
            <w:tcMar>
              <w:left w:w="54" w:type="dxa"/>
            </w:tcMar>
          </w:tcPr>
          <w:p w14:paraId="5A07D33B" w14:textId="311C78FA" w:rsidR="00EB2BF6" w:rsidRPr="00EB2BF6" w:rsidRDefault="001B096E" w:rsidP="00BD20E8">
            <w:pPr>
              <w:pStyle w:val="TableContents"/>
              <w:jc w:val="both"/>
              <w:rPr>
                <w:rFonts w:ascii="Arial" w:hAnsi="Arial" w:cs="Arial"/>
              </w:rPr>
            </w:pPr>
            <w:r w:rsidRPr="00EB2BF6">
              <w:rPr>
                <w:rFonts w:ascii="Arial" w:hAnsi="Arial" w:cs="Arial"/>
              </w:rPr>
              <w:t xml:space="preserve">Permitir o cadastro de, no mínimo, os seguintes campos para os “Dados Gerais” do cadastro de </w:t>
            </w:r>
            <w:r w:rsidR="00125A9E">
              <w:rPr>
                <w:rFonts w:ascii="Arial" w:hAnsi="Arial" w:cs="Arial"/>
              </w:rPr>
              <w:t>servidores</w:t>
            </w:r>
            <w:r w:rsidRPr="00EB2BF6">
              <w:rPr>
                <w:rFonts w:ascii="Arial" w:hAnsi="Arial" w:cs="Arial"/>
              </w:rPr>
              <w:t>:</w:t>
            </w:r>
          </w:p>
          <w:p w14:paraId="52B1B780" w14:textId="65CC06A9" w:rsidR="001B096E"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CPF</w:t>
            </w:r>
          </w:p>
          <w:p w14:paraId="06D99D45" w14:textId="645ADD5B"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Nome</w:t>
            </w:r>
          </w:p>
          <w:p w14:paraId="65730587" w14:textId="0215DCFA"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Login do Sistema</w:t>
            </w:r>
          </w:p>
          <w:p w14:paraId="08A8055B" w14:textId="17696EFF"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Email</w:t>
            </w:r>
          </w:p>
          <w:p w14:paraId="30E22A75" w14:textId="28A7FE19"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Nome do Crachá</w:t>
            </w:r>
          </w:p>
          <w:p w14:paraId="6F839F65" w14:textId="6C4FA759"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Nome Social</w:t>
            </w:r>
          </w:p>
          <w:p w14:paraId="2786DE2E" w14:textId="73884D5C"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Sexo</w:t>
            </w:r>
          </w:p>
          <w:p w14:paraId="7C06412E" w14:textId="2A117AA6"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Data de Nascimento</w:t>
            </w:r>
          </w:p>
          <w:p w14:paraId="16FF83F0" w14:textId="44EDE971"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RG</w:t>
            </w:r>
          </w:p>
          <w:p w14:paraId="63755C56" w14:textId="52741775"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Número do PIS</w:t>
            </w:r>
          </w:p>
          <w:p w14:paraId="28643A64" w14:textId="1B6F0C10"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Número da Carteira de Trabalho</w:t>
            </w:r>
          </w:p>
          <w:p w14:paraId="2820DE6E" w14:textId="778D4268"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Regime de Trabalho</w:t>
            </w:r>
          </w:p>
          <w:p w14:paraId="1001DC1C" w14:textId="7171FEA9"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Matrícula</w:t>
            </w:r>
          </w:p>
          <w:p w14:paraId="3265CFDA" w14:textId="0D02BCAD"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Data de Admissão</w:t>
            </w:r>
          </w:p>
          <w:p w14:paraId="06E3A216" w14:textId="5DA26CA4"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lastRenderedPageBreak/>
              <w:t>Data de Desligamento</w:t>
            </w:r>
          </w:p>
          <w:p w14:paraId="65CDC8D5" w14:textId="7F34E5CF"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Código de Barras do Crachá</w:t>
            </w:r>
          </w:p>
          <w:p w14:paraId="229E7EFA" w14:textId="36DDF22B"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Data de Criação</w:t>
            </w:r>
          </w:p>
          <w:p w14:paraId="357A105E" w14:textId="4D47F14E"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Cargo</w:t>
            </w:r>
          </w:p>
          <w:p w14:paraId="26D2ADEE" w14:textId="6E815B12"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Centro de Custo</w:t>
            </w:r>
          </w:p>
          <w:p w14:paraId="7B675DBF" w14:textId="02E4123E"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Tipo de Escala</w:t>
            </w:r>
          </w:p>
          <w:p w14:paraId="478463DE" w14:textId="695BA4EA"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CEP</w:t>
            </w:r>
          </w:p>
          <w:p w14:paraId="3CF822AD" w14:textId="136FACEA"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Endereço</w:t>
            </w:r>
          </w:p>
          <w:p w14:paraId="16571753" w14:textId="487FE9E9"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Número</w:t>
            </w:r>
          </w:p>
          <w:p w14:paraId="262681C7" w14:textId="2F23F4B2"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 xml:space="preserve">Complemento </w:t>
            </w:r>
          </w:p>
          <w:p w14:paraId="2E4D72BB" w14:textId="55C32A54"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Bairro</w:t>
            </w:r>
          </w:p>
          <w:p w14:paraId="6C3735B1" w14:textId="15957626"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Município</w:t>
            </w:r>
          </w:p>
          <w:p w14:paraId="1D13A543" w14:textId="426AB94F"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Estado</w:t>
            </w:r>
          </w:p>
          <w:p w14:paraId="15B7CCCA" w14:textId="7750B197"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Telefone Fixo</w:t>
            </w:r>
          </w:p>
          <w:p w14:paraId="473825DE" w14:textId="4FB82B8B" w:rsidR="001B096E" w:rsidRPr="00EB2BF6" w:rsidRDefault="001B096E" w:rsidP="00BD424A">
            <w:pPr>
              <w:pStyle w:val="TableContents"/>
              <w:numPr>
                <w:ilvl w:val="0"/>
                <w:numId w:val="4"/>
              </w:numPr>
              <w:suppressLineNumbers/>
              <w:suppressAutoHyphens w:val="0"/>
              <w:jc w:val="both"/>
              <w:rPr>
                <w:rFonts w:ascii="Arial" w:hAnsi="Arial" w:cs="Arial"/>
              </w:rPr>
            </w:pPr>
            <w:r w:rsidRPr="00EB2BF6">
              <w:rPr>
                <w:rFonts w:ascii="Arial" w:hAnsi="Arial" w:cs="Arial"/>
              </w:rPr>
              <w:t>Telefone Celular</w:t>
            </w:r>
          </w:p>
        </w:tc>
        <w:tc>
          <w:tcPr>
            <w:tcW w:w="1829"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14:paraId="5011903C" w14:textId="09C98590" w:rsidR="001B096E" w:rsidRPr="00052B9E" w:rsidRDefault="00052B9E" w:rsidP="00052B9E">
            <w:pPr>
              <w:pStyle w:val="TableContents"/>
              <w:jc w:val="center"/>
              <w:rPr>
                <w:rFonts w:ascii="Arial" w:hAnsi="Arial" w:cs="Arial"/>
              </w:rPr>
            </w:pPr>
            <w:r>
              <w:rPr>
                <w:rFonts w:ascii="Arial" w:hAnsi="Arial" w:cs="Arial"/>
              </w:rPr>
              <w:lastRenderedPageBreak/>
              <w:t>X</w:t>
            </w:r>
          </w:p>
        </w:tc>
      </w:tr>
      <w:tr w:rsidR="00CF68F7" w:rsidRPr="00FE55D5" w14:paraId="7AF7F488" w14:textId="77777777" w:rsidTr="00052B9E">
        <w:tc>
          <w:tcPr>
            <w:tcW w:w="843" w:type="dxa"/>
            <w:tcBorders>
              <w:left w:val="single" w:sz="2" w:space="0" w:color="000000"/>
              <w:bottom w:val="single" w:sz="2" w:space="0" w:color="000000"/>
            </w:tcBorders>
            <w:shd w:val="clear" w:color="auto" w:fill="auto"/>
            <w:tcMar>
              <w:left w:w="54" w:type="dxa"/>
            </w:tcMar>
          </w:tcPr>
          <w:p w14:paraId="7890A1EC" w14:textId="77777777" w:rsidR="001B096E" w:rsidRPr="000340FD" w:rsidRDefault="001B096E" w:rsidP="00BD20E8">
            <w:pPr>
              <w:pStyle w:val="TableContents"/>
              <w:suppressLineNumbers/>
              <w:suppressAutoHyphens w:val="0"/>
              <w:rPr>
                <w:rFonts w:ascii="Arial" w:hAnsi="Arial" w:cs="Arial"/>
              </w:rPr>
            </w:pPr>
          </w:p>
        </w:tc>
        <w:tc>
          <w:tcPr>
            <w:tcW w:w="6963" w:type="dxa"/>
            <w:tcBorders>
              <w:left w:val="single" w:sz="2" w:space="0" w:color="000000"/>
              <w:bottom w:val="single" w:sz="2" w:space="0" w:color="000000"/>
            </w:tcBorders>
            <w:shd w:val="clear" w:color="auto" w:fill="auto"/>
            <w:tcMar>
              <w:left w:w="54" w:type="dxa"/>
            </w:tcMar>
          </w:tcPr>
          <w:p w14:paraId="5FA0D311" w14:textId="2A6D3C98" w:rsidR="001B096E" w:rsidRPr="000340FD" w:rsidRDefault="001B096E" w:rsidP="00BD20E8">
            <w:pPr>
              <w:pStyle w:val="TableContents"/>
              <w:jc w:val="both"/>
              <w:rPr>
                <w:rFonts w:ascii="Arial" w:hAnsi="Arial" w:cs="Arial"/>
              </w:rPr>
            </w:pPr>
            <w:r w:rsidRPr="000340FD">
              <w:rPr>
                <w:rFonts w:ascii="Arial" w:hAnsi="Arial" w:cs="Arial"/>
              </w:rPr>
              <w:t>Possuir campo para que o usuário possa liberar ou não que um determinado colaborador possa efetuar seu respectivo registro de ponto via sistema</w:t>
            </w:r>
            <w:r w:rsidR="00EB2BF6" w:rsidRPr="000340FD">
              <w:rPr>
                <w:rFonts w:ascii="Arial" w:hAnsi="Arial" w:cs="Arial"/>
              </w:rPr>
              <w:t>.</w:t>
            </w:r>
          </w:p>
        </w:tc>
        <w:tc>
          <w:tcPr>
            <w:tcW w:w="1829" w:type="dxa"/>
            <w:tcBorders>
              <w:left w:val="single" w:sz="2" w:space="0" w:color="000000"/>
              <w:bottom w:val="single" w:sz="2" w:space="0" w:color="000000"/>
              <w:right w:val="single" w:sz="2" w:space="0" w:color="000000"/>
            </w:tcBorders>
            <w:shd w:val="clear" w:color="auto" w:fill="auto"/>
            <w:tcMar>
              <w:left w:w="54" w:type="dxa"/>
            </w:tcMar>
            <w:vAlign w:val="center"/>
          </w:tcPr>
          <w:p w14:paraId="37CE2897" w14:textId="13159DE3" w:rsidR="001B096E" w:rsidRPr="00052B9E" w:rsidRDefault="00052B9E" w:rsidP="00052B9E">
            <w:pPr>
              <w:pStyle w:val="TableContents"/>
              <w:jc w:val="center"/>
              <w:rPr>
                <w:rFonts w:ascii="Arial" w:hAnsi="Arial" w:cs="Arial"/>
              </w:rPr>
            </w:pPr>
            <w:r>
              <w:rPr>
                <w:rFonts w:ascii="Arial" w:hAnsi="Arial" w:cs="Arial"/>
              </w:rPr>
              <w:t>X</w:t>
            </w:r>
          </w:p>
        </w:tc>
      </w:tr>
      <w:tr w:rsidR="00CF68F7" w:rsidRPr="00FE55D5" w14:paraId="36AB892B" w14:textId="77777777" w:rsidTr="00052B9E">
        <w:tc>
          <w:tcPr>
            <w:tcW w:w="843" w:type="dxa"/>
            <w:tcBorders>
              <w:left w:val="single" w:sz="2" w:space="0" w:color="000000"/>
              <w:bottom w:val="single" w:sz="2" w:space="0" w:color="000000"/>
            </w:tcBorders>
            <w:shd w:val="clear" w:color="auto" w:fill="auto"/>
            <w:tcMar>
              <w:left w:w="54" w:type="dxa"/>
            </w:tcMar>
          </w:tcPr>
          <w:p w14:paraId="156CF0C8" w14:textId="77777777" w:rsidR="001B096E" w:rsidRPr="000340FD" w:rsidRDefault="001B096E" w:rsidP="00BD20E8">
            <w:pPr>
              <w:pStyle w:val="TableContents"/>
              <w:suppressLineNumbers/>
              <w:suppressAutoHyphens w:val="0"/>
              <w:rPr>
                <w:rFonts w:ascii="Arial" w:hAnsi="Arial" w:cs="Arial"/>
              </w:rPr>
            </w:pPr>
          </w:p>
        </w:tc>
        <w:tc>
          <w:tcPr>
            <w:tcW w:w="6963" w:type="dxa"/>
            <w:tcBorders>
              <w:left w:val="single" w:sz="2" w:space="0" w:color="000000"/>
              <w:bottom w:val="single" w:sz="2" w:space="0" w:color="000000"/>
            </w:tcBorders>
            <w:shd w:val="clear" w:color="auto" w:fill="auto"/>
            <w:tcMar>
              <w:left w:w="54" w:type="dxa"/>
            </w:tcMar>
          </w:tcPr>
          <w:p w14:paraId="0F5DE760" w14:textId="7B48487D" w:rsidR="001B096E" w:rsidRPr="000340FD" w:rsidRDefault="001B096E" w:rsidP="00BD20E8">
            <w:pPr>
              <w:pStyle w:val="TableContents"/>
              <w:jc w:val="both"/>
              <w:rPr>
                <w:rFonts w:ascii="Arial" w:hAnsi="Arial" w:cs="Arial"/>
              </w:rPr>
            </w:pPr>
            <w:r w:rsidRPr="000340FD">
              <w:rPr>
                <w:rFonts w:ascii="Arial" w:hAnsi="Arial" w:cs="Arial"/>
              </w:rPr>
              <w:t>Possuir campo para que o usuário possa liberar ou não que um determinado colaborador possa efetuar seu respectivo registro de ponto via aplicativo</w:t>
            </w:r>
            <w:r w:rsidR="00EB2BF6" w:rsidRPr="000340FD">
              <w:rPr>
                <w:rFonts w:ascii="Arial" w:hAnsi="Arial" w:cs="Arial"/>
              </w:rPr>
              <w:t>.</w:t>
            </w:r>
          </w:p>
        </w:tc>
        <w:tc>
          <w:tcPr>
            <w:tcW w:w="1829" w:type="dxa"/>
            <w:tcBorders>
              <w:left w:val="single" w:sz="2" w:space="0" w:color="000000"/>
              <w:bottom w:val="single" w:sz="2" w:space="0" w:color="000000"/>
              <w:right w:val="single" w:sz="2" w:space="0" w:color="000000"/>
            </w:tcBorders>
            <w:shd w:val="clear" w:color="auto" w:fill="auto"/>
            <w:tcMar>
              <w:left w:w="54" w:type="dxa"/>
            </w:tcMar>
            <w:vAlign w:val="center"/>
          </w:tcPr>
          <w:p w14:paraId="208202A0" w14:textId="3F56C643" w:rsidR="001B096E" w:rsidRPr="00052B9E" w:rsidRDefault="00052B9E" w:rsidP="00052B9E">
            <w:pPr>
              <w:pStyle w:val="TableContents"/>
              <w:jc w:val="center"/>
              <w:rPr>
                <w:rFonts w:ascii="Arial" w:hAnsi="Arial" w:cs="Arial"/>
              </w:rPr>
            </w:pPr>
            <w:r>
              <w:rPr>
                <w:rFonts w:ascii="Arial" w:hAnsi="Arial" w:cs="Arial"/>
              </w:rPr>
              <w:t>X</w:t>
            </w:r>
          </w:p>
        </w:tc>
      </w:tr>
      <w:tr w:rsidR="00CF68F7" w:rsidRPr="00FE55D5" w14:paraId="02AE9E9C" w14:textId="77777777" w:rsidTr="00052B9E">
        <w:tc>
          <w:tcPr>
            <w:tcW w:w="843" w:type="dxa"/>
            <w:tcBorders>
              <w:left w:val="single" w:sz="2" w:space="0" w:color="000000"/>
              <w:bottom w:val="single" w:sz="2" w:space="0" w:color="000000"/>
            </w:tcBorders>
            <w:shd w:val="clear" w:color="auto" w:fill="auto"/>
            <w:tcMar>
              <w:left w:w="54" w:type="dxa"/>
            </w:tcMar>
          </w:tcPr>
          <w:p w14:paraId="6DBA16AD" w14:textId="768EEB64" w:rsidR="00125A9E" w:rsidRPr="000340FD" w:rsidRDefault="00125A9E" w:rsidP="00125A9E">
            <w:pPr>
              <w:pStyle w:val="TableContents"/>
              <w:suppressLineNumbers/>
              <w:suppressAutoHyphens w:val="0"/>
              <w:rPr>
                <w:rFonts w:ascii="Arial" w:hAnsi="Arial" w:cs="Arial"/>
              </w:rPr>
            </w:pPr>
          </w:p>
        </w:tc>
        <w:tc>
          <w:tcPr>
            <w:tcW w:w="6963" w:type="dxa"/>
            <w:tcBorders>
              <w:left w:val="single" w:sz="2" w:space="0" w:color="000000"/>
              <w:bottom w:val="single" w:sz="2" w:space="0" w:color="000000"/>
            </w:tcBorders>
            <w:shd w:val="clear" w:color="auto" w:fill="auto"/>
            <w:tcMar>
              <w:left w:w="54" w:type="dxa"/>
            </w:tcMar>
          </w:tcPr>
          <w:p w14:paraId="1704E5CF" w14:textId="1F11E8B6" w:rsidR="001B096E" w:rsidRPr="000340FD" w:rsidRDefault="001B096E" w:rsidP="00BD20E8">
            <w:pPr>
              <w:pStyle w:val="TableContents"/>
              <w:jc w:val="both"/>
              <w:rPr>
                <w:rFonts w:ascii="Arial" w:hAnsi="Arial" w:cs="Arial"/>
              </w:rPr>
            </w:pPr>
            <w:r w:rsidRPr="000340FD">
              <w:rPr>
                <w:rFonts w:ascii="Arial" w:hAnsi="Arial" w:cs="Arial"/>
              </w:rPr>
              <w:t xml:space="preserve">Possuir campo de sinalização, no cadastro de colaborador, para o sistema enviar, ou não, email de cadastro ao colaborador recém cadastrado para que </w:t>
            </w:r>
            <w:proofErr w:type="gramStart"/>
            <w:r w:rsidRPr="000340FD">
              <w:rPr>
                <w:rFonts w:ascii="Arial" w:hAnsi="Arial" w:cs="Arial"/>
              </w:rPr>
              <w:t>o mesmo</w:t>
            </w:r>
            <w:proofErr w:type="gramEnd"/>
            <w:r w:rsidRPr="000340FD">
              <w:rPr>
                <w:rFonts w:ascii="Arial" w:hAnsi="Arial" w:cs="Arial"/>
              </w:rPr>
              <w:t xml:space="preserve"> possa criar sua senha de acesso</w:t>
            </w:r>
            <w:r w:rsidR="00EB2BF6" w:rsidRPr="000340FD">
              <w:rPr>
                <w:rFonts w:ascii="Arial" w:hAnsi="Arial" w:cs="Arial"/>
              </w:rPr>
              <w:t>.</w:t>
            </w:r>
          </w:p>
        </w:tc>
        <w:tc>
          <w:tcPr>
            <w:tcW w:w="1829" w:type="dxa"/>
            <w:tcBorders>
              <w:left w:val="single" w:sz="2" w:space="0" w:color="000000"/>
              <w:bottom w:val="single" w:sz="2" w:space="0" w:color="000000"/>
              <w:right w:val="single" w:sz="2" w:space="0" w:color="000000"/>
            </w:tcBorders>
            <w:shd w:val="clear" w:color="auto" w:fill="auto"/>
            <w:tcMar>
              <w:left w:w="54" w:type="dxa"/>
            </w:tcMar>
            <w:vAlign w:val="center"/>
          </w:tcPr>
          <w:p w14:paraId="31F0EC86" w14:textId="7F00C609" w:rsidR="001B096E" w:rsidRPr="00052B9E" w:rsidRDefault="00052B9E" w:rsidP="00052B9E">
            <w:pPr>
              <w:pStyle w:val="TableContents"/>
              <w:jc w:val="center"/>
              <w:rPr>
                <w:rFonts w:ascii="Arial" w:hAnsi="Arial" w:cs="Arial"/>
              </w:rPr>
            </w:pPr>
            <w:r>
              <w:rPr>
                <w:rFonts w:ascii="Arial" w:hAnsi="Arial" w:cs="Arial"/>
              </w:rPr>
              <w:t>X</w:t>
            </w:r>
          </w:p>
        </w:tc>
      </w:tr>
      <w:tr w:rsidR="00CF68F7" w:rsidRPr="00FE55D5" w14:paraId="0835859D" w14:textId="77777777" w:rsidTr="00052B9E">
        <w:tc>
          <w:tcPr>
            <w:tcW w:w="843" w:type="dxa"/>
            <w:tcBorders>
              <w:left w:val="single" w:sz="2" w:space="0" w:color="000000"/>
              <w:bottom w:val="single" w:sz="2" w:space="0" w:color="000000"/>
            </w:tcBorders>
            <w:shd w:val="clear" w:color="auto" w:fill="auto"/>
            <w:tcMar>
              <w:left w:w="54" w:type="dxa"/>
            </w:tcMar>
          </w:tcPr>
          <w:p w14:paraId="0007768E" w14:textId="77777777" w:rsidR="001B096E" w:rsidRPr="000340FD" w:rsidRDefault="001B096E" w:rsidP="00125A9E">
            <w:pPr>
              <w:pStyle w:val="TableContents"/>
              <w:suppressLineNumbers/>
              <w:suppressAutoHyphens w:val="0"/>
              <w:rPr>
                <w:rFonts w:ascii="Arial" w:hAnsi="Arial" w:cs="Arial"/>
              </w:rPr>
            </w:pPr>
          </w:p>
        </w:tc>
        <w:tc>
          <w:tcPr>
            <w:tcW w:w="6963" w:type="dxa"/>
            <w:tcBorders>
              <w:left w:val="single" w:sz="2" w:space="0" w:color="000000"/>
              <w:bottom w:val="single" w:sz="2" w:space="0" w:color="000000"/>
            </w:tcBorders>
            <w:shd w:val="clear" w:color="auto" w:fill="auto"/>
            <w:tcMar>
              <w:left w:w="54" w:type="dxa"/>
            </w:tcMar>
          </w:tcPr>
          <w:p w14:paraId="395BDBB0" w14:textId="0D1946FE" w:rsidR="001B096E" w:rsidRPr="000340FD" w:rsidRDefault="001B096E" w:rsidP="00BD20E8">
            <w:pPr>
              <w:pStyle w:val="TableContents"/>
              <w:jc w:val="both"/>
              <w:rPr>
                <w:rFonts w:ascii="Arial" w:hAnsi="Arial" w:cs="Arial"/>
              </w:rPr>
            </w:pPr>
            <w:r w:rsidRPr="000340FD">
              <w:rPr>
                <w:rFonts w:ascii="Arial" w:hAnsi="Arial" w:cs="Arial"/>
              </w:rPr>
              <w:t>Possuir campo de situação ou status referente à um determinado colaborador, de forma que o usuário possa informar se este colaborador está ou não ativo no sistema</w:t>
            </w:r>
            <w:r w:rsidR="00EB2BF6" w:rsidRPr="000340FD">
              <w:rPr>
                <w:rFonts w:ascii="Arial" w:hAnsi="Arial" w:cs="Arial"/>
              </w:rPr>
              <w:t>.</w:t>
            </w:r>
          </w:p>
        </w:tc>
        <w:tc>
          <w:tcPr>
            <w:tcW w:w="1829" w:type="dxa"/>
            <w:tcBorders>
              <w:left w:val="single" w:sz="2" w:space="0" w:color="000000"/>
              <w:bottom w:val="single" w:sz="2" w:space="0" w:color="000000"/>
              <w:right w:val="single" w:sz="2" w:space="0" w:color="000000"/>
            </w:tcBorders>
            <w:shd w:val="clear" w:color="auto" w:fill="auto"/>
            <w:tcMar>
              <w:left w:w="54" w:type="dxa"/>
            </w:tcMar>
            <w:vAlign w:val="center"/>
          </w:tcPr>
          <w:p w14:paraId="1407BEF5" w14:textId="5BBA5555" w:rsidR="001B096E" w:rsidRPr="00052B9E" w:rsidRDefault="00052B9E" w:rsidP="00052B9E">
            <w:pPr>
              <w:pStyle w:val="TableContents"/>
              <w:jc w:val="center"/>
              <w:rPr>
                <w:rFonts w:ascii="Arial" w:hAnsi="Arial" w:cs="Arial"/>
              </w:rPr>
            </w:pPr>
            <w:r>
              <w:rPr>
                <w:rFonts w:ascii="Arial" w:hAnsi="Arial" w:cs="Arial"/>
              </w:rPr>
              <w:t>X</w:t>
            </w:r>
          </w:p>
        </w:tc>
      </w:tr>
      <w:tr w:rsidR="00CF68F7" w:rsidRPr="00FE55D5" w14:paraId="7643DE2B" w14:textId="77777777" w:rsidTr="00052B9E">
        <w:tc>
          <w:tcPr>
            <w:tcW w:w="843" w:type="dxa"/>
            <w:tcBorders>
              <w:left w:val="single" w:sz="2" w:space="0" w:color="000000"/>
              <w:bottom w:val="single" w:sz="2" w:space="0" w:color="000000"/>
            </w:tcBorders>
            <w:shd w:val="clear" w:color="auto" w:fill="auto"/>
            <w:tcMar>
              <w:left w:w="54" w:type="dxa"/>
            </w:tcMar>
          </w:tcPr>
          <w:p w14:paraId="08538BE4" w14:textId="77777777" w:rsidR="001B096E" w:rsidRPr="000340FD" w:rsidRDefault="001B096E" w:rsidP="00125A9E">
            <w:pPr>
              <w:pStyle w:val="TableContents"/>
              <w:suppressLineNumbers/>
              <w:suppressAutoHyphens w:val="0"/>
              <w:rPr>
                <w:rFonts w:ascii="Arial" w:hAnsi="Arial" w:cs="Arial"/>
              </w:rPr>
            </w:pPr>
          </w:p>
        </w:tc>
        <w:tc>
          <w:tcPr>
            <w:tcW w:w="6963" w:type="dxa"/>
            <w:tcBorders>
              <w:left w:val="single" w:sz="2" w:space="0" w:color="000000"/>
              <w:bottom w:val="single" w:sz="2" w:space="0" w:color="000000"/>
            </w:tcBorders>
            <w:shd w:val="clear" w:color="auto" w:fill="auto"/>
            <w:tcMar>
              <w:left w:w="54" w:type="dxa"/>
            </w:tcMar>
          </w:tcPr>
          <w:p w14:paraId="082A519E" w14:textId="1DC52C95" w:rsidR="001B096E" w:rsidRPr="000340FD" w:rsidRDefault="001B096E" w:rsidP="00BD20E8">
            <w:pPr>
              <w:pStyle w:val="TableContents"/>
              <w:jc w:val="both"/>
              <w:rPr>
                <w:rFonts w:ascii="Arial" w:hAnsi="Arial" w:cs="Arial"/>
              </w:rPr>
            </w:pPr>
            <w:r w:rsidRPr="000340FD">
              <w:rPr>
                <w:rFonts w:ascii="Arial" w:hAnsi="Arial" w:cs="Arial"/>
              </w:rPr>
              <w:t>Possuir funcionalidade que permita o usuário a cadastrar a foto de um determinado colaborador, selecionando um arquivo em sua máquina e efetuando o upload para o sistema</w:t>
            </w:r>
            <w:r w:rsidR="00EB2BF6" w:rsidRPr="000340FD">
              <w:rPr>
                <w:rFonts w:ascii="Arial" w:hAnsi="Arial" w:cs="Arial"/>
              </w:rPr>
              <w:t>.</w:t>
            </w:r>
          </w:p>
        </w:tc>
        <w:tc>
          <w:tcPr>
            <w:tcW w:w="1829" w:type="dxa"/>
            <w:tcBorders>
              <w:left w:val="single" w:sz="2" w:space="0" w:color="000000"/>
              <w:bottom w:val="single" w:sz="2" w:space="0" w:color="000000"/>
              <w:right w:val="single" w:sz="2" w:space="0" w:color="000000"/>
            </w:tcBorders>
            <w:shd w:val="clear" w:color="auto" w:fill="auto"/>
            <w:tcMar>
              <w:left w:w="54" w:type="dxa"/>
            </w:tcMar>
            <w:vAlign w:val="center"/>
          </w:tcPr>
          <w:p w14:paraId="5A89DF2E" w14:textId="1F881E7A" w:rsidR="001B096E" w:rsidRPr="00052B9E" w:rsidRDefault="00052B9E" w:rsidP="00052B9E">
            <w:pPr>
              <w:pStyle w:val="TableContents"/>
              <w:jc w:val="center"/>
              <w:rPr>
                <w:rFonts w:ascii="Arial" w:hAnsi="Arial" w:cs="Arial"/>
              </w:rPr>
            </w:pPr>
            <w:r>
              <w:rPr>
                <w:rFonts w:ascii="Arial" w:hAnsi="Arial" w:cs="Arial"/>
              </w:rPr>
              <w:t>X</w:t>
            </w:r>
          </w:p>
        </w:tc>
      </w:tr>
      <w:tr w:rsidR="00CF68F7" w:rsidRPr="00FE55D5" w14:paraId="04A66CEC" w14:textId="77777777" w:rsidTr="00052B9E">
        <w:tc>
          <w:tcPr>
            <w:tcW w:w="843" w:type="dxa"/>
            <w:tcBorders>
              <w:left w:val="single" w:sz="2" w:space="0" w:color="000000"/>
              <w:bottom w:val="single" w:sz="2" w:space="0" w:color="000000"/>
            </w:tcBorders>
            <w:shd w:val="clear" w:color="auto" w:fill="auto"/>
            <w:tcMar>
              <w:left w:w="54" w:type="dxa"/>
            </w:tcMar>
          </w:tcPr>
          <w:p w14:paraId="24AF1E7E" w14:textId="77777777" w:rsidR="001B096E" w:rsidRPr="000340FD" w:rsidRDefault="001B096E" w:rsidP="00125A9E">
            <w:pPr>
              <w:pStyle w:val="TableContents"/>
              <w:suppressLineNumbers/>
              <w:suppressAutoHyphens w:val="0"/>
              <w:rPr>
                <w:rFonts w:ascii="Arial" w:hAnsi="Arial" w:cs="Arial"/>
              </w:rPr>
            </w:pPr>
          </w:p>
        </w:tc>
        <w:tc>
          <w:tcPr>
            <w:tcW w:w="6963" w:type="dxa"/>
            <w:tcBorders>
              <w:left w:val="single" w:sz="2" w:space="0" w:color="000000"/>
              <w:bottom w:val="single" w:sz="2" w:space="0" w:color="000000"/>
            </w:tcBorders>
            <w:shd w:val="clear" w:color="auto" w:fill="auto"/>
            <w:tcMar>
              <w:left w:w="54" w:type="dxa"/>
            </w:tcMar>
          </w:tcPr>
          <w:p w14:paraId="6D319FD0" w14:textId="304C0D59" w:rsidR="001B096E" w:rsidRPr="000340FD" w:rsidRDefault="001B096E" w:rsidP="00BD20E8">
            <w:pPr>
              <w:pStyle w:val="TableContents"/>
              <w:jc w:val="both"/>
              <w:rPr>
                <w:rFonts w:ascii="Arial" w:hAnsi="Arial" w:cs="Arial"/>
              </w:rPr>
            </w:pPr>
            <w:r w:rsidRPr="000340FD">
              <w:rPr>
                <w:rFonts w:ascii="Arial" w:hAnsi="Arial" w:cs="Arial"/>
              </w:rPr>
              <w:t>Possuir funcionalidade que permita o usuário a atualizar a foto de um determinado colaborador, selecionando um arquivo em sua máquina e efetuando o upload para o sistema</w:t>
            </w:r>
            <w:r w:rsidR="00EB2BF6" w:rsidRPr="000340FD">
              <w:rPr>
                <w:rFonts w:ascii="Arial" w:hAnsi="Arial" w:cs="Arial"/>
              </w:rPr>
              <w:t>.</w:t>
            </w:r>
          </w:p>
        </w:tc>
        <w:tc>
          <w:tcPr>
            <w:tcW w:w="1829" w:type="dxa"/>
            <w:tcBorders>
              <w:left w:val="single" w:sz="2" w:space="0" w:color="000000"/>
              <w:bottom w:val="single" w:sz="2" w:space="0" w:color="000000"/>
              <w:right w:val="single" w:sz="2" w:space="0" w:color="000000"/>
            </w:tcBorders>
            <w:shd w:val="clear" w:color="auto" w:fill="auto"/>
            <w:tcMar>
              <w:left w:w="54" w:type="dxa"/>
            </w:tcMar>
            <w:vAlign w:val="center"/>
          </w:tcPr>
          <w:p w14:paraId="23CCD8D0" w14:textId="4405FABF" w:rsidR="001B096E" w:rsidRPr="00052B9E" w:rsidRDefault="00052B9E" w:rsidP="00052B9E">
            <w:pPr>
              <w:pStyle w:val="TableContents"/>
              <w:jc w:val="center"/>
              <w:rPr>
                <w:rFonts w:ascii="Arial" w:hAnsi="Arial" w:cs="Arial"/>
              </w:rPr>
            </w:pPr>
            <w:r>
              <w:rPr>
                <w:rFonts w:ascii="Arial" w:hAnsi="Arial" w:cs="Arial"/>
              </w:rPr>
              <w:t>X</w:t>
            </w:r>
          </w:p>
        </w:tc>
      </w:tr>
      <w:tr w:rsidR="00CF68F7" w:rsidRPr="00FE55D5" w14:paraId="3EDEEB7B" w14:textId="77777777" w:rsidTr="00052B9E">
        <w:tc>
          <w:tcPr>
            <w:tcW w:w="843" w:type="dxa"/>
            <w:tcBorders>
              <w:left w:val="single" w:sz="2" w:space="0" w:color="000000"/>
              <w:bottom w:val="single" w:sz="2" w:space="0" w:color="000000"/>
            </w:tcBorders>
            <w:shd w:val="clear" w:color="auto" w:fill="auto"/>
            <w:tcMar>
              <w:left w:w="54" w:type="dxa"/>
            </w:tcMar>
          </w:tcPr>
          <w:p w14:paraId="7FAD468A" w14:textId="77777777" w:rsidR="001B096E" w:rsidRPr="000340FD" w:rsidRDefault="001B096E" w:rsidP="00125A9E">
            <w:pPr>
              <w:pStyle w:val="TableContents"/>
              <w:suppressLineNumbers/>
              <w:suppressAutoHyphens w:val="0"/>
              <w:rPr>
                <w:rFonts w:ascii="Arial" w:hAnsi="Arial" w:cs="Arial"/>
              </w:rPr>
            </w:pPr>
          </w:p>
        </w:tc>
        <w:tc>
          <w:tcPr>
            <w:tcW w:w="6963" w:type="dxa"/>
            <w:tcBorders>
              <w:left w:val="single" w:sz="2" w:space="0" w:color="000000"/>
              <w:bottom w:val="single" w:sz="2" w:space="0" w:color="000000"/>
            </w:tcBorders>
            <w:shd w:val="clear" w:color="auto" w:fill="auto"/>
            <w:tcMar>
              <w:left w:w="54" w:type="dxa"/>
            </w:tcMar>
          </w:tcPr>
          <w:p w14:paraId="35780DCD" w14:textId="70A8D22A" w:rsidR="001B096E" w:rsidRPr="000340FD" w:rsidRDefault="001B096E" w:rsidP="00BD20E8">
            <w:pPr>
              <w:pStyle w:val="TableContents"/>
              <w:jc w:val="both"/>
              <w:rPr>
                <w:rFonts w:ascii="Arial" w:hAnsi="Arial" w:cs="Arial"/>
              </w:rPr>
            </w:pPr>
            <w:r w:rsidRPr="000340FD">
              <w:rPr>
                <w:rFonts w:ascii="Arial" w:hAnsi="Arial" w:cs="Arial"/>
              </w:rPr>
              <w:t>Possuir gerador de QR-</w:t>
            </w:r>
            <w:proofErr w:type="spellStart"/>
            <w:r w:rsidRPr="000340FD">
              <w:rPr>
                <w:rFonts w:ascii="Arial" w:hAnsi="Arial" w:cs="Arial"/>
              </w:rPr>
              <w:t>Code</w:t>
            </w:r>
            <w:proofErr w:type="spellEnd"/>
            <w:r w:rsidRPr="000340FD">
              <w:rPr>
                <w:rFonts w:ascii="Arial" w:hAnsi="Arial" w:cs="Arial"/>
              </w:rPr>
              <w:t xml:space="preserve"> individual por colaborador que servirá como dispositivo de realidade aumentada para vincular ao UUID de um dispositivo móvel único</w:t>
            </w:r>
            <w:r w:rsidR="00EB2BF6" w:rsidRPr="000340FD">
              <w:rPr>
                <w:rFonts w:ascii="Arial" w:hAnsi="Arial" w:cs="Arial"/>
              </w:rPr>
              <w:t>.</w:t>
            </w:r>
          </w:p>
        </w:tc>
        <w:tc>
          <w:tcPr>
            <w:tcW w:w="1829" w:type="dxa"/>
            <w:tcBorders>
              <w:left w:val="single" w:sz="2" w:space="0" w:color="000000"/>
              <w:bottom w:val="single" w:sz="2" w:space="0" w:color="000000"/>
              <w:right w:val="single" w:sz="2" w:space="0" w:color="000000"/>
            </w:tcBorders>
            <w:shd w:val="clear" w:color="auto" w:fill="auto"/>
            <w:tcMar>
              <w:left w:w="54" w:type="dxa"/>
            </w:tcMar>
            <w:vAlign w:val="center"/>
          </w:tcPr>
          <w:p w14:paraId="59B63A14" w14:textId="347155B7" w:rsidR="001B096E" w:rsidRPr="00052B9E" w:rsidRDefault="00052B9E" w:rsidP="00052B9E">
            <w:pPr>
              <w:pStyle w:val="TableContents"/>
              <w:jc w:val="center"/>
              <w:rPr>
                <w:rFonts w:ascii="Arial" w:hAnsi="Arial" w:cs="Arial"/>
              </w:rPr>
            </w:pPr>
            <w:r>
              <w:rPr>
                <w:rFonts w:ascii="Arial" w:hAnsi="Arial" w:cs="Arial"/>
              </w:rPr>
              <w:t>X</w:t>
            </w:r>
          </w:p>
        </w:tc>
      </w:tr>
      <w:tr w:rsidR="00CF68F7" w:rsidRPr="00FE55D5" w14:paraId="3EEE5196" w14:textId="77777777" w:rsidTr="00052B9E">
        <w:tc>
          <w:tcPr>
            <w:tcW w:w="843" w:type="dxa"/>
            <w:tcBorders>
              <w:left w:val="single" w:sz="2" w:space="0" w:color="000000"/>
              <w:bottom w:val="single" w:sz="2" w:space="0" w:color="000000"/>
            </w:tcBorders>
            <w:shd w:val="clear" w:color="auto" w:fill="auto"/>
            <w:tcMar>
              <w:left w:w="54" w:type="dxa"/>
            </w:tcMar>
          </w:tcPr>
          <w:p w14:paraId="08FC9BD6" w14:textId="77777777" w:rsidR="001B096E" w:rsidRPr="000340FD" w:rsidRDefault="001B096E" w:rsidP="00125A9E">
            <w:pPr>
              <w:pStyle w:val="TableContents"/>
              <w:suppressLineNumbers/>
              <w:suppressAutoHyphens w:val="0"/>
              <w:rPr>
                <w:rFonts w:ascii="Arial" w:hAnsi="Arial" w:cs="Arial"/>
              </w:rPr>
            </w:pPr>
          </w:p>
        </w:tc>
        <w:tc>
          <w:tcPr>
            <w:tcW w:w="6963" w:type="dxa"/>
            <w:tcBorders>
              <w:left w:val="single" w:sz="2" w:space="0" w:color="000000"/>
              <w:bottom w:val="single" w:sz="2" w:space="0" w:color="000000"/>
            </w:tcBorders>
            <w:shd w:val="clear" w:color="auto" w:fill="auto"/>
            <w:tcMar>
              <w:left w:w="54" w:type="dxa"/>
            </w:tcMar>
          </w:tcPr>
          <w:p w14:paraId="5DF32586" w14:textId="1793965D" w:rsidR="001B096E" w:rsidRPr="000340FD" w:rsidRDefault="001B096E" w:rsidP="00BD20E8">
            <w:pPr>
              <w:pStyle w:val="TableContents"/>
              <w:jc w:val="both"/>
              <w:rPr>
                <w:rFonts w:ascii="Arial" w:hAnsi="Arial" w:cs="Arial"/>
              </w:rPr>
            </w:pPr>
            <w:r w:rsidRPr="000340FD">
              <w:rPr>
                <w:rFonts w:ascii="Arial" w:hAnsi="Arial" w:cs="Arial"/>
              </w:rPr>
              <w:t>Possuir funcionalidade para efetuar o desligamento de um colaborador devendo ser informado uma data de desligamento e o motivo (pré-cadastrado) do referido desligamento</w:t>
            </w:r>
            <w:r w:rsidR="00EB2BF6" w:rsidRPr="000340FD">
              <w:rPr>
                <w:rFonts w:ascii="Arial" w:hAnsi="Arial" w:cs="Arial"/>
              </w:rPr>
              <w:t>.</w:t>
            </w:r>
          </w:p>
        </w:tc>
        <w:tc>
          <w:tcPr>
            <w:tcW w:w="1829" w:type="dxa"/>
            <w:tcBorders>
              <w:left w:val="single" w:sz="2" w:space="0" w:color="000000"/>
              <w:bottom w:val="single" w:sz="2" w:space="0" w:color="000000"/>
              <w:right w:val="single" w:sz="2" w:space="0" w:color="000000"/>
            </w:tcBorders>
            <w:shd w:val="clear" w:color="auto" w:fill="auto"/>
            <w:tcMar>
              <w:left w:w="54" w:type="dxa"/>
            </w:tcMar>
            <w:vAlign w:val="center"/>
          </w:tcPr>
          <w:p w14:paraId="53F37C24" w14:textId="7AF22FA2" w:rsidR="001B096E" w:rsidRPr="00052B9E" w:rsidRDefault="00052B9E" w:rsidP="00052B9E">
            <w:pPr>
              <w:pStyle w:val="TableContents"/>
              <w:jc w:val="center"/>
              <w:rPr>
                <w:rFonts w:ascii="Arial" w:hAnsi="Arial" w:cs="Arial"/>
              </w:rPr>
            </w:pPr>
            <w:r>
              <w:rPr>
                <w:rFonts w:ascii="Arial" w:hAnsi="Arial" w:cs="Arial"/>
              </w:rPr>
              <w:t>X</w:t>
            </w:r>
          </w:p>
        </w:tc>
      </w:tr>
      <w:tr w:rsidR="00CF68F7" w:rsidRPr="00FE55D5" w14:paraId="395A11B0" w14:textId="77777777" w:rsidTr="00052B9E">
        <w:tc>
          <w:tcPr>
            <w:tcW w:w="843" w:type="dxa"/>
            <w:tcBorders>
              <w:left w:val="single" w:sz="2" w:space="0" w:color="000000"/>
              <w:bottom w:val="single" w:sz="2" w:space="0" w:color="000000"/>
            </w:tcBorders>
            <w:shd w:val="clear" w:color="auto" w:fill="auto"/>
            <w:tcMar>
              <w:left w:w="54" w:type="dxa"/>
            </w:tcMar>
          </w:tcPr>
          <w:p w14:paraId="57BCBF88" w14:textId="77777777" w:rsidR="001B096E" w:rsidRPr="00FE55D5" w:rsidRDefault="001B096E" w:rsidP="00125A9E">
            <w:pPr>
              <w:pStyle w:val="TableContents"/>
              <w:suppressLineNumbers/>
              <w:suppressAutoHyphens w:val="0"/>
              <w:rPr>
                <w:rFonts w:asciiTheme="majorHAnsi" w:hAnsiTheme="majorHAnsi" w:cstheme="majorHAnsi"/>
              </w:rPr>
            </w:pPr>
          </w:p>
        </w:tc>
        <w:tc>
          <w:tcPr>
            <w:tcW w:w="6963" w:type="dxa"/>
            <w:tcBorders>
              <w:left w:val="single" w:sz="2" w:space="0" w:color="000000"/>
              <w:bottom w:val="single" w:sz="2" w:space="0" w:color="000000"/>
            </w:tcBorders>
            <w:shd w:val="clear" w:color="auto" w:fill="auto"/>
            <w:tcMar>
              <w:left w:w="54" w:type="dxa"/>
            </w:tcMar>
          </w:tcPr>
          <w:p w14:paraId="7F0CAEA7" w14:textId="6CCCD7EA" w:rsidR="001B096E" w:rsidRPr="00125A9E" w:rsidRDefault="000340FD" w:rsidP="00BD20E8">
            <w:pPr>
              <w:pStyle w:val="TableContents"/>
              <w:jc w:val="both"/>
              <w:rPr>
                <w:rFonts w:ascii="Arial" w:hAnsi="Arial" w:cs="Arial"/>
              </w:rPr>
            </w:pPr>
            <w:r w:rsidRPr="00EB2BF6">
              <w:rPr>
                <w:rFonts w:ascii="Arial" w:hAnsi="Arial" w:cs="Arial"/>
              </w:rPr>
              <w:t xml:space="preserve">Permitir o cadastro de, no mínimo, os seguintes campos para </w:t>
            </w:r>
            <w:r>
              <w:rPr>
                <w:rFonts w:ascii="Arial" w:hAnsi="Arial" w:cs="Arial"/>
              </w:rPr>
              <w:t xml:space="preserve">o cadastro de escalas de </w:t>
            </w:r>
            <w:r w:rsidRPr="00125A9E">
              <w:rPr>
                <w:rFonts w:ascii="Arial" w:hAnsi="Arial" w:cs="Arial"/>
              </w:rPr>
              <w:t>um servidor:</w:t>
            </w:r>
          </w:p>
          <w:p w14:paraId="098420F9" w14:textId="044383FE" w:rsidR="000340FD" w:rsidRPr="00125A9E" w:rsidRDefault="000340FD" w:rsidP="00BD424A">
            <w:pPr>
              <w:pStyle w:val="TableContents"/>
              <w:numPr>
                <w:ilvl w:val="0"/>
                <w:numId w:val="4"/>
              </w:numPr>
              <w:jc w:val="both"/>
              <w:rPr>
                <w:rFonts w:ascii="Arial" w:hAnsi="Arial" w:cs="Arial"/>
              </w:rPr>
            </w:pPr>
            <w:r w:rsidRPr="00125A9E">
              <w:rPr>
                <w:rFonts w:ascii="Arial" w:hAnsi="Arial" w:cs="Arial"/>
              </w:rPr>
              <w:t>Total de horas semanais a serem realizadas</w:t>
            </w:r>
          </w:p>
          <w:p w14:paraId="28DD4AE7" w14:textId="77777777" w:rsidR="000340FD" w:rsidRPr="00125A9E" w:rsidRDefault="001B096E" w:rsidP="00BD424A">
            <w:pPr>
              <w:pStyle w:val="TableContents"/>
              <w:numPr>
                <w:ilvl w:val="0"/>
                <w:numId w:val="4"/>
              </w:numPr>
              <w:jc w:val="both"/>
              <w:rPr>
                <w:rFonts w:ascii="Arial" w:hAnsi="Arial" w:cs="Arial"/>
              </w:rPr>
            </w:pPr>
            <w:r w:rsidRPr="00125A9E">
              <w:rPr>
                <w:rFonts w:ascii="Arial" w:hAnsi="Arial" w:cs="Arial"/>
              </w:rPr>
              <w:t>Total de horas semanais a serem realizas</w:t>
            </w:r>
          </w:p>
          <w:p w14:paraId="4EF2823F" w14:textId="77777777" w:rsidR="000340FD" w:rsidRPr="00125A9E" w:rsidRDefault="001B096E" w:rsidP="00BD424A">
            <w:pPr>
              <w:pStyle w:val="TableContents"/>
              <w:numPr>
                <w:ilvl w:val="0"/>
                <w:numId w:val="4"/>
              </w:numPr>
              <w:jc w:val="both"/>
              <w:rPr>
                <w:rFonts w:ascii="Arial" w:hAnsi="Arial" w:cs="Arial"/>
              </w:rPr>
            </w:pPr>
            <w:r w:rsidRPr="00125A9E">
              <w:rPr>
                <w:rFonts w:ascii="Arial" w:hAnsi="Arial" w:cs="Arial"/>
              </w:rPr>
              <w:t>Indicador da quantidade de horas semanais cadastradas até o determinado momento, com base na escala atribuída a ele e nos dias da semana informados que este servidor irá cumprir</w:t>
            </w:r>
          </w:p>
          <w:p w14:paraId="3719CACB" w14:textId="77777777" w:rsidR="000340FD" w:rsidRPr="00125A9E" w:rsidRDefault="001B096E" w:rsidP="00BD424A">
            <w:pPr>
              <w:pStyle w:val="TableContents"/>
              <w:numPr>
                <w:ilvl w:val="0"/>
                <w:numId w:val="4"/>
              </w:numPr>
              <w:jc w:val="both"/>
              <w:rPr>
                <w:rFonts w:ascii="Arial" w:hAnsi="Arial" w:cs="Arial"/>
              </w:rPr>
            </w:pPr>
            <w:r w:rsidRPr="00125A9E">
              <w:rPr>
                <w:rFonts w:ascii="Arial" w:hAnsi="Arial" w:cs="Arial"/>
              </w:rPr>
              <w:t>Total de horas pendentes para cadastro, ou seja, total de horas semanais a serem cumpridas pelo servidor subtraindo a quantidade de horas semanais já cadastradas</w:t>
            </w:r>
          </w:p>
          <w:p w14:paraId="6C94465D" w14:textId="77777777" w:rsidR="000340FD" w:rsidRPr="00125A9E" w:rsidRDefault="001B096E" w:rsidP="00BD424A">
            <w:pPr>
              <w:pStyle w:val="TableContents"/>
              <w:numPr>
                <w:ilvl w:val="0"/>
                <w:numId w:val="4"/>
              </w:numPr>
              <w:jc w:val="both"/>
              <w:rPr>
                <w:rFonts w:ascii="Arial" w:hAnsi="Arial" w:cs="Arial"/>
              </w:rPr>
            </w:pPr>
            <w:r w:rsidRPr="00125A9E">
              <w:rPr>
                <w:rFonts w:ascii="Arial" w:hAnsi="Arial" w:cs="Arial"/>
              </w:rPr>
              <w:t>Escala (combo)</w:t>
            </w:r>
          </w:p>
          <w:p w14:paraId="553182D2" w14:textId="77777777" w:rsidR="000340FD" w:rsidRPr="00125A9E" w:rsidRDefault="001B096E" w:rsidP="00BD424A">
            <w:pPr>
              <w:pStyle w:val="TableContents"/>
              <w:numPr>
                <w:ilvl w:val="0"/>
                <w:numId w:val="4"/>
              </w:numPr>
              <w:jc w:val="both"/>
              <w:rPr>
                <w:rFonts w:ascii="Arial" w:hAnsi="Arial" w:cs="Arial"/>
              </w:rPr>
            </w:pPr>
            <w:r w:rsidRPr="00125A9E">
              <w:rPr>
                <w:rFonts w:ascii="Arial" w:hAnsi="Arial" w:cs="Arial"/>
              </w:rPr>
              <w:t>Data Início da Vigência</w:t>
            </w:r>
          </w:p>
          <w:p w14:paraId="2C3CF27C" w14:textId="77777777" w:rsidR="000340FD" w:rsidRPr="00125A9E" w:rsidRDefault="001B096E" w:rsidP="00BD424A">
            <w:pPr>
              <w:pStyle w:val="TableContents"/>
              <w:numPr>
                <w:ilvl w:val="0"/>
                <w:numId w:val="4"/>
              </w:numPr>
              <w:jc w:val="both"/>
              <w:rPr>
                <w:rFonts w:ascii="Arial" w:hAnsi="Arial" w:cs="Arial"/>
              </w:rPr>
            </w:pPr>
            <w:r w:rsidRPr="00125A9E">
              <w:rPr>
                <w:rFonts w:ascii="Arial" w:hAnsi="Arial" w:cs="Arial"/>
              </w:rPr>
              <w:t>Data Fim da Vigência</w:t>
            </w:r>
          </w:p>
          <w:p w14:paraId="77D36BFF" w14:textId="77777777" w:rsidR="000340FD" w:rsidRPr="00125A9E" w:rsidRDefault="001B096E" w:rsidP="00BD424A">
            <w:pPr>
              <w:pStyle w:val="TableContents"/>
              <w:numPr>
                <w:ilvl w:val="0"/>
                <w:numId w:val="4"/>
              </w:numPr>
              <w:jc w:val="both"/>
              <w:rPr>
                <w:rFonts w:ascii="Arial" w:hAnsi="Arial" w:cs="Arial"/>
              </w:rPr>
            </w:pPr>
            <w:r w:rsidRPr="00125A9E">
              <w:rPr>
                <w:rFonts w:ascii="Arial" w:hAnsi="Arial" w:cs="Arial"/>
              </w:rPr>
              <w:t>Dia do DSR</w:t>
            </w:r>
          </w:p>
          <w:p w14:paraId="5950B26D" w14:textId="77777777" w:rsidR="000340FD" w:rsidRPr="00125A9E" w:rsidRDefault="001B096E" w:rsidP="00BD424A">
            <w:pPr>
              <w:pStyle w:val="TableContents"/>
              <w:numPr>
                <w:ilvl w:val="0"/>
                <w:numId w:val="4"/>
              </w:numPr>
              <w:jc w:val="both"/>
              <w:rPr>
                <w:rFonts w:ascii="Arial" w:hAnsi="Arial" w:cs="Arial"/>
              </w:rPr>
            </w:pPr>
            <w:r w:rsidRPr="00125A9E">
              <w:rPr>
                <w:rFonts w:ascii="Arial" w:hAnsi="Arial" w:cs="Arial"/>
              </w:rPr>
              <w:t>Seleção dos Dias da Semana que será cumprido esta Escala</w:t>
            </w:r>
          </w:p>
          <w:p w14:paraId="6402EEAC" w14:textId="77777777" w:rsidR="000340FD" w:rsidRPr="00125A9E" w:rsidRDefault="001B096E" w:rsidP="00BD424A">
            <w:pPr>
              <w:pStyle w:val="TableContents"/>
              <w:numPr>
                <w:ilvl w:val="0"/>
                <w:numId w:val="4"/>
              </w:numPr>
              <w:jc w:val="both"/>
              <w:rPr>
                <w:rFonts w:ascii="Arial" w:hAnsi="Arial" w:cs="Arial"/>
              </w:rPr>
            </w:pPr>
            <w:r w:rsidRPr="00125A9E">
              <w:rPr>
                <w:rFonts w:ascii="Arial" w:hAnsi="Arial" w:cs="Arial"/>
              </w:rPr>
              <w:t>Listagem das Escalas cadastradas para o Colaborador</w:t>
            </w:r>
          </w:p>
          <w:p w14:paraId="36E07421" w14:textId="77777777" w:rsidR="000340FD" w:rsidRPr="00125A9E" w:rsidRDefault="001B096E" w:rsidP="00BD424A">
            <w:pPr>
              <w:pStyle w:val="TableContents"/>
              <w:numPr>
                <w:ilvl w:val="0"/>
                <w:numId w:val="4"/>
              </w:numPr>
              <w:jc w:val="both"/>
              <w:rPr>
                <w:rFonts w:ascii="Arial" w:hAnsi="Arial" w:cs="Arial"/>
              </w:rPr>
            </w:pPr>
            <w:r w:rsidRPr="00125A9E">
              <w:rPr>
                <w:rFonts w:ascii="Arial" w:hAnsi="Arial" w:cs="Arial"/>
              </w:rPr>
              <w:t>Nome da Escala</w:t>
            </w:r>
          </w:p>
          <w:p w14:paraId="31BD37A3" w14:textId="77777777" w:rsidR="000340FD" w:rsidRPr="00125A9E" w:rsidRDefault="001B096E" w:rsidP="00BD424A">
            <w:pPr>
              <w:pStyle w:val="TableContents"/>
              <w:numPr>
                <w:ilvl w:val="0"/>
                <w:numId w:val="4"/>
              </w:numPr>
              <w:jc w:val="both"/>
              <w:rPr>
                <w:rFonts w:ascii="Arial" w:hAnsi="Arial" w:cs="Arial"/>
              </w:rPr>
            </w:pPr>
            <w:r w:rsidRPr="00125A9E">
              <w:rPr>
                <w:rFonts w:ascii="Arial" w:hAnsi="Arial" w:cs="Arial"/>
              </w:rPr>
              <w:t>Data Início da Vigência</w:t>
            </w:r>
          </w:p>
          <w:p w14:paraId="701A1C65" w14:textId="77777777" w:rsidR="000340FD" w:rsidRPr="00125A9E" w:rsidRDefault="001B096E" w:rsidP="00BD424A">
            <w:pPr>
              <w:pStyle w:val="TableContents"/>
              <w:numPr>
                <w:ilvl w:val="0"/>
                <w:numId w:val="4"/>
              </w:numPr>
              <w:jc w:val="both"/>
              <w:rPr>
                <w:rFonts w:ascii="Arial" w:hAnsi="Arial" w:cs="Arial"/>
              </w:rPr>
            </w:pPr>
            <w:r w:rsidRPr="00125A9E">
              <w:rPr>
                <w:rFonts w:ascii="Arial" w:hAnsi="Arial" w:cs="Arial"/>
              </w:rPr>
              <w:t>Data Fim da Vigência</w:t>
            </w:r>
          </w:p>
          <w:p w14:paraId="1D06D6E0" w14:textId="77777777" w:rsidR="000340FD" w:rsidRPr="00125A9E" w:rsidRDefault="001B096E" w:rsidP="00BD424A">
            <w:pPr>
              <w:pStyle w:val="TableContents"/>
              <w:numPr>
                <w:ilvl w:val="0"/>
                <w:numId w:val="4"/>
              </w:numPr>
              <w:jc w:val="both"/>
              <w:rPr>
                <w:rFonts w:ascii="Arial" w:hAnsi="Arial" w:cs="Arial"/>
              </w:rPr>
            </w:pPr>
            <w:r w:rsidRPr="00125A9E">
              <w:rPr>
                <w:rFonts w:ascii="Arial" w:hAnsi="Arial" w:cs="Arial"/>
              </w:rPr>
              <w:t>Dias da Semana em que essa escala se aplica</w:t>
            </w:r>
          </w:p>
          <w:p w14:paraId="1E13F864" w14:textId="77777777" w:rsidR="000340FD" w:rsidRPr="00125A9E" w:rsidRDefault="001B096E" w:rsidP="00BD424A">
            <w:pPr>
              <w:pStyle w:val="TableContents"/>
              <w:numPr>
                <w:ilvl w:val="0"/>
                <w:numId w:val="4"/>
              </w:numPr>
              <w:jc w:val="both"/>
              <w:rPr>
                <w:rFonts w:ascii="Arial" w:hAnsi="Arial" w:cs="Arial"/>
              </w:rPr>
            </w:pPr>
            <w:r w:rsidRPr="00125A9E">
              <w:rPr>
                <w:rFonts w:ascii="Arial" w:hAnsi="Arial" w:cs="Arial"/>
              </w:rPr>
              <w:lastRenderedPageBreak/>
              <w:t>Status da Escala (Ativa ou Inativa)</w:t>
            </w:r>
          </w:p>
          <w:p w14:paraId="47842A57" w14:textId="77777777" w:rsidR="000340FD" w:rsidRPr="00125A9E" w:rsidRDefault="001B096E" w:rsidP="00BD424A">
            <w:pPr>
              <w:pStyle w:val="TableContents"/>
              <w:numPr>
                <w:ilvl w:val="0"/>
                <w:numId w:val="4"/>
              </w:numPr>
              <w:jc w:val="both"/>
              <w:rPr>
                <w:rFonts w:ascii="Arial" w:hAnsi="Arial" w:cs="Arial"/>
              </w:rPr>
            </w:pPr>
            <w:r w:rsidRPr="00125A9E">
              <w:rPr>
                <w:rFonts w:ascii="Arial" w:hAnsi="Arial" w:cs="Arial"/>
              </w:rPr>
              <w:t>Flag para marcar esta escala como válida nos casos em que o colaborador tenha “Compensação” e esta seja um feriado em uma determinada semana</w:t>
            </w:r>
          </w:p>
          <w:p w14:paraId="42516B4D" w14:textId="77777777" w:rsidR="000340FD" w:rsidRPr="00125A9E" w:rsidRDefault="001B096E" w:rsidP="00BD424A">
            <w:pPr>
              <w:pStyle w:val="TableContents"/>
              <w:numPr>
                <w:ilvl w:val="0"/>
                <w:numId w:val="4"/>
              </w:numPr>
              <w:jc w:val="both"/>
              <w:rPr>
                <w:rFonts w:ascii="Arial" w:hAnsi="Arial" w:cs="Arial"/>
              </w:rPr>
            </w:pPr>
            <w:r w:rsidRPr="00125A9E">
              <w:rPr>
                <w:rFonts w:ascii="Arial" w:hAnsi="Arial" w:cs="Arial"/>
              </w:rPr>
              <w:t xml:space="preserve">Ação para editar </w:t>
            </w:r>
            <w:proofErr w:type="gramStart"/>
            <w:r w:rsidRPr="00125A9E">
              <w:rPr>
                <w:rFonts w:ascii="Arial" w:hAnsi="Arial" w:cs="Arial"/>
              </w:rPr>
              <w:t>todas informações</w:t>
            </w:r>
            <w:proofErr w:type="gramEnd"/>
            <w:r w:rsidRPr="00125A9E">
              <w:rPr>
                <w:rFonts w:ascii="Arial" w:hAnsi="Arial" w:cs="Arial"/>
              </w:rPr>
              <w:t xml:space="preserve"> da Escala citadas acima</w:t>
            </w:r>
          </w:p>
          <w:p w14:paraId="0CB8F5B5" w14:textId="666B6D6A" w:rsidR="001B096E" w:rsidRPr="000340FD" w:rsidRDefault="001B096E" w:rsidP="00BD424A">
            <w:pPr>
              <w:pStyle w:val="TableContents"/>
              <w:numPr>
                <w:ilvl w:val="0"/>
                <w:numId w:val="4"/>
              </w:numPr>
              <w:jc w:val="both"/>
              <w:rPr>
                <w:rFonts w:asciiTheme="majorHAnsi" w:hAnsiTheme="majorHAnsi" w:cstheme="majorHAnsi"/>
              </w:rPr>
            </w:pPr>
            <w:r w:rsidRPr="00125A9E">
              <w:rPr>
                <w:rFonts w:ascii="Arial" w:hAnsi="Arial" w:cs="Arial"/>
              </w:rPr>
              <w:t>Ação para inativar esta referida escala</w:t>
            </w:r>
          </w:p>
        </w:tc>
        <w:tc>
          <w:tcPr>
            <w:tcW w:w="1829" w:type="dxa"/>
            <w:tcBorders>
              <w:left w:val="single" w:sz="2" w:space="0" w:color="000000"/>
              <w:bottom w:val="single" w:sz="2" w:space="0" w:color="000000"/>
              <w:right w:val="single" w:sz="2" w:space="0" w:color="000000"/>
            </w:tcBorders>
            <w:shd w:val="clear" w:color="auto" w:fill="auto"/>
            <w:tcMar>
              <w:left w:w="54" w:type="dxa"/>
            </w:tcMar>
            <w:vAlign w:val="center"/>
          </w:tcPr>
          <w:p w14:paraId="2EB6E41E" w14:textId="381A581B" w:rsidR="001B096E" w:rsidRPr="00052B9E" w:rsidRDefault="00052B9E" w:rsidP="00052B9E">
            <w:pPr>
              <w:pStyle w:val="TableContents"/>
              <w:jc w:val="center"/>
              <w:rPr>
                <w:rFonts w:ascii="Arial" w:hAnsi="Arial" w:cs="Arial"/>
              </w:rPr>
            </w:pPr>
            <w:r>
              <w:rPr>
                <w:rFonts w:ascii="Arial" w:hAnsi="Arial" w:cs="Arial"/>
              </w:rPr>
              <w:lastRenderedPageBreak/>
              <w:t>X</w:t>
            </w:r>
          </w:p>
        </w:tc>
      </w:tr>
      <w:tr w:rsidR="00CF68F7" w:rsidRPr="00FE55D5" w14:paraId="10F06FF3" w14:textId="77777777" w:rsidTr="00052B9E">
        <w:tc>
          <w:tcPr>
            <w:tcW w:w="843" w:type="dxa"/>
            <w:tcBorders>
              <w:left w:val="single" w:sz="2" w:space="0" w:color="000000"/>
              <w:bottom w:val="single" w:sz="2" w:space="0" w:color="000000"/>
            </w:tcBorders>
            <w:shd w:val="clear" w:color="auto" w:fill="auto"/>
            <w:tcMar>
              <w:left w:w="54" w:type="dxa"/>
            </w:tcMar>
          </w:tcPr>
          <w:p w14:paraId="4F656F05" w14:textId="77777777" w:rsidR="001B096E" w:rsidRPr="00FE55D5" w:rsidRDefault="001B096E" w:rsidP="00125A9E">
            <w:pPr>
              <w:pStyle w:val="TableContents"/>
              <w:suppressLineNumbers/>
              <w:suppressAutoHyphens w:val="0"/>
              <w:rPr>
                <w:rFonts w:asciiTheme="majorHAnsi" w:hAnsiTheme="majorHAnsi" w:cstheme="majorHAnsi"/>
              </w:rPr>
            </w:pPr>
          </w:p>
        </w:tc>
        <w:tc>
          <w:tcPr>
            <w:tcW w:w="6963" w:type="dxa"/>
            <w:tcBorders>
              <w:left w:val="single" w:sz="2" w:space="0" w:color="000000"/>
              <w:bottom w:val="single" w:sz="2" w:space="0" w:color="000000"/>
            </w:tcBorders>
            <w:shd w:val="clear" w:color="auto" w:fill="auto"/>
            <w:tcMar>
              <w:left w:w="54" w:type="dxa"/>
            </w:tcMar>
          </w:tcPr>
          <w:p w14:paraId="02E505FC" w14:textId="22B3B808" w:rsidR="001B096E" w:rsidRPr="00CF68F7" w:rsidRDefault="001B096E" w:rsidP="00BD20E8">
            <w:pPr>
              <w:pStyle w:val="TableContents"/>
              <w:jc w:val="both"/>
              <w:rPr>
                <w:rFonts w:ascii="Arial" w:hAnsi="Arial" w:cs="Arial"/>
              </w:rPr>
            </w:pPr>
            <w:r w:rsidRPr="00CF68F7">
              <w:rPr>
                <w:rFonts w:ascii="Arial" w:hAnsi="Arial" w:cs="Arial"/>
              </w:rPr>
              <w:t>Apresentar a lista de todos os documentos cadastrados para um determinado servidor</w:t>
            </w:r>
          </w:p>
        </w:tc>
        <w:tc>
          <w:tcPr>
            <w:tcW w:w="1829" w:type="dxa"/>
            <w:tcBorders>
              <w:left w:val="single" w:sz="2" w:space="0" w:color="000000"/>
              <w:bottom w:val="single" w:sz="2" w:space="0" w:color="000000"/>
              <w:right w:val="single" w:sz="2" w:space="0" w:color="000000"/>
            </w:tcBorders>
            <w:shd w:val="clear" w:color="auto" w:fill="auto"/>
            <w:tcMar>
              <w:left w:w="54" w:type="dxa"/>
            </w:tcMar>
            <w:vAlign w:val="center"/>
          </w:tcPr>
          <w:p w14:paraId="2723513E" w14:textId="65B2E031" w:rsidR="001B096E" w:rsidRPr="00052B9E" w:rsidRDefault="00052B9E" w:rsidP="00052B9E">
            <w:pPr>
              <w:pStyle w:val="TableContents"/>
              <w:jc w:val="center"/>
              <w:rPr>
                <w:rFonts w:ascii="Arial" w:hAnsi="Arial" w:cs="Arial"/>
              </w:rPr>
            </w:pPr>
            <w:r>
              <w:rPr>
                <w:rFonts w:ascii="Arial" w:hAnsi="Arial" w:cs="Arial"/>
              </w:rPr>
              <w:t>X</w:t>
            </w:r>
          </w:p>
        </w:tc>
      </w:tr>
      <w:tr w:rsidR="006A4CA2" w:rsidRPr="00FE55D5" w14:paraId="03AF58EB" w14:textId="77777777" w:rsidTr="00052B9E">
        <w:tc>
          <w:tcPr>
            <w:tcW w:w="843" w:type="dxa"/>
            <w:tcBorders>
              <w:left w:val="single" w:sz="2" w:space="0" w:color="000000"/>
              <w:bottom w:val="single" w:sz="2" w:space="0" w:color="000000"/>
            </w:tcBorders>
            <w:shd w:val="clear" w:color="auto" w:fill="auto"/>
            <w:tcMar>
              <w:left w:w="54" w:type="dxa"/>
            </w:tcMar>
          </w:tcPr>
          <w:p w14:paraId="65384DA3" w14:textId="77777777" w:rsidR="006A4CA2" w:rsidRPr="00FE55D5" w:rsidRDefault="006A4CA2" w:rsidP="00125A9E">
            <w:pPr>
              <w:pStyle w:val="TableContents"/>
              <w:suppressLineNumbers/>
              <w:suppressAutoHyphens w:val="0"/>
              <w:rPr>
                <w:rFonts w:asciiTheme="majorHAnsi" w:hAnsiTheme="majorHAnsi" w:cstheme="majorHAnsi"/>
              </w:rPr>
            </w:pPr>
          </w:p>
        </w:tc>
        <w:tc>
          <w:tcPr>
            <w:tcW w:w="6963" w:type="dxa"/>
            <w:tcBorders>
              <w:left w:val="single" w:sz="2" w:space="0" w:color="000000"/>
              <w:bottom w:val="single" w:sz="2" w:space="0" w:color="000000"/>
            </w:tcBorders>
            <w:shd w:val="clear" w:color="auto" w:fill="auto"/>
            <w:tcMar>
              <w:left w:w="54" w:type="dxa"/>
            </w:tcMar>
          </w:tcPr>
          <w:p w14:paraId="3C074214" w14:textId="05A8C7E3" w:rsidR="006A4CA2" w:rsidRPr="00CF68F7" w:rsidRDefault="006A4CA2" w:rsidP="00BD20E8">
            <w:pPr>
              <w:pStyle w:val="TableContents"/>
              <w:jc w:val="both"/>
              <w:rPr>
                <w:rFonts w:ascii="Arial" w:hAnsi="Arial" w:cs="Arial"/>
              </w:rPr>
            </w:pPr>
            <w:r w:rsidRPr="00CF68F7">
              <w:rPr>
                <w:rFonts w:ascii="Arial" w:hAnsi="Arial" w:cs="Arial"/>
              </w:rPr>
              <w:t>Permitir o cadastro de documentos de um determinado servidor, devendo selecionar o tipo de documento (pré-cadastrado) e preencher o formulário com conjunto de campos específicos pré-cadastrados para esse tipo de documento</w:t>
            </w:r>
          </w:p>
        </w:tc>
        <w:tc>
          <w:tcPr>
            <w:tcW w:w="1829" w:type="dxa"/>
            <w:tcBorders>
              <w:left w:val="single" w:sz="2" w:space="0" w:color="000000"/>
              <w:bottom w:val="single" w:sz="2" w:space="0" w:color="000000"/>
              <w:right w:val="single" w:sz="2" w:space="0" w:color="000000"/>
            </w:tcBorders>
            <w:shd w:val="clear" w:color="auto" w:fill="auto"/>
            <w:tcMar>
              <w:left w:w="54" w:type="dxa"/>
            </w:tcMar>
            <w:vAlign w:val="center"/>
          </w:tcPr>
          <w:p w14:paraId="7D7EC743" w14:textId="1A4FB695" w:rsidR="006A4CA2" w:rsidRPr="00052B9E" w:rsidRDefault="00052B9E" w:rsidP="00052B9E">
            <w:pPr>
              <w:pStyle w:val="TableContents"/>
              <w:jc w:val="center"/>
              <w:rPr>
                <w:rFonts w:ascii="Arial" w:hAnsi="Arial" w:cs="Arial"/>
              </w:rPr>
            </w:pPr>
            <w:r>
              <w:rPr>
                <w:rFonts w:ascii="Arial" w:hAnsi="Arial" w:cs="Arial"/>
              </w:rPr>
              <w:t>X</w:t>
            </w:r>
          </w:p>
        </w:tc>
      </w:tr>
      <w:tr w:rsidR="00CF68F7" w:rsidRPr="00FE55D5" w14:paraId="78465F71" w14:textId="77777777" w:rsidTr="00052B9E">
        <w:tc>
          <w:tcPr>
            <w:tcW w:w="843" w:type="dxa"/>
            <w:tcBorders>
              <w:left w:val="single" w:sz="2" w:space="0" w:color="000000"/>
            </w:tcBorders>
            <w:shd w:val="clear" w:color="auto" w:fill="auto"/>
            <w:tcMar>
              <w:left w:w="54" w:type="dxa"/>
            </w:tcMar>
          </w:tcPr>
          <w:p w14:paraId="73037F23" w14:textId="77777777" w:rsidR="001B096E" w:rsidRPr="00FE55D5" w:rsidRDefault="001B096E" w:rsidP="00125A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794FC91" w14:textId="2E3A2B6C" w:rsidR="001B096E" w:rsidRPr="00CF68F7" w:rsidRDefault="001B096E" w:rsidP="00BD20E8">
            <w:pPr>
              <w:pStyle w:val="TableContents"/>
              <w:jc w:val="both"/>
              <w:rPr>
                <w:rFonts w:ascii="Arial" w:hAnsi="Arial" w:cs="Arial"/>
              </w:rPr>
            </w:pPr>
            <w:r w:rsidRPr="00CF68F7">
              <w:rPr>
                <w:rFonts w:ascii="Arial" w:hAnsi="Arial" w:cs="Arial"/>
              </w:rPr>
              <w:t>Apresentar em tela a lista de todas as máquinas de ponto que estão vinculadas ao CNPJ cujo colaborador também está vinculado. Esta lista deve conter:</w:t>
            </w:r>
          </w:p>
          <w:p w14:paraId="39AA1E0B" w14:textId="77777777" w:rsidR="001B096E" w:rsidRPr="00CF68F7" w:rsidRDefault="001B096E" w:rsidP="00BD424A">
            <w:pPr>
              <w:pStyle w:val="TableContents"/>
              <w:numPr>
                <w:ilvl w:val="0"/>
                <w:numId w:val="5"/>
              </w:numPr>
              <w:suppressLineNumbers/>
              <w:suppressAutoHyphens w:val="0"/>
              <w:jc w:val="both"/>
              <w:rPr>
                <w:rFonts w:ascii="Arial" w:hAnsi="Arial" w:cs="Arial"/>
              </w:rPr>
            </w:pPr>
            <w:r w:rsidRPr="00CF68F7">
              <w:rPr>
                <w:rFonts w:ascii="Arial" w:hAnsi="Arial" w:cs="Arial"/>
              </w:rPr>
              <w:t>Número da Máquina</w:t>
            </w:r>
          </w:p>
          <w:p w14:paraId="4E4F5DE4" w14:textId="08A09FFC" w:rsidR="001B096E" w:rsidRPr="00CF68F7" w:rsidRDefault="001B096E" w:rsidP="00BD424A">
            <w:pPr>
              <w:pStyle w:val="TableContents"/>
              <w:numPr>
                <w:ilvl w:val="0"/>
                <w:numId w:val="5"/>
              </w:numPr>
              <w:suppressLineNumbers/>
              <w:suppressAutoHyphens w:val="0"/>
              <w:jc w:val="both"/>
              <w:rPr>
                <w:rFonts w:ascii="Arial" w:hAnsi="Arial" w:cs="Arial"/>
              </w:rPr>
            </w:pPr>
            <w:r w:rsidRPr="00CF68F7">
              <w:rPr>
                <w:rFonts w:ascii="Arial" w:hAnsi="Arial" w:cs="Arial"/>
              </w:rPr>
              <w:t>Possuir flag para informar se este referido colaborador está cadastrado nesta máquina</w:t>
            </w:r>
          </w:p>
          <w:p w14:paraId="55D1E21F" w14:textId="1526408B" w:rsidR="001B096E" w:rsidRPr="00CF68F7" w:rsidRDefault="001B096E" w:rsidP="00BD424A">
            <w:pPr>
              <w:pStyle w:val="TableContents"/>
              <w:numPr>
                <w:ilvl w:val="0"/>
                <w:numId w:val="5"/>
              </w:numPr>
              <w:suppressLineNumbers/>
              <w:suppressAutoHyphens w:val="0"/>
              <w:jc w:val="both"/>
              <w:rPr>
                <w:rFonts w:ascii="Arial" w:hAnsi="Arial" w:cs="Arial"/>
              </w:rPr>
            </w:pPr>
            <w:r w:rsidRPr="00CF68F7">
              <w:rPr>
                <w:rFonts w:ascii="Arial" w:hAnsi="Arial" w:cs="Arial"/>
              </w:rPr>
              <w:t>Possuir flag para informar se este referido colaborador possui biometria cadastrada nesta máquina</w:t>
            </w:r>
          </w:p>
          <w:p w14:paraId="6FDCA77C" w14:textId="7786DE99" w:rsidR="001B096E" w:rsidRPr="00FE55D5" w:rsidRDefault="001B096E" w:rsidP="00BD424A">
            <w:pPr>
              <w:pStyle w:val="TableContents"/>
              <w:numPr>
                <w:ilvl w:val="0"/>
                <w:numId w:val="5"/>
              </w:numPr>
              <w:suppressLineNumbers/>
              <w:suppressAutoHyphens w:val="0"/>
              <w:jc w:val="both"/>
              <w:rPr>
                <w:rFonts w:asciiTheme="majorHAnsi" w:hAnsiTheme="majorHAnsi" w:cstheme="majorHAnsi"/>
              </w:rPr>
            </w:pPr>
            <w:r w:rsidRPr="00CF68F7">
              <w:rPr>
                <w:rFonts w:ascii="Arial" w:hAnsi="Arial" w:cs="Arial"/>
              </w:rPr>
              <w:t>Possuir funcionalidade para liberar ou não, a qualquer momento, o registro de ponto deste referido colaborador está habilitado a realizar seu registro de ponto nesta referida máquina de ponto</w:t>
            </w:r>
          </w:p>
        </w:tc>
        <w:tc>
          <w:tcPr>
            <w:tcW w:w="1829" w:type="dxa"/>
            <w:tcBorders>
              <w:left w:val="single" w:sz="2" w:space="0" w:color="000000"/>
              <w:right w:val="single" w:sz="2" w:space="0" w:color="000000"/>
            </w:tcBorders>
            <w:shd w:val="clear" w:color="auto" w:fill="auto"/>
            <w:tcMar>
              <w:left w:w="54" w:type="dxa"/>
            </w:tcMar>
            <w:vAlign w:val="center"/>
          </w:tcPr>
          <w:p w14:paraId="7F123348" w14:textId="7F1C327D" w:rsidR="001B096E" w:rsidRPr="00052B9E" w:rsidRDefault="00052B9E" w:rsidP="00052B9E">
            <w:pPr>
              <w:pStyle w:val="TableContents"/>
              <w:jc w:val="center"/>
              <w:rPr>
                <w:rFonts w:ascii="Arial" w:hAnsi="Arial" w:cs="Arial"/>
              </w:rPr>
            </w:pPr>
            <w:r>
              <w:rPr>
                <w:rFonts w:ascii="Arial" w:hAnsi="Arial" w:cs="Arial"/>
              </w:rPr>
              <w:t>X</w:t>
            </w:r>
          </w:p>
        </w:tc>
      </w:tr>
      <w:tr w:rsidR="00A35FB6" w:rsidRPr="00FE55D5" w14:paraId="250483EB" w14:textId="77777777" w:rsidTr="00052B9E">
        <w:tc>
          <w:tcPr>
            <w:tcW w:w="843" w:type="dxa"/>
            <w:tcBorders>
              <w:left w:val="single" w:sz="2" w:space="0" w:color="000000"/>
            </w:tcBorders>
            <w:shd w:val="clear" w:color="auto" w:fill="auto"/>
            <w:tcMar>
              <w:left w:w="54" w:type="dxa"/>
            </w:tcMar>
          </w:tcPr>
          <w:p w14:paraId="795B3ACF" w14:textId="77777777" w:rsidR="00A35FB6" w:rsidRPr="00FE55D5" w:rsidRDefault="00A35FB6" w:rsidP="00125A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BEBFE87" w14:textId="4FEF13D7" w:rsidR="00A35FB6" w:rsidRPr="00CF68F7" w:rsidRDefault="00A35FB6" w:rsidP="00BD20E8">
            <w:pPr>
              <w:pStyle w:val="TableContents"/>
              <w:jc w:val="both"/>
              <w:rPr>
                <w:rFonts w:ascii="Arial" w:hAnsi="Arial" w:cs="Arial"/>
              </w:rPr>
            </w:pPr>
            <w:r>
              <w:rPr>
                <w:rFonts w:ascii="Arial" w:hAnsi="Arial" w:cs="Arial"/>
              </w:rPr>
              <w:t>Permitir cadastrar foto para reconhecimento facial, uma ou mais, através de câmera instalada no computador de cadastro.</w:t>
            </w:r>
          </w:p>
        </w:tc>
        <w:tc>
          <w:tcPr>
            <w:tcW w:w="1829" w:type="dxa"/>
            <w:tcBorders>
              <w:left w:val="single" w:sz="2" w:space="0" w:color="000000"/>
              <w:right w:val="single" w:sz="2" w:space="0" w:color="000000"/>
            </w:tcBorders>
            <w:shd w:val="clear" w:color="auto" w:fill="auto"/>
            <w:tcMar>
              <w:left w:w="54" w:type="dxa"/>
            </w:tcMar>
            <w:vAlign w:val="center"/>
          </w:tcPr>
          <w:p w14:paraId="67904719" w14:textId="711E4ED7" w:rsidR="00A35FB6" w:rsidRDefault="00A35FB6" w:rsidP="00052B9E">
            <w:pPr>
              <w:pStyle w:val="TableContents"/>
              <w:jc w:val="center"/>
              <w:rPr>
                <w:rFonts w:ascii="Arial" w:hAnsi="Arial" w:cs="Arial"/>
              </w:rPr>
            </w:pPr>
            <w:r>
              <w:rPr>
                <w:rFonts w:ascii="Arial" w:hAnsi="Arial" w:cs="Arial"/>
              </w:rPr>
              <w:t>X</w:t>
            </w:r>
          </w:p>
        </w:tc>
      </w:tr>
      <w:tr w:rsidR="00A35FB6" w:rsidRPr="00FE55D5" w14:paraId="55A354F5" w14:textId="77777777" w:rsidTr="00052B9E">
        <w:tc>
          <w:tcPr>
            <w:tcW w:w="843" w:type="dxa"/>
            <w:tcBorders>
              <w:left w:val="single" w:sz="2" w:space="0" w:color="000000"/>
            </w:tcBorders>
            <w:shd w:val="clear" w:color="auto" w:fill="auto"/>
            <w:tcMar>
              <w:left w:w="54" w:type="dxa"/>
            </w:tcMar>
          </w:tcPr>
          <w:p w14:paraId="7F707DD1" w14:textId="050B5E2E" w:rsidR="00A35FB6" w:rsidRPr="00FE55D5" w:rsidRDefault="00A35FB6" w:rsidP="00125A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997ABD8" w14:textId="1BA019F9" w:rsidR="00A35FB6" w:rsidRDefault="00A35FB6" w:rsidP="00BD20E8">
            <w:pPr>
              <w:pStyle w:val="TableContents"/>
              <w:jc w:val="both"/>
              <w:rPr>
                <w:rFonts w:ascii="Arial" w:hAnsi="Arial" w:cs="Arial"/>
              </w:rPr>
            </w:pPr>
            <w:r>
              <w:rPr>
                <w:rFonts w:ascii="Arial" w:hAnsi="Arial" w:cs="Arial"/>
              </w:rPr>
              <w:t>Permitir cadastrar mais de um vínculo por colaborador</w:t>
            </w:r>
          </w:p>
        </w:tc>
        <w:tc>
          <w:tcPr>
            <w:tcW w:w="1829" w:type="dxa"/>
            <w:tcBorders>
              <w:left w:val="single" w:sz="2" w:space="0" w:color="000000"/>
              <w:right w:val="single" w:sz="2" w:space="0" w:color="000000"/>
            </w:tcBorders>
            <w:shd w:val="clear" w:color="auto" w:fill="auto"/>
            <w:tcMar>
              <w:left w:w="54" w:type="dxa"/>
            </w:tcMar>
            <w:vAlign w:val="center"/>
          </w:tcPr>
          <w:p w14:paraId="6AA84D1E" w14:textId="3800EF9F" w:rsidR="00A35FB6" w:rsidRDefault="00A35FB6" w:rsidP="00052B9E">
            <w:pPr>
              <w:pStyle w:val="TableContents"/>
              <w:jc w:val="center"/>
              <w:rPr>
                <w:rFonts w:ascii="Arial" w:hAnsi="Arial" w:cs="Arial"/>
              </w:rPr>
            </w:pPr>
            <w:r>
              <w:rPr>
                <w:rFonts w:ascii="Arial" w:hAnsi="Arial" w:cs="Arial"/>
              </w:rPr>
              <w:t>X</w:t>
            </w:r>
          </w:p>
        </w:tc>
      </w:tr>
      <w:tr w:rsidR="00A35FB6" w:rsidRPr="00FE55D5" w14:paraId="261417EB" w14:textId="77777777" w:rsidTr="00052B9E">
        <w:tc>
          <w:tcPr>
            <w:tcW w:w="843" w:type="dxa"/>
            <w:tcBorders>
              <w:left w:val="single" w:sz="2" w:space="0" w:color="000000"/>
            </w:tcBorders>
            <w:shd w:val="clear" w:color="auto" w:fill="auto"/>
            <w:tcMar>
              <w:left w:w="54" w:type="dxa"/>
            </w:tcMar>
          </w:tcPr>
          <w:p w14:paraId="28FB9A85" w14:textId="77777777" w:rsidR="00A35FB6" w:rsidRPr="00FE55D5" w:rsidRDefault="00A35FB6" w:rsidP="00125A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763AF71" w14:textId="1E5F3174" w:rsidR="00A35FB6" w:rsidRDefault="0022696A" w:rsidP="00BD20E8">
            <w:pPr>
              <w:pStyle w:val="TableContents"/>
              <w:jc w:val="both"/>
              <w:rPr>
                <w:rFonts w:ascii="Arial" w:hAnsi="Arial" w:cs="Arial"/>
              </w:rPr>
            </w:pPr>
            <w:r>
              <w:rPr>
                <w:rFonts w:ascii="Arial" w:hAnsi="Arial" w:cs="Arial"/>
              </w:rPr>
              <w:t xml:space="preserve">Permitir vincular escala de trabalho diferente por </w:t>
            </w:r>
            <w:proofErr w:type="gramStart"/>
            <w:r>
              <w:rPr>
                <w:rFonts w:ascii="Arial" w:hAnsi="Arial" w:cs="Arial"/>
              </w:rPr>
              <w:t>vinculo</w:t>
            </w:r>
            <w:proofErr w:type="gramEnd"/>
            <w:r>
              <w:rPr>
                <w:rFonts w:ascii="Arial" w:hAnsi="Arial" w:cs="Arial"/>
              </w:rPr>
              <w:t xml:space="preserve"> cadastrado.</w:t>
            </w:r>
          </w:p>
        </w:tc>
        <w:tc>
          <w:tcPr>
            <w:tcW w:w="1829" w:type="dxa"/>
            <w:tcBorders>
              <w:left w:val="single" w:sz="2" w:space="0" w:color="000000"/>
              <w:right w:val="single" w:sz="2" w:space="0" w:color="000000"/>
            </w:tcBorders>
            <w:shd w:val="clear" w:color="auto" w:fill="auto"/>
            <w:tcMar>
              <w:left w:w="54" w:type="dxa"/>
            </w:tcMar>
            <w:vAlign w:val="center"/>
          </w:tcPr>
          <w:p w14:paraId="264E54B3" w14:textId="77777777" w:rsidR="00A35FB6" w:rsidRDefault="00A35FB6" w:rsidP="00052B9E">
            <w:pPr>
              <w:pStyle w:val="TableContents"/>
              <w:jc w:val="center"/>
              <w:rPr>
                <w:rFonts w:ascii="Arial" w:hAnsi="Arial" w:cs="Arial"/>
              </w:rPr>
            </w:pPr>
          </w:p>
        </w:tc>
      </w:tr>
      <w:tr w:rsidR="00A35FB6" w:rsidRPr="00FE55D5" w14:paraId="68D09048" w14:textId="77777777" w:rsidTr="00052B9E">
        <w:tc>
          <w:tcPr>
            <w:tcW w:w="843" w:type="dxa"/>
            <w:tcBorders>
              <w:left w:val="single" w:sz="2" w:space="0" w:color="000000"/>
            </w:tcBorders>
            <w:shd w:val="clear" w:color="auto" w:fill="auto"/>
            <w:tcMar>
              <w:left w:w="54" w:type="dxa"/>
            </w:tcMar>
          </w:tcPr>
          <w:p w14:paraId="1276A85E" w14:textId="77777777" w:rsidR="00A35FB6" w:rsidRPr="00FE55D5" w:rsidRDefault="00A35FB6" w:rsidP="00125A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D25D691" w14:textId="2EFFC88D" w:rsidR="00A35FB6" w:rsidRDefault="00A35FB6" w:rsidP="00BD20E8">
            <w:pPr>
              <w:pStyle w:val="TableContents"/>
              <w:jc w:val="both"/>
              <w:rPr>
                <w:rFonts w:ascii="Arial" w:hAnsi="Arial" w:cs="Arial"/>
              </w:rPr>
            </w:pPr>
            <w:r>
              <w:rPr>
                <w:rFonts w:ascii="Arial" w:hAnsi="Arial" w:cs="Arial"/>
              </w:rPr>
              <w:t xml:space="preserve">Permitir registar biometria do colaborador no sistema através de equipamento estilo </w:t>
            </w:r>
            <w:proofErr w:type="spellStart"/>
            <w:r>
              <w:rPr>
                <w:rFonts w:ascii="Arial" w:hAnsi="Arial" w:cs="Arial"/>
              </w:rPr>
              <w:t>FingerPrint</w:t>
            </w:r>
            <w:proofErr w:type="spellEnd"/>
            <w:r>
              <w:rPr>
                <w:rFonts w:ascii="Arial" w:hAnsi="Arial" w:cs="Arial"/>
              </w:rPr>
              <w:t xml:space="preserve"> ou correlatos</w:t>
            </w:r>
          </w:p>
        </w:tc>
        <w:tc>
          <w:tcPr>
            <w:tcW w:w="1829" w:type="dxa"/>
            <w:tcBorders>
              <w:left w:val="single" w:sz="2" w:space="0" w:color="000000"/>
              <w:right w:val="single" w:sz="2" w:space="0" w:color="000000"/>
            </w:tcBorders>
            <w:shd w:val="clear" w:color="auto" w:fill="auto"/>
            <w:tcMar>
              <w:left w:w="54" w:type="dxa"/>
            </w:tcMar>
            <w:vAlign w:val="center"/>
          </w:tcPr>
          <w:p w14:paraId="5FA57042" w14:textId="25BDA6F6" w:rsidR="00A35FB6" w:rsidRDefault="00A35FB6" w:rsidP="00052B9E">
            <w:pPr>
              <w:pStyle w:val="TableContents"/>
              <w:jc w:val="center"/>
              <w:rPr>
                <w:rFonts w:ascii="Arial" w:hAnsi="Arial" w:cs="Arial"/>
              </w:rPr>
            </w:pPr>
            <w:r>
              <w:rPr>
                <w:rFonts w:ascii="Arial" w:hAnsi="Arial" w:cs="Arial"/>
              </w:rPr>
              <w:t>X</w:t>
            </w:r>
          </w:p>
        </w:tc>
      </w:tr>
      <w:tr w:rsidR="00CF68F7" w:rsidRPr="00FE55D5" w14:paraId="4ADE3A36" w14:textId="77777777" w:rsidTr="00052B9E">
        <w:tc>
          <w:tcPr>
            <w:tcW w:w="843" w:type="dxa"/>
            <w:tcBorders>
              <w:left w:val="single" w:sz="2" w:space="0" w:color="000000"/>
            </w:tcBorders>
            <w:shd w:val="clear" w:color="auto" w:fill="auto"/>
            <w:tcMar>
              <w:left w:w="54" w:type="dxa"/>
            </w:tcMar>
          </w:tcPr>
          <w:p w14:paraId="13F06DED" w14:textId="77777777" w:rsidR="00CF68F7" w:rsidRPr="00FE55D5" w:rsidRDefault="00CF68F7" w:rsidP="00125A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9B5CD35" w14:textId="0F51CB40" w:rsidR="00CF68F7" w:rsidRPr="00CF68F7" w:rsidRDefault="00CF68F7" w:rsidP="00BD20E8">
            <w:pPr>
              <w:pStyle w:val="TableContents"/>
              <w:jc w:val="both"/>
              <w:rPr>
                <w:rFonts w:ascii="Arial" w:hAnsi="Arial" w:cs="Arial"/>
              </w:rPr>
            </w:pPr>
            <w:r w:rsidRPr="00CF68F7">
              <w:rPr>
                <w:rFonts w:ascii="Arial" w:hAnsi="Arial" w:cs="Arial"/>
              </w:rPr>
              <w:t xml:space="preserve">Permitir a importação via sistema de arquivo contendo um lote de registro de servidores de forma a facilitar a inserção </w:t>
            </w:r>
            <w:r w:rsidR="00A35FB6" w:rsidRPr="00CF68F7">
              <w:rPr>
                <w:rFonts w:ascii="Arial" w:hAnsi="Arial" w:cs="Arial"/>
              </w:rPr>
              <w:t>deles</w:t>
            </w:r>
            <w:r w:rsidRPr="00CF68F7">
              <w:rPr>
                <w:rFonts w:ascii="Arial" w:hAnsi="Arial" w:cs="Arial"/>
              </w:rPr>
              <w:t xml:space="preserve"> no sistema</w:t>
            </w:r>
          </w:p>
        </w:tc>
        <w:tc>
          <w:tcPr>
            <w:tcW w:w="1829" w:type="dxa"/>
            <w:tcBorders>
              <w:left w:val="single" w:sz="2" w:space="0" w:color="000000"/>
              <w:right w:val="single" w:sz="2" w:space="0" w:color="000000"/>
            </w:tcBorders>
            <w:shd w:val="clear" w:color="auto" w:fill="auto"/>
            <w:tcMar>
              <w:left w:w="54" w:type="dxa"/>
            </w:tcMar>
            <w:vAlign w:val="center"/>
          </w:tcPr>
          <w:p w14:paraId="1E8E0EE5" w14:textId="77C9E6BC" w:rsidR="00CF68F7" w:rsidRPr="00052B9E" w:rsidRDefault="00052B9E" w:rsidP="00052B9E">
            <w:pPr>
              <w:pStyle w:val="TableContents"/>
              <w:jc w:val="center"/>
              <w:rPr>
                <w:rFonts w:ascii="Arial" w:hAnsi="Arial" w:cs="Arial"/>
              </w:rPr>
            </w:pPr>
            <w:r>
              <w:rPr>
                <w:rFonts w:ascii="Arial" w:hAnsi="Arial" w:cs="Arial"/>
              </w:rPr>
              <w:t>X</w:t>
            </w:r>
          </w:p>
        </w:tc>
      </w:tr>
      <w:tr w:rsidR="00CF68F7" w:rsidRPr="00FE55D5" w14:paraId="31AA8310" w14:textId="77777777" w:rsidTr="00052B9E">
        <w:tc>
          <w:tcPr>
            <w:tcW w:w="843" w:type="dxa"/>
            <w:tcBorders>
              <w:left w:val="single" w:sz="2" w:space="0" w:color="000000"/>
            </w:tcBorders>
            <w:shd w:val="clear" w:color="auto" w:fill="auto"/>
            <w:tcMar>
              <w:left w:w="54" w:type="dxa"/>
            </w:tcMar>
          </w:tcPr>
          <w:p w14:paraId="35C50FA7" w14:textId="77777777" w:rsidR="00CF68F7" w:rsidRPr="00FE55D5" w:rsidRDefault="00CF68F7" w:rsidP="00CF68F7">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D756B1E" w14:textId="64F6AA20" w:rsidR="00CF68F7" w:rsidRPr="00CF68F7" w:rsidRDefault="00CF68F7" w:rsidP="00BD20E8">
            <w:pPr>
              <w:pStyle w:val="TableContents"/>
              <w:jc w:val="both"/>
              <w:rPr>
                <w:rFonts w:ascii="Arial" w:hAnsi="Arial" w:cs="Arial"/>
              </w:rPr>
            </w:pPr>
            <w:r w:rsidRPr="00CF68F7">
              <w:rPr>
                <w:rFonts w:ascii="Arial" w:hAnsi="Arial" w:cs="Arial"/>
              </w:rPr>
              <w:t>O arquivo de importação dos servidores deverá estar em formato CSV e seguir um padrão pré-definido, cujos campos devem estar separados por vírgula e respeitar a seguinte ordem:</w:t>
            </w:r>
          </w:p>
          <w:p w14:paraId="3C9B1B91" w14:textId="77777777" w:rsidR="00CF68F7" w:rsidRPr="00CF68F7" w:rsidRDefault="00CF68F7" w:rsidP="00BD424A">
            <w:pPr>
              <w:pStyle w:val="TableContents"/>
              <w:numPr>
                <w:ilvl w:val="0"/>
                <w:numId w:val="6"/>
              </w:numPr>
              <w:suppressLineNumbers/>
              <w:suppressAutoHyphens w:val="0"/>
              <w:jc w:val="both"/>
              <w:rPr>
                <w:rFonts w:ascii="Arial" w:hAnsi="Arial" w:cs="Arial"/>
              </w:rPr>
            </w:pPr>
            <w:r w:rsidRPr="00CF68F7">
              <w:rPr>
                <w:rFonts w:ascii="Arial" w:hAnsi="Arial" w:cs="Arial"/>
              </w:rPr>
              <w:t>Matrícula do servidor</w:t>
            </w:r>
          </w:p>
          <w:p w14:paraId="257D4FF6" w14:textId="77777777" w:rsidR="00CF68F7" w:rsidRPr="00CF68F7" w:rsidRDefault="00CF68F7" w:rsidP="00BD424A">
            <w:pPr>
              <w:pStyle w:val="TableContents"/>
              <w:numPr>
                <w:ilvl w:val="0"/>
                <w:numId w:val="6"/>
              </w:numPr>
              <w:suppressLineNumbers/>
              <w:suppressAutoHyphens w:val="0"/>
              <w:jc w:val="both"/>
              <w:rPr>
                <w:rFonts w:ascii="Arial" w:hAnsi="Arial" w:cs="Arial"/>
              </w:rPr>
            </w:pPr>
            <w:r w:rsidRPr="00CF68F7">
              <w:rPr>
                <w:rFonts w:ascii="Arial" w:hAnsi="Arial" w:cs="Arial"/>
              </w:rPr>
              <w:t>Nome</w:t>
            </w:r>
          </w:p>
          <w:p w14:paraId="53715261" w14:textId="77777777" w:rsidR="00CF68F7" w:rsidRPr="00CF68F7" w:rsidRDefault="00CF68F7" w:rsidP="00BD424A">
            <w:pPr>
              <w:pStyle w:val="TableContents"/>
              <w:numPr>
                <w:ilvl w:val="0"/>
                <w:numId w:val="6"/>
              </w:numPr>
              <w:suppressLineNumbers/>
              <w:suppressAutoHyphens w:val="0"/>
              <w:jc w:val="both"/>
              <w:rPr>
                <w:rFonts w:ascii="Arial" w:hAnsi="Arial" w:cs="Arial"/>
              </w:rPr>
            </w:pPr>
            <w:r w:rsidRPr="00CF68F7">
              <w:rPr>
                <w:rFonts w:ascii="Arial" w:hAnsi="Arial" w:cs="Arial"/>
              </w:rPr>
              <w:t>Número do PIS</w:t>
            </w:r>
          </w:p>
          <w:p w14:paraId="3D722E0D" w14:textId="77777777" w:rsidR="00CF68F7" w:rsidRPr="00CF68F7" w:rsidRDefault="00CF68F7" w:rsidP="00BD424A">
            <w:pPr>
              <w:pStyle w:val="TableContents"/>
              <w:numPr>
                <w:ilvl w:val="0"/>
                <w:numId w:val="6"/>
              </w:numPr>
              <w:suppressLineNumbers/>
              <w:suppressAutoHyphens w:val="0"/>
              <w:jc w:val="both"/>
              <w:rPr>
                <w:rFonts w:ascii="Arial" w:hAnsi="Arial" w:cs="Arial"/>
              </w:rPr>
            </w:pPr>
            <w:r w:rsidRPr="00CF68F7">
              <w:rPr>
                <w:rFonts w:ascii="Arial" w:hAnsi="Arial" w:cs="Arial"/>
              </w:rPr>
              <w:t>Cargo</w:t>
            </w:r>
          </w:p>
          <w:p w14:paraId="605D8841" w14:textId="77777777" w:rsidR="00CF68F7" w:rsidRPr="00CF68F7" w:rsidRDefault="00CF68F7" w:rsidP="00BD424A">
            <w:pPr>
              <w:pStyle w:val="TableContents"/>
              <w:numPr>
                <w:ilvl w:val="0"/>
                <w:numId w:val="6"/>
              </w:numPr>
              <w:suppressLineNumbers/>
              <w:suppressAutoHyphens w:val="0"/>
              <w:jc w:val="both"/>
              <w:rPr>
                <w:rFonts w:ascii="Arial" w:hAnsi="Arial" w:cs="Arial"/>
              </w:rPr>
            </w:pPr>
            <w:r w:rsidRPr="00CF68F7">
              <w:rPr>
                <w:rFonts w:ascii="Arial" w:hAnsi="Arial" w:cs="Arial"/>
              </w:rPr>
              <w:t>Departamento</w:t>
            </w:r>
          </w:p>
          <w:p w14:paraId="7F411627" w14:textId="77777777" w:rsidR="00CF68F7" w:rsidRPr="00CF68F7" w:rsidRDefault="00CF68F7" w:rsidP="00BD424A">
            <w:pPr>
              <w:pStyle w:val="TableContents"/>
              <w:numPr>
                <w:ilvl w:val="0"/>
                <w:numId w:val="6"/>
              </w:numPr>
              <w:suppressLineNumbers/>
              <w:suppressAutoHyphens w:val="0"/>
              <w:jc w:val="both"/>
              <w:rPr>
                <w:rFonts w:ascii="Arial" w:hAnsi="Arial" w:cs="Arial"/>
              </w:rPr>
            </w:pPr>
            <w:r w:rsidRPr="00CF68F7">
              <w:rPr>
                <w:rFonts w:ascii="Arial" w:hAnsi="Arial" w:cs="Arial"/>
              </w:rPr>
              <w:t>CNPJ</w:t>
            </w:r>
          </w:p>
          <w:p w14:paraId="7EFBCFA0" w14:textId="77777777" w:rsidR="00CF68F7" w:rsidRPr="00CF68F7" w:rsidRDefault="00CF68F7" w:rsidP="00BD424A">
            <w:pPr>
              <w:pStyle w:val="TableContents"/>
              <w:numPr>
                <w:ilvl w:val="0"/>
                <w:numId w:val="6"/>
              </w:numPr>
              <w:suppressLineNumbers/>
              <w:suppressAutoHyphens w:val="0"/>
              <w:jc w:val="both"/>
              <w:rPr>
                <w:rFonts w:ascii="Arial" w:hAnsi="Arial" w:cs="Arial"/>
              </w:rPr>
            </w:pPr>
            <w:r w:rsidRPr="00CF68F7">
              <w:rPr>
                <w:rFonts w:ascii="Arial" w:hAnsi="Arial" w:cs="Arial"/>
              </w:rPr>
              <w:t>Data de admissão</w:t>
            </w:r>
          </w:p>
          <w:p w14:paraId="1D5917E6" w14:textId="77777777" w:rsidR="00CF68F7" w:rsidRPr="00CF68F7" w:rsidRDefault="00CF68F7" w:rsidP="00BD424A">
            <w:pPr>
              <w:pStyle w:val="TableContents"/>
              <w:numPr>
                <w:ilvl w:val="0"/>
                <w:numId w:val="6"/>
              </w:numPr>
              <w:suppressLineNumbers/>
              <w:suppressAutoHyphens w:val="0"/>
              <w:jc w:val="both"/>
              <w:rPr>
                <w:rFonts w:ascii="Arial" w:hAnsi="Arial" w:cs="Arial"/>
              </w:rPr>
            </w:pPr>
            <w:r w:rsidRPr="00CF68F7">
              <w:rPr>
                <w:rFonts w:ascii="Arial" w:hAnsi="Arial" w:cs="Arial"/>
              </w:rPr>
              <w:t>Data de demissão</w:t>
            </w:r>
          </w:p>
          <w:p w14:paraId="7DF6A63F" w14:textId="77777777" w:rsidR="00CF68F7" w:rsidRPr="00CF68F7" w:rsidRDefault="00CF68F7" w:rsidP="00BD424A">
            <w:pPr>
              <w:pStyle w:val="TableContents"/>
              <w:numPr>
                <w:ilvl w:val="0"/>
                <w:numId w:val="6"/>
              </w:numPr>
              <w:suppressLineNumbers/>
              <w:suppressAutoHyphens w:val="0"/>
              <w:jc w:val="both"/>
              <w:rPr>
                <w:rFonts w:ascii="Arial" w:hAnsi="Arial" w:cs="Arial"/>
              </w:rPr>
            </w:pPr>
            <w:r w:rsidRPr="00CF68F7">
              <w:rPr>
                <w:rFonts w:ascii="Arial" w:hAnsi="Arial" w:cs="Arial"/>
              </w:rPr>
              <w:t>Setor</w:t>
            </w:r>
          </w:p>
          <w:p w14:paraId="7A54BAF7" w14:textId="77777777" w:rsidR="00CF68F7" w:rsidRPr="00CF68F7" w:rsidRDefault="00CF68F7" w:rsidP="00BD424A">
            <w:pPr>
              <w:pStyle w:val="TableContents"/>
              <w:numPr>
                <w:ilvl w:val="0"/>
                <w:numId w:val="6"/>
              </w:numPr>
              <w:suppressLineNumbers/>
              <w:suppressAutoHyphens w:val="0"/>
              <w:jc w:val="both"/>
              <w:rPr>
                <w:rFonts w:ascii="Arial" w:hAnsi="Arial" w:cs="Arial"/>
              </w:rPr>
            </w:pPr>
            <w:r w:rsidRPr="00CF68F7">
              <w:rPr>
                <w:rFonts w:ascii="Arial" w:hAnsi="Arial" w:cs="Arial"/>
              </w:rPr>
              <w:t>CPF</w:t>
            </w:r>
          </w:p>
          <w:p w14:paraId="1F958E24" w14:textId="77777777" w:rsidR="00CF68F7" w:rsidRPr="00CF68F7" w:rsidRDefault="00CF68F7" w:rsidP="00BD424A">
            <w:pPr>
              <w:pStyle w:val="TableContents"/>
              <w:numPr>
                <w:ilvl w:val="0"/>
                <w:numId w:val="6"/>
              </w:numPr>
              <w:suppressLineNumbers/>
              <w:suppressAutoHyphens w:val="0"/>
              <w:jc w:val="both"/>
              <w:rPr>
                <w:rFonts w:ascii="Arial" w:hAnsi="Arial" w:cs="Arial"/>
              </w:rPr>
            </w:pPr>
            <w:r w:rsidRPr="00CF68F7">
              <w:rPr>
                <w:rFonts w:ascii="Arial" w:hAnsi="Arial" w:cs="Arial"/>
              </w:rPr>
              <w:t>RG</w:t>
            </w:r>
          </w:p>
          <w:p w14:paraId="179A5427" w14:textId="77777777" w:rsidR="00CF68F7" w:rsidRPr="00CF68F7" w:rsidRDefault="00CF68F7" w:rsidP="00BD424A">
            <w:pPr>
              <w:pStyle w:val="TableContents"/>
              <w:numPr>
                <w:ilvl w:val="0"/>
                <w:numId w:val="6"/>
              </w:numPr>
              <w:suppressLineNumbers/>
              <w:suppressAutoHyphens w:val="0"/>
              <w:jc w:val="both"/>
              <w:rPr>
                <w:rFonts w:ascii="Arial" w:hAnsi="Arial" w:cs="Arial"/>
              </w:rPr>
            </w:pPr>
            <w:r w:rsidRPr="00CF68F7">
              <w:rPr>
                <w:rFonts w:ascii="Arial" w:hAnsi="Arial" w:cs="Arial"/>
              </w:rPr>
              <w:t>Sexo</w:t>
            </w:r>
          </w:p>
          <w:p w14:paraId="63F640EC" w14:textId="4664799D" w:rsidR="00CF68F7" w:rsidRPr="00CF68F7" w:rsidRDefault="00CF68F7" w:rsidP="00BD424A">
            <w:pPr>
              <w:pStyle w:val="TableContents"/>
              <w:numPr>
                <w:ilvl w:val="0"/>
                <w:numId w:val="6"/>
              </w:numPr>
              <w:suppressLineNumbers/>
              <w:suppressAutoHyphens w:val="0"/>
              <w:jc w:val="both"/>
              <w:rPr>
                <w:rFonts w:ascii="Arial" w:hAnsi="Arial" w:cs="Arial"/>
              </w:rPr>
            </w:pPr>
            <w:r w:rsidRPr="00CF68F7">
              <w:rPr>
                <w:rFonts w:ascii="Arial" w:hAnsi="Arial" w:cs="Arial"/>
              </w:rPr>
              <w:t>Email</w:t>
            </w:r>
          </w:p>
        </w:tc>
        <w:tc>
          <w:tcPr>
            <w:tcW w:w="1829" w:type="dxa"/>
            <w:tcBorders>
              <w:left w:val="single" w:sz="2" w:space="0" w:color="000000"/>
              <w:right w:val="single" w:sz="2" w:space="0" w:color="000000"/>
            </w:tcBorders>
            <w:shd w:val="clear" w:color="auto" w:fill="auto"/>
            <w:tcMar>
              <w:left w:w="54" w:type="dxa"/>
            </w:tcMar>
            <w:vAlign w:val="center"/>
          </w:tcPr>
          <w:p w14:paraId="792593F8" w14:textId="17A5A7EB" w:rsidR="00CF68F7" w:rsidRPr="00052B9E" w:rsidRDefault="00052B9E" w:rsidP="00052B9E">
            <w:pPr>
              <w:pStyle w:val="TableContents"/>
              <w:jc w:val="center"/>
              <w:rPr>
                <w:rFonts w:ascii="Arial" w:hAnsi="Arial" w:cs="Arial"/>
              </w:rPr>
            </w:pPr>
            <w:r>
              <w:rPr>
                <w:rFonts w:ascii="Arial" w:hAnsi="Arial" w:cs="Arial"/>
              </w:rPr>
              <w:t>X</w:t>
            </w:r>
          </w:p>
        </w:tc>
      </w:tr>
      <w:tr w:rsidR="00CF68F7" w:rsidRPr="00FE55D5" w14:paraId="366F4D10" w14:textId="77777777" w:rsidTr="00052B9E">
        <w:tc>
          <w:tcPr>
            <w:tcW w:w="843" w:type="dxa"/>
            <w:tcBorders>
              <w:left w:val="single" w:sz="2" w:space="0" w:color="000000"/>
            </w:tcBorders>
            <w:shd w:val="clear" w:color="auto" w:fill="auto"/>
            <w:tcMar>
              <w:left w:w="54" w:type="dxa"/>
            </w:tcMar>
          </w:tcPr>
          <w:p w14:paraId="02716490" w14:textId="77777777" w:rsidR="00CF68F7" w:rsidRPr="00FE55D5" w:rsidRDefault="00CF68F7" w:rsidP="00CF68F7">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32B8A41" w14:textId="5E48751F" w:rsidR="00CF68F7" w:rsidRPr="00CF68F7" w:rsidRDefault="00CF68F7" w:rsidP="00BD20E8">
            <w:pPr>
              <w:pStyle w:val="TableContents"/>
              <w:jc w:val="both"/>
              <w:rPr>
                <w:rFonts w:ascii="Arial" w:hAnsi="Arial" w:cs="Arial"/>
              </w:rPr>
            </w:pPr>
            <w:r w:rsidRPr="00CF68F7">
              <w:rPr>
                <w:rFonts w:ascii="Arial" w:hAnsi="Arial" w:cs="Arial"/>
              </w:rPr>
              <w:t xml:space="preserve">Permitir que após o envio do arquivo de importação dos servidores, antes de realizar a operação de inserção dos dados enviados, os dados sejam exibidos em uma tela </w:t>
            </w:r>
            <w:proofErr w:type="gramStart"/>
            <w:r w:rsidRPr="00CF68F7">
              <w:rPr>
                <w:rFonts w:ascii="Arial" w:hAnsi="Arial" w:cs="Arial"/>
              </w:rPr>
              <w:t>melhor</w:t>
            </w:r>
            <w:proofErr w:type="gramEnd"/>
            <w:r w:rsidRPr="00CF68F7">
              <w:rPr>
                <w:rFonts w:ascii="Arial" w:hAnsi="Arial" w:cs="Arial"/>
              </w:rPr>
              <w:t xml:space="preserve"> organizados para que o usuário possa conferir as informações que estarão sendo enviadas ao sistema</w:t>
            </w:r>
            <w:r w:rsidR="004805B3">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4863C452" w14:textId="4927B252" w:rsidR="00CF68F7" w:rsidRPr="00052B9E" w:rsidRDefault="00052B9E" w:rsidP="00052B9E">
            <w:pPr>
              <w:pStyle w:val="TableContents"/>
              <w:jc w:val="center"/>
              <w:rPr>
                <w:rFonts w:ascii="Arial" w:hAnsi="Arial" w:cs="Arial"/>
              </w:rPr>
            </w:pPr>
            <w:r>
              <w:rPr>
                <w:rFonts w:ascii="Arial" w:hAnsi="Arial" w:cs="Arial"/>
              </w:rPr>
              <w:t>X</w:t>
            </w:r>
          </w:p>
        </w:tc>
      </w:tr>
      <w:tr w:rsidR="00CF68F7" w:rsidRPr="00FE55D5" w14:paraId="2736F568" w14:textId="77777777" w:rsidTr="00052B9E">
        <w:tc>
          <w:tcPr>
            <w:tcW w:w="843" w:type="dxa"/>
            <w:tcBorders>
              <w:left w:val="single" w:sz="2" w:space="0" w:color="000000"/>
            </w:tcBorders>
            <w:shd w:val="clear" w:color="auto" w:fill="auto"/>
            <w:tcMar>
              <w:left w:w="54" w:type="dxa"/>
            </w:tcMar>
          </w:tcPr>
          <w:p w14:paraId="5476F9D6" w14:textId="77777777" w:rsidR="00CF68F7" w:rsidRPr="00FE55D5" w:rsidRDefault="00CF68F7" w:rsidP="00CF68F7">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35B7782" w14:textId="1CC2129C" w:rsidR="00CF68F7" w:rsidRPr="00CF68F7" w:rsidRDefault="00CF68F7" w:rsidP="00BD20E8">
            <w:pPr>
              <w:pStyle w:val="TableContents"/>
              <w:jc w:val="both"/>
              <w:rPr>
                <w:rFonts w:ascii="Arial" w:hAnsi="Arial" w:cs="Arial"/>
              </w:rPr>
            </w:pPr>
            <w:r w:rsidRPr="00CF68F7">
              <w:rPr>
                <w:rFonts w:ascii="Arial" w:hAnsi="Arial" w:cs="Arial"/>
              </w:rPr>
              <w:t>Permitir que em caso de divergência ou qualquer outro motivo, referente a operação de importação dos servidores via arquivo, o usuário possa voltar e reiniciar o processo ou até mesmo selecionar um arquivo distinto, caso tenha selecionado o arquivo incorreto</w:t>
            </w:r>
            <w:r w:rsidR="004805B3">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17049E3B" w14:textId="12F0C65D" w:rsidR="00CF68F7" w:rsidRPr="00052B9E" w:rsidRDefault="00052B9E" w:rsidP="00052B9E">
            <w:pPr>
              <w:pStyle w:val="TableContents"/>
              <w:jc w:val="center"/>
              <w:rPr>
                <w:rFonts w:ascii="Arial" w:hAnsi="Arial" w:cs="Arial"/>
              </w:rPr>
            </w:pPr>
            <w:r>
              <w:rPr>
                <w:rFonts w:ascii="Arial" w:hAnsi="Arial" w:cs="Arial"/>
              </w:rPr>
              <w:t>X</w:t>
            </w:r>
          </w:p>
        </w:tc>
      </w:tr>
      <w:tr w:rsidR="00CF68F7" w:rsidRPr="00FE55D5" w14:paraId="0B151122" w14:textId="77777777" w:rsidTr="00052B9E">
        <w:tc>
          <w:tcPr>
            <w:tcW w:w="843" w:type="dxa"/>
            <w:tcBorders>
              <w:left w:val="single" w:sz="2" w:space="0" w:color="000000"/>
            </w:tcBorders>
            <w:shd w:val="clear" w:color="auto" w:fill="auto"/>
            <w:tcMar>
              <w:left w:w="54" w:type="dxa"/>
            </w:tcMar>
          </w:tcPr>
          <w:p w14:paraId="26CF2743" w14:textId="77777777" w:rsidR="00CF68F7" w:rsidRPr="004805B3" w:rsidRDefault="00CF68F7" w:rsidP="00CF68F7">
            <w:pPr>
              <w:pStyle w:val="TableContents"/>
              <w:suppressLineNumbers/>
              <w:suppressAutoHyphens w:val="0"/>
              <w:rPr>
                <w:rFonts w:ascii="Arial" w:hAnsi="Arial" w:cs="Arial"/>
              </w:rPr>
            </w:pPr>
          </w:p>
        </w:tc>
        <w:tc>
          <w:tcPr>
            <w:tcW w:w="6963" w:type="dxa"/>
            <w:tcBorders>
              <w:left w:val="single" w:sz="2" w:space="0" w:color="000000"/>
            </w:tcBorders>
            <w:shd w:val="clear" w:color="auto" w:fill="auto"/>
            <w:tcMar>
              <w:left w:w="54" w:type="dxa"/>
            </w:tcMar>
          </w:tcPr>
          <w:p w14:paraId="7421F733" w14:textId="5C50B72C" w:rsidR="00CF68F7" w:rsidRPr="004805B3" w:rsidRDefault="00CF68F7" w:rsidP="00BD20E8">
            <w:pPr>
              <w:pStyle w:val="TableContents"/>
              <w:jc w:val="both"/>
              <w:rPr>
                <w:rFonts w:ascii="Arial" w:hAnsi="Arial" w:cs="Arial"/>
              </w:rPr>
            </w:pPr>
            <w:r w:rsidRPr="004805B3">
              <w:rPr>
                <w:rFonts w:ascii="Arial" w:hAnsi="Arial" w:cs="Arial"/>
              </w:rPr>
              <w:t>Apresentar opção para confirmar a conferência da lista apresentada com todas as informações do arquivo enviado para que o sistema realize o processo completo de importação dos dados dos servidores</w:t>
            </w:r>
            <w:r w:rsidR="004805B3" w:rsidRPr="004805B3">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561552C4" w14:textId="39F697B5" w:rsidR="00CF68F7" w:rsidRPr="00052B9E" w:rsidRDefault="00052B9E" w:rsidP="00052B9E">
            <w:pPr>
              <w:pStyle w:val="TableContents"/>
              <w:jc w:val="center"/>
              <w:rPr>
                <w:rFonts w:ascii="Arial" w:hAnsi="Arial" w:cs="Arial"/>
              </w:rPr>
            </w:pPr>
            <w:r>
              <w:rPr>
                <w:rFonts w:ascii="Arial" w:hAnsi="Arial" w:cs="Arial"/>
              </w:rPr>
              <w:t>X</w:t>
            </w:r>
          </w:p>
        </w:tc>
      </w:tr>
      <w:tr w:rsidR="00CF68F7" w:rsidRPr="00FE55D5" w14:paraId="6DB3610C" w14:textId="77777777" w:rsidTr="00052B9E">
        <w:tc>
          <w:tcPr>
            <w:tcW w:w="843" w:type="dxa"/>
            <w:tcBorders>
              <w:left w:val="single" w:sz="2" w:space="0" w:color="000000"/>
            </w:tcBorders>
            <w:shd w:val="clear" w:color="auto" w:fill="auto"/>
            <w:tcMar>
              <w:left w:w="54" w:type="dxa"/>
            </w:tcMar>
          </w:tcPr>
          <w:p w14:paraId="423EF65B" w14:textId="77777777" w:rsidR="00CF68F7" w:rsidRPr="004805B3" w:rsidRDefault="00CF68F7" w:rsidP="00CF68F7">
            <w:pPr>
              <w:pStyle w:val="TableContents"/>
              <w:suppressLineNumbers/>
              <w:suppressAutoHyphens w:val="0"/>
              <w:rPr>
                <w:rFonts w:ascii="Arial" w:hAnsi="Arial" w:cs="Arial"/>
              </w:rPr>
            </w:pPr>
          </w:p>
        </w:tc>
        <w:tc>
          <w:tcPr>
            <w:tcW w:w="6963" w:type="dxa"/>
            <w:tcBorders>
              <w:left w:val="single" w:sz="2" w:space="0" w:color="000000"/>
            </w:tcBorders>
            <w:shd w:val="clear" w:color="auto" w:fill="auto"/>
            <w:tcMar>
              <w:left w:w="54" w:type="dxa"/>
            </w:tcMar>
          </w:tcPr>
          <w:p w14:paraId="047DD2F6" w14:textId="0E30A612" w:rsidR="00CF68F7" w:rsidRPr="004805B3" w:rsidRDefault="00CF68F7" w:rsidP="00BD20E8">
            <w:pPr>
              <w:pStyle w:val="TableContents"/>
              <w:jc w:val="both"/>
              <w:rPr>
                <w:rFonts w:ascii="Arial" w:hAnsi="Arial" w:cs="Arial"/>
              </w:rPr>
            </w:pPr>
            <w:r w:rsidRPr="004805B3">
              <w:rPr>
                <w:rFonts w:ascii="Arial" w:hAnsi="Arial" w:cs="Arial"/>
              </w:rPr>
              <w:t>Permitir visualizar o indicador quantitativo de servidores agrupados por setor</w:t>
            </w:r>
            <w:r w:rsidR="004805B3" w:rsidRPr="004805B3">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6A12C8EF" w14:textId="4426BDE4" w:rsidR="00CF68F7" w:rsidRPr="00052B9E" w:rsidRDefault="00052B9E" w:rsidP="00052B9E">
            <w:pPr>
              <w:pStyle w:val="TableContents"/>
              <w:jc w:val="center"/>
              <w:rPr>
                <w:rFonts w:ascii="Arial" w:hAnsi="Arial" w:cs="Arial"/>
              </w:rPr>
            </w:pPr>
            <w:r>
              <w:rPr>
                <w:rFonts w:ascii="Arial" w:hAnsi="Arial" w:cs="Arial"/>
              </w:rPr>
              <w:t>X</w:t>
            </w:r>
          </w:p>
        </w:tc>
      </w:tr>
      <w:tr w:rsidR="00CF68F7" w:rsidRPr="00FE55D5" w14:paraId="456B8C1E" w14:textId="77777777" w:rsidTr="00052B9E">
        <w:tc>
          <w:tcPr>
            <w:tcW w:w="843" w:type="dxa"/>
            <w:tcBorders>
              <w:left w:val="single" w:sz="2" w:space="0" w:color="000000"/>
            </w:tcBorders>
            <w:shd w:val="clear" w:color="auto" w:fill="auto"/>
            <w:tcMar>
              <w:left w:w="54" w:type="dxa"/>
            </w:tcMar>
          </w:tcPr>
          <w:p w14:paraId="159EFC9A" w14:textId="77777777" w:rsidR="00CF68F7" w:rsidRPr="004805B3" w:rsidRDefault="00CF68F7" w:rsidP="00CF68F7">
            <w:pPr>
              <w:pStyle w:val="TableContents"/>
              <w:suppressLineNumbers/>
              <w:suppressAutoHyphens w:val="0"/>
              <w:rPr>
                <w:rFonts w:ascii="Arial" w:hAnsi="Arial" w:cs="Arial"/>
              </w:rPr>
            </w:pPr>
          </w:p>
        </w:tc>
        <w:tc>
          <w:tcPr>
            <w:tcW w:w="6963" w:type="dxa"/>
            <w:tcBorders>
              <w:left w:val="single" w:sz="2" w:space="0" w:color="000000"/>
            </w:tcBorders>
            <w:shd w:val="clear" w:color="auto" w:fill="auto"/>
            <w:tcMar>
              <w:left w:w="54" w:type="dxa"/>
            </w:tcMar>
          </w:tcPr>
          <w:p w14:paraId="0F4D6183" w14:textId="7B5FB31D" w:rsidR="00CF68F7" w:rsidRPr="004805B3" w:rsidRDefault="00CF68F7" w:rsidP="00BD20E8">
            <w:pPr>
              <w:pStyle w:val="TableContents"/>
              <w:jc w:val="both"/>
              <w:rPr>
                <w:rFonts w:ascii="Arial" w:hAnsi="Arial" w:cs="Arial"/>
              </w:rPr>
            </w:pPr>
            <w:r w:rsidRPr="004805B3">
              <w:rPr>
                <w:rFonts w:ascii="Arial" w:hAnsi="Arial" w:cs="Arial"/>
              </w:rPr>
              <w:t>Permitir visualizar o indicador quantitativo de servidores agrupados por tempo de casa</w:t>
            </w:r>
            <w:r w:rsidR="004805B3" w:rsidRPr="004805B3">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26A28F98" w14:textId="1D4FA414" w:rsidR="00CF68F7" w:rsidRPr="00052B9E" w:rsidRDefault="00052B9E" w:rsidP="00052B9E">
            <w:pPr>
              <w:pStyle w:val="TableContents"/>
              <w:jc w:val="center"/>
              <w:rPr>
                <w:rFonts w:ascii="Arial" w:hAnsi="Arial" w:cs="Arial"/>
              </w:rPr>
            </w:pPr>
            <w:r>
              <w:rPr>
                <w:rFonts w:ascii="Arial" w:hAnsi="Arial" w:cs="Arial"/>
              </w:rPr>
              <w:t>X</w:t>
            </w:r>
          </w:p>
        </w:tc>
      </w:tr>
      <w:tr w:rsidR="00CF68F7" w:rsidRPr="00FE55D5" w14:paraId="6EFACE74" w14:textId="77777777" w:rsidTr="00052B9E">
        <w:tc>
          <w:tcPr>
            <w:tcW w:w="843" w:type="dxa"/>
            <w:tcBorders>
              <w:left w:val="single" w:sz="2" w:space="0" w:color="000000"/>
            </w:tcBorders>
            <w:shd w:val="clear" w:color="auto" w:fill="auto"/>
            <w:tcMar>
              <w:left w:w="54" w:type="dxa"/>
            </w:tcMar>
          </w:tcPr>
          <w:p w14:paraId="1386011D" w14:textId="77777777" w:rsidR="00CF68F7" w:rsidRPr="004805B3" w:rsidRDefault="00CF68F7" w:rsidP="00CF68F7">
            <w:pPr>
              <w:pStyle w:val="TableContents"/>
              <w:suppressLineNumbers/>
              <w:suppressAutoHyphens w:val="0"/>
              <w:rPr>
                <w:rFonts w:ascii="Arial" w:hAnsi="Arial" w:cs="Arial"/>
              </w:rPr>
            </w:pPr>
          </w:p>
        </w:tc>
        <w:tc>
          <w:tcPr>
            <w:tcW w:w="6963" w:type="dxa"/>
            <w:tcBorders>
              <w:left w:val="single" w:sz="2" w:space="0" w:color="000000"/>
            </w:tcBorders>
            <w:shd w:val="clear" w:color="auto" w:fill="auto"/>
            <w:tcMar>
              <w:left w:w="54" w:type="dxa"/>
            </w:tcMar>
          </w:tcPr>
          <w:p w14:paraId="16E57740" w14:textId="216750AE" w:rsidR="00CF68F7" w:rsidRPr="004805B3" w:rsidRDefault="00CF68F7" w:rsidP="00BD20E8">
            <w:pPr>
              <w:pStyle w:val="TableContents"/>
              <w:jc w:val="both"/>
              <w:rPr>
                <w:rFonts w:ascii="Arial" w:hAnsi="Arial" w:cs="Arial"/>
              </w:rPr>
            </w:pPr>
            <w:r w:rsidRPr="004805B3">
              <w:rPr>
                <w:rFonts w:ascii="Arial" w:hAnsi="Arial" w:cs="Arial"/>
              </w:rPr>
              <w:t>Permitir visualizar o indicador quantitativo de servidores agrupados por regime de trabalho</w:t>
            </w:r>
            <w:r w:rsidR="004805B3" w:rsidRPr="004805B3">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7C1C9130" w14:textId="13565B5A" w:rsidR="00CF68F7" w:rsidRPr="00052B9E" w:rsidRDefault="00052B9E" w:rsidP="00052B9E">
            <w:pPr>
              <w:pStyle w:val="TableContents"/>
              <w:jc w:val="center"/>
              <w:rPr>
                <w:rFonts w:ascii="Arial" w:hAnsi="Arial" w:cs="Arial"/>
              </w:rPr>
            </w:pPr>
            <w:r>
              <w:rPr>
                <w:rFonts w:ascii="Arial" w:hAnsi="Arial" w:cs="Arial"/>
              </w:rPr>
              <w:t>X</w:t>
            </w:r>
          </w:p>
        </w:tc>
      </w:tr>
      <w:tr w:rsidR="00CF68F7" w:rsidRPr="00FE55D5" w14:paraId="43733AE3" w14:textId="77777777" w:rsidTr="00052B9E">
        <w:tc>
          <w:tcPr>
            <w:tcW w:w="843" w:type="dxa"/>
            <w:tcBorders>
              <w:left w:val="single" w:sz="2" w:space="0" w:color="000000"/>
            </w:tcBorders>
            <w:shd w:val="clear" w:color="auto" w:fill="auto"/>
            <w:tcMar>
              <w:left w:w="54" w:type="dxa"/>
            </w:tcMar>
          </w:tcPr>
          <w:p w14:paraId="0F5F634B" w14:textId="77777777" w:rsidR="00CF68F7" w:rsidRPr="004805B3" w:rsidRDefault="00CF68F7" w:rsidP="00CF68F7">
            <w:pPr>
              <w:pStyle w:val="TableContents"/>
              <w:suppressLineNumbers/>
              <w:suppressAutoHyphens w:val="0"/>
              <w:rPr>
                <w:rFonts w:ascii="Arial" w:hAnsi="Arial" w:cs="Arial"/>
              </w:rPr>
            </w:pPr>
          </w:p>
        </w:tc>
        <w:tc>
          <w:tcPr>
            <w:tcW w:w="6963" w:type="dxa"/>
            <w:tcBorders>
              <w:left w:val="single" w:sz="2" w:space="0" w:color="000000"/>
            </w:tcBorders>
            <w:shd w:val="clear" w:color="auto" w:fill="auto"/>
            <w:tcMar>
              <w:left w:w="54" w:type="dxa"/>
            </w:tcMar>
          </w:tcPr>
          <w:p w14:paraId="5970DD9B" w14:textId="138EE17B" w:rsidR="00CF68F7" w:rsidRPr="004805B3" w:rsidRDefault="00CF68F7" w:rsidP="00BD20E8">
            <w:pPr>
              <w:pStyle w:val="TableContents"/>
              <w:jc w:val="both"/>
              <w:rPr>
                <w:rFonts w:ascii="Arial" w:hAnsi="Arial" w:cs="Arial"/>
              </w:rPr>
            </w:pPr>
            <w:r w:rsidRPr="004805B3">
              <w:rPr>
                <w:rFonts w:ascii="Arial" w:hAnsi="Arial" w:cs="Arial"/>
              </w:rPr>
              <w:t>Permitir visualizar o indicador quantitativo de aniversariantes agrupados por mês</w:t>
            </w:r>
            <w:r w:rsidR="004805B3" w:rsidRPr="004805B3">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59F26756" w14:textId="72FB3521" w:rsidR="00CF68F7" w:rsidRPr="00052B9E" w:rsidRDefault="00052B9E" w:rsidP="00052B9E">
            <w:pPr>
              <w:pStyle w:val="TableContents"/>
              <w:jc w:val="center"/>
              <w:rPr>
                <w:rFonts w:ascii="Arial" w:hAnsi="Arial" w:cs="Arial"/>
              </w:rPr>
            </w:pPr>
            <w:r>
              <w:rPr>
                <w:rFonts w:ascii="Arial" w:hAnsi="Arial" w:cs="Arial"/>
              </w:rPr>
              <w:t>X</w:t>
            </w:r>
          </w:p>
        </w:tc>
      </w:tr>
      <w:tr w:rsidR="00CF68F7" w:rsidRPr="00FE55D5" w14:paraId="0B4BA477" w14:textId="77777777" w:rsidTr="00052B9E">
        <w:tc>
          <w:tcPr>
            <w:tcW w:w="843" w:type="dxa"/>
            <w:tcBorders>
              <w:left w:val="single" w:sz="2" w:space="0" w:color="000000"/>
            </w:tcBorders>
            <w:shd w:val="clear" w:color="auto" w:fill="auto"/>
            <w:tcMar>
              <w:left w:w="54" w:type="dxa"/>
            </w:tcMar>
          </w:tcPr>
          <w:p w14:paraId="36A6FED7" w14:textId="77777777" w:rsidR="00CF68F7" w:rsidRPr="004805B3" w:rsidRDefault="00CF68F7" w:rsidP="00CF68F7">
            <w:pPr>
              <w:pStyle w:val="TableContents"/>
              <w:suppressLineNumbers/>
              <w:suppressAutoHyphens w:val="0"/>
              <w:rPr>
                <w:rFonts w:ascii="Arial" w:hAnsi="Arial" w:cs="Arial"/>
              </w:rPr>
            </w:pPr>
          </w:p>
        </w:tc>
        <w:tc>
          <w:tcPr>
            <w:tcW w:w="6963" w:type="dxa"/>
            <w:tcBorders>
              <w:left w:val="single" w:sz="2" w:space="0" w:color="000000"/>
            </w:tcBorders>
            <w:shd w:val="clear" w:color="auto" w:fill="auto"/>
            <w:tcMar>
              <w:left w:w="54" w:type="dxa"/>
            </w:tcMar>
          </w:tcPr>
          <w:p w14:paraId="3F8B58EB" w14:textId="6B6CDCFC" w:rsidR="00CF68F7" w:rsidRPr="004805B3" w:rsidRDefault="00CF68F7" w:rsidP="00BD20E8">
            <w:pPr>
              <w:pStyle w:val="TableContents"/>
              <w:jc w:val="both"/>
              <w:rPr>
                <w:rFonts w:ascii="Arial" w:hAnsi="Arial" w:cs="Arial"/>
              </w:rPr>
            </w:pPr>
            <w:r w:rsidRPr="004805B3">
              <w:rPr>
                <w:rFonts w:ascii="Arial" w:hAnsi="Arial" w:cs="Arial"/>
              </w:rPr>
              <w:t>Permitir visualizar o indicador quantitativo de servidores admitidos agrupados por mês</w:t>
            </w:r>
            <w:r w:rsidR="004805B3" w:rsidRPr="004805B3">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5FDF0EE7" w14:textId="2A321DFD" w:rsidR="00CF68F7" w:rsidRPr="00052B9E" w:rsidRDefault="00052B9E" w:rsidP="00052B9E">
            <w:pPr>
              <w:pStyle w:val="TableContents"/>
              <w:jc w:val="center"/>
              <w:rPr>
                <w:rFonts w:ascii="Arial" w:hAnsi="Arial" w:cs="Arial"/>
              </w:rPr>
            </w:pPr>
            <w:r>
              <w:rPr>
                <w:rFonts w:ascii="Arial" w:hAnsi="Arial" w:cs="Arial"/>
              </w:rPr>
              <w:t>X</w:t>
            </w:r>
          </w:p>
        </w:tc>
      </w:tr>
      <w:tr w:rsidR="00CF68F7" w:rsidRPr="00FE55D5" w14:paraId="60AB00E2" w14:textId="77777777" w:rsidTr="00052B9E">
        <w:tc>
          <w:tcPr>
            <w:tcW w:w="843" w:type="dxa"/>
            <w:tcBorders>
              <w:left w:val="single" w:sz="2" w:space="0" w:color="000000"/>
            </w:tcBorders>
            <w:shd w:val="clear" w:color="auto" w:fill="auto"/>
            <w:tcMar>
              <w:left w:w="54" w:type="dxa"/>
            </w:tcMar>
          </w:tcPr>
          <w:p w14:paraId="6FF115F6" w14:textId="77777777" w:rsidR="00CF68F7" w:rsidRPr="004805B3" w:rsidRDefault="00CF68F7" w:rsidP="00CF68F7">
            <w:pPr>
              <w:pStyle w:val="TableContents"/>
              <w:suppressLineNumbers/>
              <w:suppressAutoHyphens w:val="0"/>
              <w:rPr>
                <w:rFonts w:ascii="Arial" w:hAnsi="Arial" w:cs="Arial"/>
              </w:rPr>
            </w:pPr>
          </w:p>
        </w:tc>
        <w:tc>
          <w:tcPr>
            <w:tcW w:w="6963" w:type="dxa"/>
            <w:tcBorders>
              <w:left w:val="single" w:sz="2" w:space="0" w:color="000000"/>
            </w:tcBorders>
            <w:shd w:val="clear" w:color="auto" w:fill="auto"/>
            <w:tcMar>
              <w:left w:w="54" w:type="dxa"/>
            </w:tcMar>
          </w:tcPr>
          <w:p w14:paraId="0EE46912" w14:textId="4A669D51" w:rsidR="00CF68F7" w:rsidRPr="004805B3" w:rsidRDefault="00CF68F7" w:rsidP="00BD20E8">
            <w:pPr>
              <w:pStyle w:val="TableContents"/>
              <w:jc w:val="both"/>
              <w:rPr>
                <w:rFonts w:ascii="Arial" w:hAnsi="Arial" w:cs="Arial"/>
              </w:rPr>
            </w:pPr>
            <w:r w:rsidRPr="004805B3">
              <w:rPr>
                <w:rFonts w:ascii="Arial" w:hAnsi="Arial" w:cs="Arial"/>
              </w:rPr>
              <w:t>Permitir visualizar o indicador quantitativo de servidores agrupados por escala</w:t>
            </w:r>
            <w:r w:rsidR="004805B3" w:rsidRPr="004805B3">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6B9F7DD3" w14:textId="5FB53512" w:rsidR="00CF68F7" w:rsidRPr="00052B9E" w:rsidRDefault="00052B9E" w:rsidP="00052B9E">
            <w:pPr>
              <w:pStyle w:val="TableContents"/>
              <w:jc w:val="center"/>
              <w:rPr>
                <w:rFonts w:ascii="Arial" w:hAnsi="Arial" w:cs="Arial"/>
              </w:rPr>
            </w:pPr>
            <w:r>
              <w:rPr>
                <w:rFonts w:ascii="Arial" w:hAnsi="Arial" w:cs="Arial"/>
              </w:rPr>
              <w:t>X</w:t>
            </w:r>
          </w:p>
        </w:tc>
      </w:tr>
      <w:tr w:rsidR="00CF68F7" w:rsidRPr="00FE55D5" w14:paraId="6B293894" w14:textId="77777777" w:rsidTr="00052B9E">
        <w:tc>
          <w:tcPr>
            <w:tcW w:w="843" w:type="dxa"/>
            <w:tcBorders>
              <w:left w:val="single" w:sz="2" w:space="0" w:color="000000"/>
            </w:tcBorders>
            <w:shd w:val="clear" w:color="auto" w:fill="auto"/>
            <w:tcMar>
              <w:left w:w="54" w:type="dxa"/>
            </w:tcMar>
          </w:tcPr>
          <w:p w14:paraId="1B4DDA69" w14:textId="77777777" w:rsidR="00CF68F7" w:rsidRPr="00FE55D5" w:rsidRDefault="00CF68F7" w:rsidP="00CF68F7">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4C0AEBC" w14:textId="0368D12F" w:rsidR="00CF68F7" w:rsidRPr="0010340F" w:rsidRDefault="004805B3" w:rsidP="00BD20E8">
            <w:pPr>
              <w:pStyle w:val="TableContents"/>
              <w:jc w:val="both"/>
              <w:rPr>
                <w:rFonts w:ascii="Arial" w:hAnsi="Arial" w:cs="Arial"/>
              </w:rPr>
            </w:pPr>
            <w:r w:rsidRPr="0010340F">
              <w:rPr>
                <w:rFonts w:ascii="Arial" w:hAnsi="Arial" w:cs="Arial"/>
              </w:rPr>
              <w:t>Permitir que sejam cadastrados os tipos de plantão da agenda de trabalho, contendo o nome e um indicador visual distintos por cor para identificar cada tipo de plantão.</w:t>
            </w:r>
          </w:p>
        </w:tc>
        <w:tc>
          <w:tcPr>
            <w:tcW w:w="1829" w:type="dxa"/>
            <w:tcBorders>
              <w:left w:val="single" w:sz="2" w:space="0" w:color="000000"/>
              <w:right w:val="single" w:sz="2" w:space="0" w:color="000000"/>
            </w:tcBorders>
            <w:shd w:val="clear" w:color="auto" w:fill="auto"/>
            <w:tcMar>
              <w:left w:w="54" w:type="dxa"/>
            </w:tcMar>
            <w:vAlign w:val="center"/>
          </w:tcPr>
          <w:p w14:paraId="3EFC2BCD" w14:textId="45C1DC4A" w:rsidR="00CF68F7" w:rsidRPr="00052B9E" w:rsidRDefault="00052B9E" w:rsidP="00052B9E">
            <w:pPr>
              <w:pStyle w:val="TableContents"/>
              <w:jc w:val="center"/>
              <w:rPr>
                <w:rFonts w:ascii="Arial" w:hAnsi="Arial" w:cs="Arial"/>
              </w:rPr>
            </w:pPr>
            <w:r>
              <w:rPr>
                <w:rFonts w:ascii="Arial" w:hAnsi="Arial" w:cs="Arial"/>
              </w:rPr>
              <w:t>X</w:t>
            </w:r>
          </w:p>
        </w:tc>
      </w:tr>
      <w:tr w:rsidR="004805B3" w:rsidRPr="00FE55D5" w14:paraId="7304C5B1" w14:textId="77777777" w:rsidTr="00052B9E">
        <w:tc>
          <w:tcPr>
            <w:tcW w:w="843" w:type="dxa"/>
            <w:tcBorders>
              <w:left w:val="single" w:sz="2" w:space="0" w:color="000000"/>
            </w:tcBorders>
            <w:shd w:val="clear" w:color="auto" w:fill="auto"/>
            <w:tcMar>
              <w:left w:w="54" w:type="dxa"/>
            </w:tcMar>
          </w:tcPr>
          <w:p w14:paraId="276C6F31" w14:textId="77777777" w:rsidR="004805B3" w:rsidRPr="00FE55D5" w:rsidRDefault="004805B3" w:rsidP="004805B3">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D31E9E0" w14:textId="4843E2B0" w:rsidR="004805B3" w:rsidRPr="0010340F" w:rsidRDefault="004805B3" w:rsidP="00BD20E8">
            <w:pPr>
              <w:pStyle w:val="TableContents"/>
              <w:jc w:val="both"/>
              <w:rPr>
                <w:rFonts w:ascii="Arial" w:hAnsi="Arial" w:cs="Arial"/>
              </w:rPr>
            </w:pPr>
            <w:r w:rsidRPr="0010340F">
              <w:rPr>
                <w:rFonts w:ascii="Arial" w:hAnsi="Arial" w:cs="Arial"/>
              </w:rPr>
              <w:t>Permitir o cadastro de plantão para a agenda de trabalho, devendo conter, no mínimo, as seguintes informações:</w:t>
            </w:r>
          </w:p>
          <w:p w14:paraId="5EE622CB" w14:textId="77777777" w:rsidR="004805B3" w:rsidRPr="0010340F" w:rsidRDefault="004805B3" w:rsidP="00BD424A">
            <w:pPr>
              <w:pStyle w:val="TableContents"/>
              <w:numPr>
                <w:ilvl w:val="0"/>
                <w:numId w:val="7"/>
              </w:numPr>
              <w:suppressLineNumbers/>
              <w:suppressAutoHyphens w:val="0"/>
              <w:jc w:val="both"/>
              <w:rPr>
                <w:rFonts w:ascii="Arial" w:hAnsi="Arial" w:cs="Arial"/>
              </w:rPr>
            </w:pPr>
            <w:r w:rsidRPr="0010340F">
              <w:rPr>
                <w:rFonts w:ascii="Arial" w:hAnsi="Arial" w:cs="Arial"/>
              </w:rPr>
              <w:t>Setor em que o plantão vai ser atribuído</w:t>
            </w:r>
          </w:p>
          <w:p w14:paraId="3DD1BF94" w14:textId="77777777" w:rsidR="004805B3" w:rsidRPr="0010340F" w:rsidRDefault="004805B3" w:rsidP="00BD424A">
            <w:pPr>
              <w:pStyle w:val="TableContents"/>
              <w:numPr>
                <w:ilvl w:val="0"/>
                <w:numId w:val="7"/>
              </w:numPr>
              <w:suppressLineNumbers/>
              <w:suppressAutoHyphens w:val="0"/>
              <w:jc w:val="both"/>
              <w:rPr>
                <w:rFonts w:ascii="Arial" w:hAnsi="Arial" w:cs="Arial"/>
              </w:rPr>
            </w:pPr>
            <w:r w:rsidRPr="0010340F">
              <w:rPr>
                <w:rFonts w:ascii="Arial" w:hAnsi="Arial" w:cs="Arial"/>
              </w:rPr>
              <w:t>Tipo do plantão que já deverá estar previamente cadastrado</w:t>
            </w:r>
          </w:p>
          <w:p w14:paraId="32AF77F1" w14:textId="77777777" w:rsidR="004805B3" w:rsidRPr="0010340F" w:rsidRDefault="004805B3" w:rsidP="00BD424A">
            <w:pPr>
              <w:pStyle w:val="TableContents"/>
              <w:numPr>
                <w:ilvl w:val="0"/>
                <w:numId w:val="7"/>
              </w:numPr>
              <w:suppressLineNumbers/>
              <w:suppressAutoHyphens w:val="0"/>
              <w:jc w:val="both"/>
              <w:rPr>
                <w:rFonts w:ascii="Arial" w:hAnsi="Arial" w:cs="Arial"/>
              </w:rPr>
            </w:pPr>
            <w:r w:rsidRPr="0010340F">
              <w:rPr>
                <w:rFonts w:ascii="Arial" w:hAnsi="Arial" w:cs="Arial"/>
              </w:rPr>
              <w:t>Escala</w:t>
            </w:r>
          </w:p>
          <w:p w14:paraId="109936F7" w14:textId="77777777" w:rsidR="004805B3" w:rsidRPr="0010340F" w:rsidRDefault="004805B3" w:rsidP="00BD424A">
            <w:pPr>
              <w:pStyle w:val="TableContents"/>
              <w:numPr>
                <w:ilvl w:val="0"/>
                <w:numId w:val="7"/>
              </w:numPr>
              <w:suppressLineNumbers/>
              <w:suppressAutoHyphens w:val="0"/>
              <w:jc w:val="both"/>
              <w:rPr>
                <w:rFonts w:ascii="Arial" w:hAnsi="Arial" w:cs="Arial"/>
              </w:rPr>
            </w:pPr>
            <w:r w:rsidRPr="0010340F">
              <w:rPr>
                <w:rFonts w:ascii="Arial" w:hAnsi="Arial" w:cs="Arial"/>
              </w:rPr>
              <w:t>Valor em reais do plantão caso possua</w:t>
            </w:r>
          </w:p>
          <w:p w14:paraId="60DE501C" w14:textId="77777777" w:rsidR="004805B3" w:rsidRPr="0010340F" w:rsidRDefault="004805B3" w:rsidP="00BD424A">
            <w:pPr>
              <w:pStyle w:val="TableContents"/>
              <w:numPr>
                <w:ilvl w:val="0"/>
                <w:numId w:val="7"/>
              </w:numPr>
              <w:suppressLineNumbers/>
              <w:suppressAutoHyphens w:val="0"/>
              <w:jc w:val="both"/>
              <w:rPr>
                <w:rFonts w:ascii="Arial" w:hAnsi="Arial" w:cs="Arial"/>
              </w:rPr>
            </w:pPr>
            <w:r w:rsidRPr="0010340F">
              <w:rPr>
                <w:rFonts w:ascii="Arial" w:hAnsi="Arial" w:cs="Arial"/>
              </w:rPr>
              <w:t>Horário de início e fim do plantão</w:t>
            </w:r>
          </w:p>
          <w:p w14:paraId="4BB42CB8" w14:textId="77777777" w:rsidR="004805B3" w:rsidRPr="0010340F" w:rsidRDefault="004805B3" w:rsidP="00BD424A">
            <w:pPr>
              <w:pStyle w:val="TableContents"/>
              <w:numPr>
                <w:ilvl w:val="0"/>
                <w:numId w:val="7"/>
              </w:numPr>
              <w:suppressLineNumbers/>
              <w:suppressAutoHyphens w:val="0"/>
              <w:jc w:val="both"/>
              <w:rPr>
                <w:rFonts w:ascii="Arial" w:hAnsi="Arial" w:cs="Arial"/>
              </w:rPr>
            </w:pPr>
            <w:r w:rsidRPr="0010340F">
              <w:rPr>
                <w:rFonts w:ascii="Arial" w:hAnsi="Arial" w:cs="Arial"/>
              </w:rPr>
              <w:t>Data do plantão</w:t>
            </w:r>
          </w:p>
          <w:p w14:paraId="5A2473EC" w14:textId="77777777" w:rsidR="004805B3" w:rsidRPr="0010340F" w:rsidRDefault="004805B3" w:rsidP="00BD424A">
            <w:pPr>
              <w:pStyle w:val="TableContents"/>
              <w:numPr>
                <w:ilvl w:val="0"/>
                <w:numId w:val="7"/>
              </w:numPr>
              <w:suppressLineNumbers/>
              <w:suppressAutoHyphens w:val="0"/>
              <w:jc w:val="both"/>
              <w:rPr>
                <w:rFonts w:ascii="Arial" w:hAnsi="Arial" w:cs="Arial"/>
              </w:rPr>
            </w:pPr>
            <w:r w:rsidRPr="0010340F">
              <w:rPr>
                <w:rFonts w:ascii="Arial" w:hAnsi="Arial" w:cs="Arial"/>
              </w:rPr>
              <w:t>Observação</w:t>
            </w:r>
          </w:p>
          <w:p w14:paraId="29DEEE9F" w14:textId="77777777" w:rsidR="004805B3" w:rsidRPr="0010340F" w:rsidRDefault="004805B3" w:rsidP="00BD424A">
            <w:pPr>
              <w:pStyle w:val="TableContents"/>
              <w:numPr>
                <w:ilvl w:val="0"/>
                <w:numId w:val="7"/>
              </w:numPr>
              <w:suppressLineNumbers/>
              <w:suppressAutoHyphens w:val="0"/>
              <w:jc w:val="both"/>
              <w:rPr>
                <w:rFonts w:ascii="Arial" w:hAnsi="Arial" w:cs="Arial"/>
              </w:rPr>
            </w:pPr>
            <w:r w:rsidRPr="0010340F">
              <w:rPr>
                <w:rFonts w:ascii="Arial" w:hAnsi="Arial" w:cs="Arial"/>
              </w:rPr>
              <w:t>Detalhes do plantão</w:t>
            </w:r>
          </w:p>
          <w:p w14:paraId="05F27429" w14:textId="10731450" w:rsidR="004805B3" w:rsidRPr="0010340F" w:rsidRDefault="004805B3" w:rsidP="00BD424A">
            <w:pPr>
              <w:pStyle w:val="TableContents"/>
              <w:numPr>
                <w:ilvl w:val="0"/>
                <w:numId w:val="7"/>
              </w:numPr>
              <w:suppressLineNumbers/>
              <w:suppressAutoHyphens w:val="0"/>
              <w:jc w:val="both"/>
              <w:rPr>
                <w:rFonts w:ascii="Arial" w:hAnsi="Arial" w:cs="Arial"/>
              </w:rPr>
            </w:pPr>
            <w:r w:rsidRPr="0010340F">
              <w:rPr>
                <w:rFonts w:ascii="Arial" w:hAnsi="Arial" w:cs="Arial"/>
              </w:rPr>
              <w:t>E a possibilidade de repetir o plantão até uma determinada data, definindo o dia da semana em que este plantão se repete</w:t>
            </w:r>
          </w:p>
        </w:tc>
        <w:tc>
          <w:tcPr>
            <w:tcW w:w="1829" w:type="dxa"/>
            <w:tcBorders>
              <w:left w:val="single" w:sz="2" w:space="0" w:color="000000"/>
              <w:right w:val="single" w:sz="2" w:space="0" w:color="000000"/>
            </w:tcBorders>
            <w:shd w:val="clear" w:color="auto" w:fill="auto"/>
            <w:tcMar>
              <w:left w:w="54" w:type="dxa"/>
            </w:tcMar>
            <w:vAlign w:val="center"/>
          </w:tcPr>
          <w:p w14:paraId="415EF5B4" w14:textId="392CDA2D" w:rsidR="004805B3" w:rsidRPr="00052B9E" w:rsidRDefault="00052B9E" w:rsidP="00052B9E">
            <w:pPr>
              <w:pStyle w:val="TableContents"/>
              <w:jc w:val="center"/>
              <w:rPr>
                <w:rFonts w:ascii="Arial" w:hAnsi="Arial" w:cs="Arial"/>
              </w:rPr>
            </w:pPr>
            <w:r>
              <w:rPr>
                <w:rFonts w:ascii="Arial" w:hAnsi="Arial" w:cs="Arial"/>
              </w:rPr>
              <w:t>X</w:t>
            </w:r>
          </w:p>
        </w:tc>
      </w:tr>
      <w:tr w:rsidR="004805B3" w:rsidRPr="00FE55D5" w14:paraId="1FA61A48" w14:textId="77777777" w:rsidTr="00052B9E">
        <w:tc>
          <w:tcPr>
            <w:tcW w:w="843" w:type="dxa"/>
            <w:tcBorders>
              <w:left w:val="single" w:sz="2" w:space="0" w:color="000000"/>
            </w:tcBorders>
            <w:shd w:val="clear" w:color="auto" w:fill="auto"/>
            <w:tcMar>
              <w:left w:w="54" w:type="dxa"/>
            </w:tcMar>
          </w:tcPr>
          <w:p w14:paraId="19210633" w14:textId="77777777" w:rsidR="004805B3" w:rsidRPr="00FE55D5" w:rsidRDefault="004805B3" w:rsidP="004805B3">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2F77F69" w14:textId="3E5B0349" w:rsidR="004805B3" w:rsidRPr="0010340F" w:rsidRDefault="004805B3" w:rsidP="00BD20E8">
            <w:pPr>
              <w:pStyle w:val="TableContents"/>
              <w:jc w:val="both"/>
              <w:rPr>
                <w:rFonts w:ascii="Arial" w:hAnsi="Arial" w:cs="Arial"/>
              </w:rPr>
            </w:pPr>
            <w:r w:rsidRPr="0010340F">
              <w:rPr>
                <w:rFonts w:ascii="Arial" w:hAnsi="Arial" w:cs="Arial"/>
              </w:rPr>
              <w:t>Permitir que o plantão possa ser anunciado permitindo que os servidores com acesso se candidatem para cumprir o horário do plantão em questão.</w:t>
            </w:r>
          </w:p>
        </w:tc>
        <w:tc>
          <w:tcPr>
            <w:tcW w:w="1829" w:type="dxa"/>
            <w:tcBorders>
              <w:left w:val="single" w:sz="2" w:space="0" w:color="000000"/>
              <w:right w:val="single" w:sz="2" w:space="0" w:color="000000"/>
            </w:tcBorders>
            <w:shd w:val="clear" w:color="auto" w:fill="auto"/>
            <w:tcMar>
              <w:left w:w="54" w:type="dxa"/>
            </w:tcMar>
            <w:vAlign w:val="center"/>
          </w:tcPr>
          <w:p w14:paraId="0BDFB16B" w14:textId="08BABB48" w:rsidR="004805B3" w:rsidRPr="00052B9E" w:rsidRDefault="00052B9E" w:rsidP="00052B9E">
            <w:pPr>
              <w:pStyle w:val="TableContents"/>
              <w:jc w:val="center"/>
              <w:rPr>
                <w:rFonts w:ascii="Arial" w:hAnsi="Arial" w:cs="Arial"/>
              </w:rPr>
            </w:pPr>
            <w:r>
              <w:rPr>
                <w:rFonts w:ascii="Arial" w:hAnsi="Arial" w:cs="Arial"/>
              </w:rPr>
              <w:t>X</w:t>
            </w:r>
          </w:p>
        </w:tc>
      </w:tr>
      <w:tr w:rsidR="004805B3" w:rsidRPr="00FE55D5" w14:paraId="4E42E0C0" w14:textId="77777777" w:rsidTr="00052B9E">
        <w:tc>
          <w:tcPr>
            <w:tcW w:w="843" w:type="dxa"/>
            <w:tcBorders>
              <w:left w:val="single" w:sz="2" w:space="0" w:color="000000"/>
            </w:tcBorders>
            <w:shd w:val="clear" w:color="auto" w:fill="auto"/>
            <w:tcMar>
              <w:left w:w="54" w:type="dxa"/>
            </w:tcMar>
          </w:tcPr>
          <w:p w14:paraId="424B0FC7" w14:textId="77777777" w:rsidR="004805B3" w:rsidRPr="00FE55D5" w:rsidRDefault="004805B3" w:rsidP="004805B3">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4A9140B" w14:textId="441DD8F1" w:rsidR="004805B3" w:rsidRPr="0010340F" w:rsidRDefault="004805B3" w:rsidP="00BD20E8">
            <w:pPr>
              <w:pStyle w:val="TableContents"/>
              <w:jc w:val="both"/>
              <w:rPr>
                <w:rFonts w:ascii="Arial" w:hAnsi="Arial" w:cs="Arial"/>
              </w:rPr>
            </w:pPr>
            <w:r w:rsidRPr="0010340F">
              <w:rPr>
                <w:rFonts w:ascii="Arial" w:hAnsi="Arial" w:cs="Arial"/>
              </w:rPr>
              <w:t>Possuir visualização de todos os plantões em formato de agenda, onde deverá ser possível alterar sua forma de visualização entre mensal ou semanal e ser possível navegar entre estes períodos.</w:t>
            </w:r>
          </w:p>
        </w:tc>
        <w:tc>
          <w:tcPr>
            <w:tcW w:w="1829" w:type="dxa"/>
            <w:tcBorders>
              <w:left w:val="single" w:sz="2" w:space="0" w:color="000000"/>
              <w:right w:val="single" w:sz="2" w:space="0" w:color="000000"/>
            </w:tcBorders>
            <w:shd w:val="clear" w:color="auto" w:fill="auto"/>
            <w:tcMar>
              <w:left w:w="54" w:type="dxa"/>
            </w:tcMar>
            <w:vAlign w:val="center"/>
          </w:tcPr>
          <w:p w14:paraId="7572C029" w14:textId="7EAF5ED7" w:rsidR="004805B3" w:rsidRPr="00052B9E" w:rsidRDefault="00052B9E" w:rsidP="00052B9E">
            <w:pPr>
              <w:pStyle w:val="TableContents"/>
              <w:jc w:val="center"/>
              <w:rPr>
                <w:rFonts w:ascii="Arial" w:hAnsi="Arial" w:cs="Arial"/>
              </w:rPr>
            </w:pPr>
            <w:r>
              <w:rPr>
                <w:rFonts w:ascii="Arial" w:hAnsi="Arial" w:cs="Arial"/>
              </w:rPr>
              <w:t>X</w:t>
            </w:r>
          </w:p>
        </w:tc>
      </w:tr>
      <w:tr w:rsidR="004805B3" w:rsidRPr="00FE55D5" w14:paraId="187659CA" w14:textId="77777777" w:rsidTr="00052B9E">
        <w:tc>
          <w:tcPr>
            <w:tcW w:w="843" w:type="dxa"/>
            <w:tcBorders>
              <w:left w:val="single" w:sz="2" w:space="0" w:color="000000"/>
            </w:tcBorders>
            <w:shd w:val="clear" w:color="auto" w:fill="auto"/>
            <w:tcMar>
              <w:left w:w="54" w:type="dxa"/>
            </w:tcMar>
          </w:tcPr>
          <w:p w14:paraId="48810AD5" w14:textId="77777777" w:rsidR="004805B3" w:rsidRPr="00FE55D5" w:rsidRDefault="004805B3" w:rsidP="004805B3">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98956D0" w14:textId="48187575" w:rsidR="004805B3" w:rsidRPr="0010340F" w:rsidRDefault="004805B3" w:rsidP="00BD20E8">
            <w:pPr>
              <w:pStyle w:val="TableContents"/>
              <w:suppressLineNumbers/>
              <w:suppressAutoHyphens w:val="0"/>
              <w:jc w:val="both"/>
              <w:rPr>
                <w:rFonts w:ascii="Arial" w:hAnsi="Arial" w:cs="Arial"/>
              </w:rPr>
            </w:pPr>
            <w:r w:rsidRPr="0010340F">
              <w:rPr>
                <w:rFonts w:ascii="Arial" w:hAnsi="Arial" w:cs="Arial"/>
              </w:rPr>
              <w:t xml:space="preserve">Garantir que nos casos em que um servidor for um coordenador de algum setor, somente será exibido plantões daqueles respectivos setores e somente sendo possível filtrar </w:t>
            </w:r>
            <w:proofErr w:type="gramStart"/>
            <w:r w:rsidRPr="0010340F">
              <w:rPr>
                <w:rFonts w:ascii="Arial" w:hAnsi="Arial" w:cs="Arial"/>
              </w:rPr>
              <w:t>pelos mesmos</w:t>
            </w:r>
            <w:proofErr w:type="gramEnd"/>
            <w:r w:rsidRPr="0010340F">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44D41D57" w14:textId="28D66C52" w:rsidR="004805B3" w:rsidRPr="00052B9E" w:rsidRDefault="00052B9E" w:rsidP="00052B9E">
            <w:pPr>
              <w:pStyle w:val="TableContents"/>
              <w:jc w:val="center"/>
              <w:rPr>
                <w:rFonts w:ascii="Arial" w:hAnsi="Arial" w:cs="Arial"/>
              </w:rPr>
            </w:pPr>
            <w:r>
              <w:rPr>
                <w:rFonts w:ascii="Arial" w:hAnsi="Arial" w:cs="Arial"/>
              </w:rPr>
              <w:t>X</w:t>
            </w:r>
          </w:p>
        </w:tc>
      </w:tr>
      <w:tr w:rsidR="004805B3" w:rsidRPr="00FE55D5" w14:paraId="7D11C6C7" w14:textId="77777777" w:rsidTr="00052B9E">
        <w:tc>
          <w:tcPr>
            <w:tcW w:w="843" w:type="dxa"/>
            <w:tcBorders>
              <w:left w:val="single" w:sz="2" w:space="0" w:color="000000"/>
            </w:tcBorders>
            <w:shd w:val="clear" w:color="auto" w:fill="auto"/>
            <w:tcMar>
              <w:left w:w="54" w:type="dxa"/>
            </w:tcMar>
          </w:tcPr>
          <w:p w14:paraId="7864F7B0" w14:textId="77777777" w:rsidR="004805B3" w:rsidRPr="00FE55D5" w:rsidRDefault="004805B3" w:rsidP="004805B3">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47F0350" w14:textId="6D5EF686" w:rsidR="004805B3" w:rsidRPr="0010340F" w:rsidRDefault="004805B3" w:rsidP="00BD20E8">
            <w:pPr>
              <w:pStyle w:val="TableContents"/>
              <w:suppressLineNumbers/>
              <w:suppressAutoHyphens w:val="0"/>
              <w:jc w:val="both"/>
              <w:rPr>
                <w:rFonts w:ascii="Arial" w:hAnsi="Arial" w:cs="Arial"/>
              </w:rPr>
            </w:pPr>
            <w:r w:rsidRPr="0010340F">
              <w:rPr>
                <w:rFonts w:ascii="Arial" w:hAnsi="Arial" w:cs="Arial"/>
              </w:rPr>
              <w:t>Garantir que se for um servidor logado no sistema, que não seja coordenador e que não possua nenhuma permissão extra, o sistema deverá exibir somente os seus plantões naquele período.</w:t>
            </w:r>
          </w:p>
        </w:tc>
        <w:tc>
          <w:tcPr>
            <w:tcW w:w="1829" w:type="dxa"/>
            <w:tcBorders>
              <w:left w:val="single" w:sz="2" w:space="0" w:color="000000"/>
              <w:right w:val="single" w:sz="2" w:space="0" w:color="000000"/>
            </w:tcBorders>
            <w:shd w:val="clear" w:color="auto" w:fill="auto"/>
            <w:tcMar>
              <w:left w:w="54" w:type="dxa"/>
            </w:tcMar>
            <w:vAlign w:val="center"/>
          </w:tcPr>
          <w:p w14:paraId="27AEEEF4" w14:textId="45065656" w:rsidR="004805B3" w:rsidRPr="00052B9E" w:rsidRDefault="00052B9E" w:rsidP="00052B9E">
            <w:pPr>
              <w:pStyle w:val="TableContents"/>
              <w:jc w:val="center"/>
              <w:rPr>
                <w:rFonts w:ascii="Arial" w:hAnsi="Arial" w:cs="Arial"/>
              </w:rPr>
            </w:pPr>
            <w:r>
              <w:rPr>
                <w:rFonts w:ascii="Arial" w:hAnsi="Arial" w:cs="Arial"/>
              </w:rPr>
              <w:t>X</w:t>
            </w:r>
          </w:p>
        </w:tc>
      </w:tr>
      <w:tr w:rsidR="004805B3" w:rsidRPr="00FE55D5" w14:paraId="4EE3EA71" w14:textId="77777777" w:rsidTr="00052B9E">
        <w:tc>
          <w:tcPr>
            <w:tcW w:w="843" w:type="dxa"/>
            <w:tcBorders>
              <w:left w:val="single" w:sz="2" w:space="0" w:color="000000"/>
            </w:tcBorders>
            <w:shd w:val="clear" w:color="auto" w:fill="auto"/>
            <w:tcMar>
              <w:left w:w="54" w:type="dxa"/>
            </w:tcMar>
          </w:tcPr>
          <w:p w14:paraId="2E03ACB7" w14:textId="77777777" w:rsidR="004805B3" w:rsidRPr="00FE55D5" w:rsidRDefault="004805B3" w:rsidP="004805B3">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F98C776" w14:textId="77777777" w:rsidR="0010340F" w:rsidRPr="00C101F3" w:rsidRDefault="0010340F" w:rsidP="00BD20E8">
            <w:pPr>
              <w:pStyle w:val="TableContents"/>
              <w:jc w:val="both"/>
              <w:rPr>
                <w:rFonts w:ascii="Arial" w:hAnsi="Arial" w:cs="Arial"/>
              </w:rPr>
            </w:pPr>
            <w:r w:rsidRPr="00C101F3">
              <w:rPr>
                <w:rFonts w:ascii="Arial" w:hAnsi="Arial" w:cs="Arial"/>
              </w:rPr>
              <w:t>Permitir filtrar os plantões pelos seguintes campos:</w:t>
            </w:r>
          </w:p>
          <w:p w14:paraId="6328DE92" w14:textId="77777777" w:rsidR="0010340F" w:rsidRPr="00C101F3" w:rsidRDefault="0010340F" w:rsidP="00BD424A">
            <w:pPr>
              <w:pStyle w:val="TableContents"/>
              <w:numPr>
                <w:ilvl w:val="0"/>
                <w:numId w:val="8"/>
              </w:numPr>
              <w:suppressLineNumbers/>
              <w:suppressAutoHyphens w:val="0"/>
              <w:jc w:val="both"/>
              <w:rPr>
                <w:rFonts w:ascii="Arial" w:hAnsi="Arial" w:cs="Arial"/>
              </w:rPr>
            </w:pPr>
            <w:r w:rsidRPr="00C101F3">
              <w:rPr>
                <w:rFonts w:ascii="Arial" w:hAnsi="Arial" w:cs="Arial"/>
              </w:rPr>
              <w:t>Setor</w:t>
            </w:r>
          </w:p>
          <w:p w14:paraId="31EF65AD" w14:textId="77777777" w:rsidR="0010340F" w:rsidRPr="00C101F3" w:rsidRDefault="0010340F" w:rsidP="00BD424A">
            <w:pPr>
              <w:pStyle w:val="TableContents"/>
              <w:numPr>
                <w:ilvl w:val="0"/>
                <w:numId w:val="8"/>
              </w:numPr>
              <w:suppressLineNumbers/>
              <w:suppressAutoHyphens w:val="0"/>
              <w:jc w:val="both"/>
              <w:rPr>
                <w:rFonts w:ascii="Arial" w:hAnsi="Arial" w:cs="Arial"/>
              </w:rPr>
            </w:pPr>
            <w:r w:rsidRPr="00C101F3">
              <w:rPr>
                <w:rFonts w:ascii="Arial" w:hAnsi="Arial" w:cs="Arial"/>
              </w:rPr>
              <w:t>Profissional</w:t>
            </w:r>
          </w:p>
          <w:p w14:paraId="27B0D3D6" w14:textId="77777777" w:rsidR="0010340F" w:rsidRPr="00C101F3" w:rsidRDefault="0010340F" w:rsidP="00BD424A">
            <w:pPr>
              <w:pStyle w:val="TableContents"/>
              <w:numPr>
                <w:ilvl w:val="0"/>
                <w:numId w:val="8"/>
              </w:numPr>
              <w:suppressLineNumbers/>
              <w:suppressAutoHyphens w:val="0"/>
              <w:jc w:val="both"/>
              <w:rPr>
                <w:rFonts w:ascii="Arial" w:hAnsi="Arial" w:cs="Arial"/>
              </w:rPr>
            </w:pPr>
            <w:r w:rsidRPr="00C101F3">
              <w:rPr>
                <w:rFonts w:ascii="Arial" w:hAnsi="Arial" w:cs="Arial"/>
              </w:rPr>
              <w:t>Plantões sem profissional atribuído</w:t>
            </w:r>
          </w:p>
          <w:p w14:paraId="5E05BC06" w14:textId="588955E3" w:rsidR="004805B3" w:rsidRPr="00C101F3" w:rsidRDefault="0010340F" w:rsidP="00BD424A">
            <w:pPr>
              <w:pStyle w:val="TableContents"/>
              <w:numPr>
                <w:ilvl w:val="0"/>
                <w:numId w:val="8"/>
              </w:numPr>
              <w:suppressLineNumbers/>
              <w:suppressAutoHyphens w:val="0"/>
              <w:jc w:val="both"/>
              <w:rPr>
                <w:rFonts w:ascii="Arial" w:hAnsi="Arial" w:cs="Arial"/>
              </w:rPr>
            </w:pPr>
            <w:r w:rsidRPr="00C101F3">
              <w:rPr>
                <w:rFonts w:ascii="Arial" w:hAnsi="Arial" w:cs="Arial"/>
              </w:rPr>
              <w:t>Plantões ativos, inativos ou ambos</w:t>
            </w:r>
          </w:p>
        </w:tc>
        <w:tc>
          <w:tcPr>
            <w:tcW w:w="1829" w:type="dxa"/>
            <w:tcBorders>
              <w:left w:val="single" w:sz="2" w:space="0" w:color="000000"/>
              <w:right w:val="single" w:sz="2" w:space="0" w:color="000000"/>
            </w:tcBorders>
            <w:shd w:val="clear" w:color="auto" w:fill="auto"/>
            <w:tcMar>
              <w:left w:w="54" w:type="dxa"/>
            </w:tcMar>
            <w:vAlign w:val="center"/>
          </w:tcPr>
          <w:p w14:paraId="1D0B2054" w14:textId="3EC48DF9" w:rsidR="004805B3" w:rsidRPr="00052B9E" w:rsidRDefault="00052B9E" w:rsidP="00052B9E">
            <w:pPr>
              <w:pStyle w:val="TableContents"/>
              <w:jc w:val="center"/>
              <w:rPr>
                <w:rFonts w:ascii="Arial" w:hAnsi="Arial" w:cs="Arial"/>
              </w:rPr>
            </w:pPr>
            <w:r>
              <w:rPr>
                <w:rFonts w:ascii="Arial" w:hAnsi="Arial" w:cs="Arial"/>
              </w:rPr>
              <w:t>X</w:t>
            </w:r>
          </w:p>
        </w:tc>
      </w:tr>
      <w:tr w:rsidR="004805B3" w:rsidRPr="00FE55D5" w14:paraId="72109547" w14:textId="77777777" w:rsidTr="00052B9E">
        <w:tc>
          <w:tcPr>
            <w:tcW w:w="843" w:type="dxa"/>
            <w:tcBorders>
              <w:left w:val="single" w:sz="2" w:space="0" w:color="000000"/>
            </w:tcBorders>
            <w:shd w:val="clear" w:color="auto" w:fill="auto"/>
            <w:tcMar>
              <w:left w:w="54" w:type="dxa"/>
            </w:tcMar>
          </w:tcPr>
          <w:p w14:paraId="18A5C62C" w14:textId="77777777" w:rsidR="004805B3" w:rsidRPr="00FE55D5" w:rsidRDefault="004805B3" w:rsidP="004805B3">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AB046A6" w14:textId="1632B5BF" w:rsidR="004805B3" w:rsidRPr="00C101F3" w:rsidRDefault="0010340F" w:rsidP="00BD20E8">
            <w:pPr>
              <w:pStyle w:val="TableContents"/>
              <w:jc w:val="both"/>
              <w:rPr>
                <w:rFonts w:ascii="Arial" w:hAnsi="Arial" w:cs="Arial"/>
              </w:rPr>
            </w:pPr>
            <w:r w:rsidRPr="00C101F3">
              <w:rPr>
                <w:rFonts w:ascii="Arial" w:hAnsi="Arial" w:cs="Arial"/>
              </w:rPr>
              <w:t>Permitir criar ou alterar plantão diretamente na agenda de trabalho.</w:t>
            </w:r>
          </w:p>
        </w:tc>
        <w:tc>
          <w:tcPr>
            <w:tcW w:w="1829" w:type="dxa"/>
            <w:tcBorders>
              <w:left w:val="single" w:sz="2" w:space="0" w:color="000000"/>
              <w:right w:val="single" w:sz="2" w:space="0" w:color="000000"/>
            </w:tcBorders>
            <w:shd w:val="clear" w:color="auto" w:fill="auto"/>
            <w:tcMar>
              <w:left w:w="54" w:type="dxa"/>
            </w:tcMar>
            <w:vAlign w:val="center"/>
          </w:tcPr>
          <w:p w14:paraId="47931EC7" w14:textId="1587688B" w:rsidR="004805B3" w:rsidRPr="00052B9E" w:rsidRDefault="00052B9E" w:rsidP="00052B9E">
            <w:pPr>
              <w:pStyle w:val="TableContents"/>
              <w:jc w:val="center"/>
              <w:rPr>
                <w:rFonts w:ascii="Arial" w:hAnsi="Arial" w:cs="Arial"/>
              </w:rPr>
            </w:pPr>
            <w:r>
              <w:rPr>
                <w:rFonts w:ascii="Arial" w:hAnsi="Arial" w:cs="Arial"/>
              </w:rPr>
              <w:t>X</w:t>
            </w:r>
          </w:p>
        </w:tc>
      </w:tr>
      <w:tr w:rsidR="004805B3" w:rsidRPr="00FE55D5" w14:paraId="064AAB6C" w14:textId="77777777" w:rsidTr="00052B9E">
        <w:tc>
          <w:tcPr>
            <w:tcW w:w="843" w:type="dxa"/>
            <w:tcBorders>
              <w:left w:val="single" w:sz="2" w:space="0" w:color="000000"/>
            </w:tcBorders>
            <w:shd w:val="clear" w:color="auto" w:fill="auto"/>
            <w:tcMar>
              <w:left w:w="54" w:type="dxa"/>
            </w:tcMar>
          </w:tcPr>
          <w:p w14:paraId="013BAE99" w14:textId="77777777" w:rsidR="004805B3" w:rsidRPr="00FE55D5" w:rsidRDefault="004805B3" w:rsidP="004805B3">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9A5C2FA" w14:textId="41C0A2CF" w:rsidR="004805B3" w:rsidRPr="00C101F3" w:rsidRDefault="0010340F" w:rsidP="00BD20E8">
            <w:pPr>
              <w:pStyle w:val="TableContents"/>
              <w:jc w:val="both"/>
              <w:rPr>
                <w:rFonts w:ascii="Arial" w:hAnsi="Arial" w:cs="Arial"/>
              </w:rPr>
            </w:pPr>
            <w:r w:rsidRPr="00C101F3">
              <w:rPr>
                <w:rFonts w:ascii="Arial" w:hAnsi="Arial" w:cs="Arial"/>
              </w:rPr>
              <w:t>Permitir a visualização dos detalhes de um determinado plantão através da agenda de trabalho.</w:t>
            </w:r>
          </w:p>
        </w:tc>
        <w:tc>
          <w:tcPr>
            <w:tcW w:w="1829" w:type="dxa"/>
            <w:tcBorders>
              <w:left w:val="single" w:sz="2" w:space="0" w:color="000000"/>
              <w:right w:val="single" w:sz="2" w:space="0" w:color="000000"/>
            </w:tcBorders>
            <w:shd w:val="clear" w:color="auto" w:fill="auto"/>
            <w:tcMar>
              <w:left w:w="54" w:type="dxa"/>
            </w:tcMar>
            <w:vAlign w:val="center"/>
          </w:tcPr>
          <w:p w14:paraId="1735CEC9" w14:textId="06C2633B" w:rsidR="004805B3" w:rsidRPr="00052B9E" w:rsidRDefault="00052B9E" w:rsidP="00052B9E">
            <w:pPr>
              <w:pStyle w:val="TableContents"/>
              <w:jc w:val="center"/>
              <w:rPr>
                <w:rFonts w:ascii="Arial" w:hAnsi="Arial" w:cs="Arial"/>
              </w:rPr>
            </w:pPr>
            <w:r>
              <w:rPr>
                <w:rFonts w:ascii="Arial" w:hAnsi="Arial" w:cs="Arial"/>
              </w:rPr>
              <w:t>X</w:t>
            </w:r>
          </w:p>
        </w:tc>
      </w:tr>
      <w:tr w:rsidR="00052B9E" w:rsidRPr="00FE55D5" w14:paraId="06F3C6C7" w14:textId="77777777" w:rsidTr="00052B9E">
        <w:tc>
          <w:tcPr>
            <w:tcW w:w="843" w:type="dxa"/>
            <w:tcBorders>
              <w:left w:val="single" w:sz="2" w:space="0" w:color="000000"/>
            </w:tcBorders>
            <w:shd w:val="clear" w:color="auto" w:fill="auto"/>
            <w:tcMar>
              <w:left w:w="54" w:type="dxa"/>
            </w:tcMar>
          </w:tcPr>
          <w:p w14:paraId="799EFCC3"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353BD53" w14:textId="1771C96B" w:rsidR="00052B9E" w:rsidRPr="00C101F3" w:rsidRDefault="00052B9E" w:rsidP="00052B9E">
            <w:pPr>
              <w:pStyle w:val="TableContents"/>
              <w:jc w:val="both"/>
              <w:rPr>
                <w:rFonts w:ascii="Arial" w:hAnsi="Arial" w:cs="Arial"/>
              </w:rPr>
            </w:pPr>
            <w:r w:rsidRPr="00C101F3">
              <w:rPr>
                <w:rFonts w:ascii="Arial" w:hAnsi="Arial" w:cs="Arial"/>
              </w:rPr>
              <w:t>Possuir visualização de todos os plantões do usuário logado no sistema em formato de agenda, onde deverá ser possível alterar sua forma de visualização entre mensal ou semanal e ser possível navegar entre estes períodos.</w:t>
            </w:r>
          </w:p>
        </w:tc>
        <w:tc>
          <w:tcPr>
            <w:tcW w:w="1829" w:type="dxa"/>
            <w:tcBorders>
              <w:left w:val="single" w:sz="2" w:space="0" w:color="000000"/>
              <w:right w:val="single" w:sz="2" w:space="0" w:color="000000"/>
            </w:tcBorders>
            <w:shd w:val="clear" w:color="auto" w:fill="auto"/>
            <w:tcMar>
              <w:left w:w="54" w:type="dxa"/>
            </w:tcMar>
            <w:vAlign w:val="center"/>
          </w:tcPr>
          <w:p w14:paraId="1E92F5FE" w14:textId="35967F70"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C77E67D" w14:textId="77777777" w:rsidTr="00052B9E">
        <w:tc>
          <w:tcPr>
            <w:tcW w:w="843" w:type="dxa"/>
            <w:tcBorders>
              <w:left w:val="single" w:sz="2" w:space="0" w:color="000000"/>
            </w:tcBorders>
            <w:shd w:val="clear" w:color="auto" w:fill="auto"/>
            <w:tcMar>
              <w:left w:w="54" w:type="dxa"/>
            </w:tcMar>
          </w:tcPr>
          <w:p w14:paraId="511D67EE"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028F2AB" w14:textId="05B8A3D5" w:rsidR="00052B9E" w:rsidRPr="00C101F3" w:rsidRDefault="00052B9E" w:rsidP="00052B9E">
            <w:pPr>
              <w:pStyle w:val="TableContents"/>
              <w:jc w:val="both"/>
              <w:rPr>
                <w:rFonts w:ascii="Arial" w:hAnsi="Arial" w:cs="Arial"/>
              </w:rPr>
            </w:pPr>
            <w:r w:rsidRPr="00C101F3">
              <w:rPr>
                <w:rFonts w:ascii="Arial" w:hAnsi="Arial" w:cs="Arial"/>
              </w:rPr>
              <w:t>Permitir filtrar os plantões na agenda do usuário logado no sistema por status, sendo eles: ativos, inativos ou ambos.</w:t>
            </w:r>
          </w:p>
        </w:tc>
        <w:tc>
          <w:tcPr>
            <w:tcW w:w="1829" w:type="dxa"/>
            <w:tcBorders>
              <w:left w:val="single" w:sz="2" w:space="0" w:color="000000"/>
              <w:right w:val="single" w:sz="2" w:space="0" w:color="000000"/>
            </w:tcBorders>
            <w:shd w:val="clear" w:color="auto" w:fill="auto"/>
            <w:tcMar>
              <w:left w:w="54" w:type="dxa"/>
            </w:tcMar>
            <w:vAlign w:val="center"/>
          </w:tcPr>
          <w:p w14:paraId="6DF288D3" w14:textId="69A3CD8B"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DDAA507" w14:textId="77777777" w:rsidTr="00052B9E">
        <w:tc>
          <w:tcPr>
            <w:tcW w:w="843" w:type="dxa"/>
            <w:tcBorders>
              <w:left w:val="single" w:sz="2" w:space="0" w:color="000000"/>
            </w:tcBorders>
            <w:shd w:val="clear" w:color="auto" w:fill="auto"/>
            <w:tcMar>
              <w:left w:w="54" w:type="dxa"/>
            </w:tcMar>
          </w:tcPr>
          <w:p w14:paraId="6ED2092C"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4DAE4BD" w14:textId="77777777" w:rsidR="00052B9E" w:rsidRPr="00C101F3" w:rsidRDefault="00052B9E" w:rsidP="00052B9E">
            <w:pPr>
              <w:pStyle w:val="TableContents"/>
              <w:jc w:val="both"/>
              <w:rPr>
                <w:rFonts w:ascii="Arial" w:hAnsi="Arial" w:cs="Arial"/>
              </w:rPr>
            </w:pPr>
            <w:r w:rsidRPr="00C101F3">
              <w:rPr>
                <w:rFonts w:ascii="Arial" w:hAnsi="Arial" w:cs="Arial"/>
              </w:rPr>
              <w:t>Permitir que o servidor busque vagas que possa estar se candidatando, levando em consideração seu setor e tipo de escala, sendo possível filtrar pelos seguintes campos:</w:t>
            </w:r>
          </w:p>
          <w:p w14:paraId="3C8624C4" w14:textId="77777777" w:rsidR="00052B9E" w:rsidRPr="00C101F3" w:rsidRDefault="00052B9E" w:rsidP="00BD424A">
            <w:pPr>
              <w:pStyle w:val="TableContents"/>
              <w:numPr>
                <w:ilvl w:val="0"/>
                <w:numId w:val="9"/>
              </w:numPr>
              <w:suppressLineNumbers/>
              <w:suppressAutoHyphens w:val="0"/>
              <w:jc w:val="both"/>
              <w:rPr>
                <w:rFonts w:ascii="Arial" w:hAnsi="Arial" w:cs="Arial"/>
              </w:rPr>
            </w:pPr>
            <w:r w:rsidRPr="00C101F3">
              <w:rPr>
                <w:rFonts w:ascii="Arial" w:hAnsi="Arial" w:cs="Arial"/>
              </w:rPr>
              <w:t>Matrícula</w:t>
            </w:r>
          </w:p>
          <w:p w14:paraId="013D4195" w14:textId="77777777" w:rsidR="00052B9E" w:rsidRPr="00C101F3" w:rsidRDefault="00052B9E" w:rsidP="00BD424A">
            <w:pPr>
              <w:pStyle w:val="TableContents"/>
              <w:numPr>
                <w:ilvl w:val="0"/>
                <w:numId w:val="9"/>
              </w:numPr>
              <w:suppressLineNumbers/>
              <w:suppressAutoHyphens w:val="0"/>
              <w:jc w:val="both"/>
              <w:rPr>
                <w:rFonts w:ascii="Arial" w:hAnsi="Arial" w:cs="Arial"/>
              </w:rPr>
            </w:pPr>
            <w:r w:rsidRPr="00C101F3">
              <w:rPr>
                <w:rFonts w:ascii="Arial" w:hAnsi="Arial" w:cs="Arial"/>
              </w:rPr>
              <w:t>Profissional Anunciante</w:t>
            </w:r>
          </w:p>
          <w:p w14:paraId="2609A475" w14:textId="77777777" w:rsidR="00052B9E" w:rsidRPr="00C101F3" w:rsidRDefault="00052B9E" w:rsidP="00BD424A">
            <w:pPr>
              <w:pStyle w:val="TableContents"/>
              <w:numPr>
                <w:ilvl w:val="0"/>
                <w:numId w:val="9"/>
              </w:numPr>
              <w:suppressLineNumbers/>
              <w:suppressAutoHyphens w:val="0"/>
              <w:jc w:val="both"/>
              <w:rPr>
                <w:rFonts w:ascii="Arial" w:hAnsi="Arial" w:cs="Arial"/>
              </w:rPr>
            </w:pPr>
            <w:r w:rsidRPr="00C101F3">
              <w:rPr>
                <w:rFonts w:ascii="Arial" w:hAnsi="Arial" w:cs="Arial"/>
              </w:rPr>
              <w:t>Setor</w:t>
            </w:r>
          </w:p>
          <w:p w14:paraId="59B3DDD3" w14:textId="77777777" w:rsidR="00052B9E" w:rsidRPr="00C101F3" w:rsidRDefault="00052B9E" w:rsidP="00BD424A">
            <w:pPr>
              <w:pStyle w:val="TableContents"/>
              <w:numPr>
                <w:ilvl w:val="0"/>
                <w:numId w:val="9"/>
              </w:numPr>
              <w:suppressLineNumbers/>
              <w:suppressAutoHyphens w:val="0"/>
              <w:jc w:val="both"/>
              <w:rPr>
                <w:rFonts w:ascii="Arial" w:hAnsi="Arial" w:cs="Arial"/>
              </w:rPr>
            </w:pPr>
            <w:r w:rsidRPr="00C101F3">
              <w:rPr>
                <w:rFonts w:ascii="Arial" w:hAnsi="Arial" w:cs="Arial"/>
              </w:rPr>
              <w:t>Escala</w:t>
            </w:r>
          </w:p>
          <w:p w14:paraId="0AB6CCEE" w14:textId="3C31B32F" w:rsidR="00052B9E" w:rsidRPr="00C101F3" w:rsidRDefault="00052B9E" w:rsidP="00BD424A">
            <w:pPr>
              <w:pStyle w:val="TableContents"/>
              <w:numPr>
                <w:ilvl w:val="0"/>
                <w:numId w:val="9"/>
              </w:numPr>
              <w:suppressLineNumbers/>
              <w:suppressAutoHyphens w:val="0"/>
              <w:jc w:val="both"/>
              <w:rPr>
                <w:rFonts w:ascii="Arial" w:hAnsi="Arial" w:cs="Arial"/>
              </w:rPr>
            </w:pPr>
            <w:r w:rsidRPr="00C101F3">
              <w:rPr>
                <w:rFonts w:ascii="Arial" w:hAnsi="Arial" w:cs="Arial"/>
              </w:rPr>
              <w:t>Data início e fim</w:t>
            </w:r>
          </w:p>
        </w:tc>
        <w:tc>
          <w:tcPr>
            <w:tcW w:w="1829" w:type="dxa"/>
            <w:tcBorders>
              <w:left w:val="single" w:sz="2" w:space="0" w:color="000000"/>
              <w:right w:val="single" w:sz="2" w:space="0" w:color="000000"/>
            </w:tcBorders>
            <w:shd w:val="clear" w:color="auto" w:fill="auto"/>
            <w:tcMar>
              <w:left w:w="54" w:type="dxa"/>
            </w:tcMar>
            <w:vAlign w:val="center"/>
          </w:tcPr>
          <w:p w14:paraId="21E08853" w14:textId="4C112FE0"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18B463B" w14:textId="77777777" w:rsidTr="00052B9E">
        <w:tc>
          <w:tcPr>
            <w:tcW w:w="843" w:type="dxa"/>
            <w:tcBorders>
              <w:left w:val="single" w:sz="2" w:space="0" w:color="000000"/>
            </w:tcBorders>
            <w:shd w:val="clear" w:color="auto" w:fill="auto"/>
            <w:tcMar>
              <w:left w:w="54" w:type="dxa"/>
            </w:tcMar>
          </w:tcPr>
          <w:p w14:paraId="07F9E553"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9F16AF5" w14:textId="77777777" w:rsidR="00052B9E" w:rsidRPr="00C101F3" w:rsidRDefault="00052B9E" w:rsidP="00052B9E">
            <w:pPr>
              <w:pStyle w:val="TableContents"/>
              <w:jc w:val="both"/>
              <w:rPr>
                <w:rFonts w:ascii="Arial" w:hAnsi="Arial" w:cs="Arial"/>
              </w:rPr>
            </w:pPr>
            <w:r w:rsidRPr="00C101F3">
              <w:rPr>
                <w:rFonts w:ascii="Arial" w:hAnsi="Arial" w:cs="Arial"/>
              </w:rPr>
              <w:t>Permitir que o servidor acompanhe candidaturas já solicitadas e que estão pendentes de aprovação de seus respectivos coordenadores, sendo possível filtrar pelos seguintes campos:</w:t>
            </w:r>
          </w:p>
          <w:p w14:paraId="4DA10A13" w14:textId="77777777" w:rsidR="00052B9E" w:rsidRPr="00C101F3" w:rsidRDefault="00052B9E" w:rsidP="00BD424A">
            <w:pPr>
              <w:pStyle w:val="TableContents"/>
              <w:numPr>
                <w:ilvl w:val="0"/>
                <w:numId w:val="10"/>
              </w:numPr>
              <w:suppressLineNumbers/>
              <w:suppressAutoHyphens w:val="0"/>
              <w:jc w:val="both"/>
              <w:rPr>
                <w:rFonts w:ascii="Arial" w:hAnsi="Arial" w:cs="Arial"/>
              </w:rPr>
            </w:pPr>
            <w:r w:rsidRPr="00C101F3">
              <w:rPr>
                <w:rFonts w:ascii="Arial" w:hAnsi="Arial" w:cs="Arial"/>
              </w:rPr>
              <w:t>Matrícula</w:t>
            </w:r>
          </w:p>
          <w:p w14:paraId="360C6946" w14:textId="77777777" w:rsidR="00052B9E" w:rsidRPr="00C101F3" w:rsidRDefault="00052B9E" w:rsidP="00BD424A">
            <w:pPr>
              <w:pStyle w:val="TableContents"/>
              <w:numPr>
                <w:ilvl w:val="0"/>
                <w:numId w:val="10"/>
              </w:numPr>
              <w:suppressLineNumbers/>
              <w:suppressAutoHyphens w:val="0"/>
              <w:jc w:val="both"/>
              <w:rPr>
                <w:rFonts w:ascii="Arial" w:hAnsi="Arial" w:cs="Arial"/>
              </w:rPr>
            </w:pPr>
            <w:r w:rsidRPr="00C101F3">
              <w:rPr>
                <w:rFonts w:ascii="Arial" w:hAnsi="Arial" w:cs="Arial"/>
              </w:rPr>
              <w:t>Profissional Anunciante</w:t>
            </w:r>
          </w:p>
          <w:p w14:paraId="152F6B43" w14:textId="77777777" w:rsidR="00052B9E" w:rsidRPr="00C101F3" w:rsidRDefault="00052B9E" w:rsidP="00BD424A">
            <w:pPr>
              <w:pStyle w:val="TableContents"/>
              <w:numPr>
                <w:ilvl w:val="0"/>
                <w:numId w:val="10"/>
              </w:numPr>
              <w:suppressLineNumbers/>
              <w:suppressAutoHyphens w:val="0"/>
              <w:jc w:val="both"/>
              <w:rPr>
                <w:rFonts w:ascii="Arial" w:hAnsi="Arial" w:cs="Arial"/>
              </w:rPr>
            </w:pPr>
            <w:r w:rsidRPr="00C101F3">
              <w:rPr>
                <w:rFonts w:ascii="Arial" w:hAnsi="Arial" w:cs="Arial"/>
              </w:rPr>
              <w:t>Setor</w:t>
            </w:r>
          </w:p>
          <w:p w14:paraId="5732B218" w14:textId="77777777" w:rsidR="00052B9E" w:rsidRPr="00C101F3" w:rsidRDefault="00052B9E" w:rsidP="00BD424A">
            <w:pPr>
              <w:pStyle w:val="TableContents"/>
              <w:numPr>
                <w:ilvl w:val="0"/>
                <w:numId w:val="10"/>
              </w:numPr>
              <w:suppressLineNumbers/>
              <w:suppressAutoHyphens w:val="0"/>
              <w:jc w:val="both"/>
              <w:rPr>
                <w:rFonts w:ascii="Arial" w:hAnsi="Arial" w:cs="Arial"/>
              </w:rPr>
            </w:pPr>
            <w:r w:rsidRPr="00C101F3">
              <w:rPr>
                <w:rFonts w:ascii="Arial" w:hAnsi="Arial" w:cs="Arial"/>
              </w:rPr>
              <w:t>Escala</w:t>
            </w:r>
          </w:p>
          <w:p w14:paraId="4EE72ADE" w14:textId="77777777" w:rsidR="00052B9E" w:rsidRPr="00C101F3" w:rsidRDefault="00052B9E" w:rsidP="00BD424A">
            <w:pPr>
              <w:pStyle w:val="TableContents"/>
              <w:numPr>
                <w:ilvl w:val="0"/>
                <w:numId w:val="10"/>
              </w:numPr>
              <w:suppressLineNumbers/>
              <w:suppressAutoHyphens w:val="0"/>
              <w:jc w:val="both"/>
              <w:rPr>
                <w:rFonts w:ascii="Arial" w:hAnsi="Arial" w:cs="Arial"/>
              </w:rPr>
            </w:pPr>
            <w:r w:rsidRPr="00C101F3">
              <w:rPr>
                <w:rFonts w:ascii="Arial" w:hAnsi="Arial" w:cs="Arial"/>
              </w:rPr>
              <w:t>Data início e fim</w:t>
            </w:r>
          </w:p>
          <w:p w14:paraId="156472EC" w14:textId="77777777" w:rsidR="00052B9E" w:rsidRPr="00C101F3" w:rsidRDefault="00052B9E" w:rsidP="00BD424A">
            <w:pPr>
              <w:pStyle w:val="TableContents"/>
              <w:numPr>
                <w:ilvl w:val="0"/>
                <w:numId w:val="10"/>
              </w:numPr>
              <w:suppressLineNumbers/>
              <w:suppressAutoHyphens w:val="0"/>
              <w:jc w:val="both"/>
              <w:rPr>
                <w:rFonts w:ascii="Arial" w:hAnsi="Arial" w:cs="Arial"/>
              </w:rPr>
            </w:pPr>
            <w:r w:rsidRPr="00C101F3">
              <w:rPr>
                <w:rFonts w:ascii="Arial" w:hAnsi="Arial" w:cs="Arial"/>
              </w:rPr>
              <w:t>Status da candidatura, sendo eles:</w:t>
            </w:r>
          </w:p>
          <w:p w14:paraId="49998D44" w14:textId="77777777" w:rsidR="00052B9E" w:rsidRPr="00C101F3" w:rsidRDefault="00052B9E" w:rsidP="00BD424A">
            <w:pPr>
              <w:pStyle w:val="TableContents"/>
              <w:numPr>
                <w:ilvl w:val="1"/>
                <w:numId w:val="10"/>
              </w:numPr>
              <w:suppressLineNumbers/>
              <w:suppressAutoHyphens w:val="0"/>
              <w:jc w:val="both"/>
              <w:rPr>
                <w:rFonts w:ascii="Arial" w:hAnsi="Arial" w:cs="Arial"/>
              </w:rPr>
            </w:pPr>
            <w:r w:rsidRPr="00C101F3">
              <w:rPr>
                <w:rFonts w:ascii="Arial" w:hAnsi="Arial" w:cs="Arial"/>
              </w:rPr>
              <w:t>Aprovado</w:t>
            </w:r>
          </w:p>
          <w:p w14:paraId="22CD5920" w14:textId="77777777" w:rsidR="00052B9E" w:rsidRPr="00C101F3" w:rsidRDefault="00052B9E" w:rsidP="00BD424A">
            <w:pPr>
              <w:pStyle w:val="TableContents"/>
              <w:numPr>
                <w:ilvl w:val="1"/>
                <w:numId w:val="10"/>
              </w:numPr>
              <w:suppressLineNumbers/>
              <w:suppressAutoHyphens w:val="0"/>
              <w:jc w:val="both"/>
              <w:rPr>
                <w:rFonts w:ascii="Arial" w:hAnsi="Arial" w:cs="Arial"/>
              </w:rPr>
            </w:pPr>
            <w:r w:rsidRPr="00C101F3">
              <w:rPr>
                <w:rFonts w:ascii="Arial" w:hAnsi="Arial" w:cs="Arial"/>
              </w:rPr>
              <w:t>Reprovado</w:t>
            </w:r>
          </w:p>
          <w:p w14:paraId="7148E046" w14:textId="77777777" w:rsidR="00052B9E" w:rsidRPr="00C101F3" w:rsidRDefault="00052B9E" w:rsidP="00BD424A">
            <w:pPr>
              <w:pStyle w:val="TableContents"/>
              <w:numPr>
                <w:ilvl w:val="1"/>
                <w:numId w:val="10"/>
              </w:numPr>
              <w:suppressLineNumbers/>
              <w:suppressAutoHyphens w:val="0"/>
              <w:jc w:val="both"/>
              <w:rPr>
                <w:rFonts w:ascii="Arial" w:hAnsi="Arial" w:cs="Arial"/>
              </w:rPr>
            </w:pPr>
            <w:r w:rsidRPr="00C101F3">
              <w:rPr>
                <w:rFonts w:ascii="Arial" w:hAnsi="Arial" w:cs="Arial"/>
              </w:rPr>
              <w:t>Aguardando</w:t>
            </w:r>
          </w:p>
          <w:p w14:paraId="18DF4439" w14:textId="043E9E3B" w:rsidR="00052B9E" w:rsidRPr="00C101F3" w:rsidRDefault="00052B9E" w:rsidP="00BD424A">
            <w:pPr>
              <w:pStyle w:val="TableContents"/>
              <w:numPr>
                <w:ilvl w:val="1"/>
                <w:numId w:val="10"/>
              </w:numPr>
              <w:suppressLineNumbers/>
              <w:suppressAutoHyphens w:val="0"/>
              <w:jc w:val="both"/>
              <w:rPr>
                <w:rFonts w:ascii="Arial" w:hAnsi="Arial" w:cs="Arial"/>
              </w:rPr>
            </w:pPr>
            <w:r w:rsidRPr="00C101F3">
              <w:rPr>
                <w:rFonts w:ascii="Arial" w:hAnsi="Arial" w:cs="Arial"/>
              </w:rPr>
              <w:t>Cancelado</w:t>
            </w:r>
          </w:p>
        </w:tc>
        <w:tc>
          <w:tcPr>
            <w:tcW w:w="1829" w:type="dxa"/>
            <w:tcBorders>
              <w:left w:val="single" w:sz="2" w:space="0" w:color="000000"/>
              <w:right w:val="single" w:sz="2" w:space="0" w:color="000000"/>
            </w:tcBorders>
            <w:shd w:val="clear" w:color="auto" w:fill="auto"/>
            <w:tcMar>
              <w:left w:w="54" w:type="dxa"/>
            </w:tcMar>
            <w:vAlign w:val="center"/>
          </w:tcPr>
          <w:p w14:paraId="4848F27B" w14:textId="4A66912C"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749BA25" w14:textId="77777777" w:rsidTr="00052B9E">
        <w:tc>
          <w:tcPr>
            <w:tcW w:w="843" w:type="dxa"/>
            <w:tcBorders>
              <w:left w:val="single" w:sz="2" w:space="0" w:color="000000"/>
            </w:tcBorders>
            <w:shd w:val="clear" w:color="auto" w:fill="auto"/>
            <w:tcMar>
              <w:left w:w="54" w:type="dxa"/>
            </w:tcMar>
          </w:tcPr>
          <w:p w14:paraId="47120E57"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1101004" w14:textId="77777777" w:rsidR="00052B9E" w:rsidRPr="00C101F3" w:rsidRDefault="00052B9E" w:rsidP="00052B9E">
            <w:pPr>
              <w:pStyle w:val="TableContents"/>
              <w:jc w:val="both"/>
              <w:rPr>
                <w:rFonts w:ascii="Arial" w:hAnsi="Arial" w:cs="Arial"/>
              </w:rPr>
            </w:pPr>
            <w:r w:rsidRPr="00C101F3">
              <w:rPr>
                <w:rFonts w:ascii="Arial" w:hAnsi="Arial" w:cs="Arial"/>
              </w:rPr>
              <w:t>Permitir que o servidor acompanhe seus próprios anúncios de candidaturas, sendo possível filtrar pelos seguintes campos:</w:t>
            </w:r>
          </w:p>
          <w:p w14:paraId="4043611D" w14:textId="77777777" w:rsidR="00052B9E" w:rsidRPr="00C101F3" w:rsidRDefault="00052B9E" w:rsidP="00BD424A">
            <w:pPr>
              <w:pStyle w:val="TableContents"/>
              <w:numPr>
                <w:ilvl w:val="0"/>
                <w:numId w:val="11"/>
              </w:numPr>
              <w:suppressLineNumbers/>
              <w:suppressAutoHyphens w:val="0"/>
              <w:jc w:val="both"/>
              <w:rPr>
                <w:rFonts w:ascii="Arial" w:hAnsi="Arial" w:cs="Arial"/>
              </w:rPr>
            </w:pPr>
            <w:r w:rsidRPr="00C101F3">
              <w:rPr>
                <w:rFonts w:ascii="Arial" w:hAnsi="Arial" w:cs="Arial"/>
              </w:rPr>
              <w:t>Matrícula</w:t>
            </w:r>
          </w:p>
          <w:p w14:paraId="73F17272" w14:textId="77777777" w:rsidR="00052B9E" w:rsidRPr="00C101F3" w:rsidRDefault="00052B9E" w:rsidP="00BD424A">
            <w:pPr>
              <w:pStyle w:val="TableContents"/>
              <w:numPr>
                <w:ilvl w:val="0"/>
                <w:numId w:val="11"/>
              </w:numPr>
              <w:suppressLineNumbers/>
              <w:suppressAutoHyphens w:val="0"/>
              <w:jc w:val="both"/>
              <w:rPr>
                <w:rFonts w:ascii="Arial" w:hAnsi="Arial" w:cs="Arial"/>
              </w:rPr>
            </w:pPr>
            <w:r w:rsidRPr="00C101F3">
              <w:rPr>
                <w:rFonts w:ascii="Arial" w:hAnsi="Arial" w:cs="Arial"/>
              </w:rPr>
              <w:t>Profissional Anunciante</w:t>
            </w:r>
          </w:p>
          <w:p w14:paraId="10C0623F" w14:textId="77777777" w:rsidR="00052B9E" w:rsidRPr="00C101F3" w:rsidRDefault="00052B9E" w:rsidP="00BD424A">
            <w:pPr>
              <w:pStyle w:val="TableContents"/>
              <w:numPr>
                <w:ilvl w:val="0"/>
                <w:numId w:val="11"/>
              </w:numPr>
              <w:suppressLineNumbers/>
              <w:suppressAutoHyphens w:val="0"/>
              <w:jc w:val="both"/>
              <w:rPr>
                <w:rFonts w:ascii="Arial" w:hAnsi="Arial" w:cs="Arial"/>
              </w:rPr>
            </w:pPr>
            <w:r w:rsidRPr="00C101F3">
              <w:rPr>
                <w:rFonts w:ascii="Arial" w:hAnsi="Arial" w:cs="Arial"/>
              </w:rPr>
              <w:t>Setor</w:t>
            </w:r>
          </w:p>
          <w:p w14:paraId="3F85D4D7" w14:textId="77777777" w:rsidR="00052B9E" w:rsidRPr="00C101F3" w:rsidRDefault="00052B9E" w:rsidP="00BD424A">
            <w:pPr>
              <w:pStyle w:val="TableContents"/>
              <w:numPr>
                <w:ilvl w:val="0"/>
                <w:numId w:val="11"/>
              </w:numPr>
              <w:suppressLineNumbers/>
              <w:suppressAutoHyphens w:val="0"/>
              <w:jc w:val="both"/>
              <w:rPr>
                <w:rFonts w:ascii="Arial" w:hAnsi="Arial" w:cs="Arial"/>
              </w:rPr>
            </w:pPr>
            <w:r w:rsidRPr="00C101F3">
              <w:rPr>
                <w:rFonts w:ascii="Arial" w:hAnsi="Arial" w:cs="Arial"/>
              </w:rPr>
              <w:t>Escala</w:t>
            </w:r>
          </w:p>
          <w:p w14:paraId="0C4320AA" w14:textId="77777777" w:rsidR="00052B9E" w:rsidRPr="00C101F3" w:rsidRDefault="00052B9E" w:rsidP="00BD424A">
            <w:pPr>
              <w:pStyle w:val="TableContents"/>
              <w:numPr>
                <w:ilvl w:val="0"/>
                <w:numId w:val="11"/>
              </w:numPr>
              <w:suppressLineNumbers/>
              <w:suppressAutoHyphens w:val="0"/>
              <w:jc w:val="both"/>
              <w:rPr>
                <w:rFonts w:ascii="Arial" w:hAnsi="Arial" w:cs="Arial"/>
              </w:rPr>
            </w:pPr>
            <w:r w:rsidRPr="00C101F3">
              <w:rPr>
                <w:rFonts w:ascii="Arial" w:hAnsi="Arial" w:cs="Arial"/>
              </w:rPr>
              <w:t>Data início e fim</w:t>
            </w:r>
          </w:p>
          <w:p w14:paraId="0648C419" w14:textId="77777777" w:rsidR="00052B9E" w:rsidRPr="00C101F3" w:rsidRDefault="00052B9E" w:rsidP="00BD424A">
            <w:pPr>
              <w:pStyle w:val="TableContents"/>
              <w:numPr>
                <w:ilvl w:val="0"/>
                <w:numId w:val="11"/>
              </w:numPr>
              <w:suppressLineNumbers/>
              <w:suppressAutoHyphens w:val="0"/>
              <w:jc w:val="both"/>
              <w:rPr>
                <w:rFonts w:ascii="Arial" w:hAnsi="Arial" w:cs="Arial"/>
              </w:rPr>
            </w:pPr>
            <w:r w:rsidRPr="00C101F3">
              <w:rPr>
                <w:rFonts w:ascii="Arial" w:hAnsi="Arial" w:cs="Arial"/>
              </w:rPr>
              <w:t>Status da candidatura, sendo eles:</w:t>
            </w:r>
          </w:p>
          <w:p w14:paraId="3097983F" w14:textId="77777777" w:rsidR="00052B9E" w:rsidRPr="00C101F3" w:rsidRDefault="00052B9E" w:rsidP="00BD424A">
            <w:pPr>
              <w:pStyle w:val="TableContents"/>
              <w:numPr>
                <w:ilvl w:val="1"/>
                <w:numId w:val="11"/>
              </w:numPr>
              <w:suppressLineNumbers/>
              <w:suppressAutoHyphens w:val="0"/>
              <w:jc w:val="both"/>
              <w:rPr>
                <w:rFonts w:ascii="Arial" w:hAnsi="Arial" w:cs="Arial"/>
              </w:rPr>
            </w:pPr>
            <w:r w:rsidRPr="00C101F3">
              <w:rPr>
                <w:rFonts w:ascii="Arial" w:hAnsi="Arial" w:cs="Arial"/>
              </w:rPr>
              <w:t>Aprovado</w:t>
            </w:r>
          </w:p>
          <w:p w14:paraId="42B88653" w14:textId="77777777" w:rsidR="00052B9E" w:rsidRPr="00C101F3" w:rsidRDefault="00052B9E" w:rsidP="00BD424A">
            <w:pPr>
              <w:pStyle w:val="TableContents"/>
              <w:numPr>
                <w:ilvl w:val="1"/>
                <w:numId w:val="11"/>
              </w:numPr>
              <w:suppressLineNumbers/>
              <w:suppressAutoHyphens w:val="0"/>
              <w:jc w:val="both"/>
              <w:rPr>
                <w:rFonts w:ascii="Arial" w:hAnsi="Arial" w:cs="Arial"/>
              </w:rPr>
            </w:pPr>
            <w:r w:rsidRPr="00C101F3">
              <w:rPr>
                <w:rFonts w:ascii="Arial" w:hAnsi="Arial" w:cs="Arial"/>
              </w:rPr>
              <w:t>Reprovado</w:t>
            </w:r>
          </w:p>
          <w:p w14:paraId="4C7B074A" w14:textId="77777777" w:rsidR="00052B9E" w:rsidRPr="00C101F3" w:rsidRDefault="00052B9E" w:rsidP="00BD424A">
            <w:pPr>
              <w:pStyle w:val="TableContents"/>
              <w:numPr>
                <w:ilvl w:val="1"/>
                <w:numId w:val="11"/>
              </w:numPr>
              <w:suppressLineNumbers/>
              <w:suppressAutoHyphens w:val="0"/>
              <w:jc w:val="both"/>
              <w:rPr>
                <w:rFonts w:ascii="Arial" w:hAnsi="Arial" w:cs="Arial"/>
              </w:rPr>
            </w:pPr>
            <w:r w:rsidRPr="00C101F3">
              <w:rPr>
                <w:rFonts w:ascii="Arial" w:hAnsi="Arial" w:cs="Arial"/>
              </w:rPr>
              <w:t>Aguardando</w:t>
            </w:r>
          </w:p>
          <w:p w14:paraId="1ABCEF55" w14:textId="1C88F065" w:rsidR="00052B9E" w:rsidRPr="00C101F3" w:rsidRDefault="00052B9E" w:rsidP="00BD424A">
            <w:pPr>
              <w:pStyle w:val="TableContents"/>
              <w:numPr>
                <w:ilvl w:val="1"/>
                <w:numId w:val="11"/>
              </w:numPr>
              <w:suppressLineNumbers/>
              <w:suppressAutoHyphens w:val="0"/>
              <w:jc w:val="both"/>
              <w:rPr>
                <w:rFonts w:ascii="Arial" w:hAnsi="Arial" w:cs="Arial"/>
              </w:rPr>
            </w:pPr>
            <w:r w:rsidRPr="00C101F3">
              <w:rPr>
                <w:rFonts w:ascii="Arial" w:hAnsi="Arial" w:cs="Arial"/>
              </w:rPr>
              <w:t>Cancelado</w:t>
            </w:r>
          </w:p>
        </w:tc>
        <w:tc>
          <w:tcPr>
            <w:tcW w:w="1829" w:type="dxa"/>
            <w:tcBorders>
              <w:left w:val="single" w:sz="2" w:space="0" w:color="000000"/>
              <w:right w:val="single" w:sz="2" w:space="0" w:color="000000"/>
            </w:tcBorders>
            <w:shd w:val="clear" w:color="auto" w:fill="auto"/>
            <w:tcMar>
              <w:left w:w="54" w:type="dxa"/>
            </w:tcMar>
            <w:vAlign w:val="center"/>
          </w:tcPr>
          <w:p w14:paraId="5D364D8B" w14:textId="5BDC14EE"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B3CAF86" w14:textId="77777777" w:rsidTr="00052B9E">
        <w:tc>
          <w:tcPr>
            <w:tcW w:w="843" w:type="dxa"/>
            <w:tcBorders>
              <w:left w:val="single" w:sz="2" w:space="0" w:color="000000"/>
            </w:tcBorders>
            <w:shd w:val="clear" w:color="auto" w:fill="auto"/>
            <w:tcMar>
              <w:left w:w="54" w:type="dxa"/>
            </w:tcMar>
          </w:tcPr>
          <w:p w14:paraId="3276DF74"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864266B" w14:textId="1C6111A4" w:rsidR="00052B9E" w:rsidRPr="00C101F3" w:rsidRDefault="00052B9E" w:rsidP="00052B9E">
            <w:pPr>
              <w:pStyle w:val="TableContents"/>
              <w:jc w:val="both"/>
              <w:rPr>
                <w:rFonts w:ascii="Arial" w:hAnsi="Arial" w:cs="Arial"/>
              </w:rPr>
            </w:pPr>
            <w:r w:rsidRPr="00C101F3">
              <w:rPr>
                <w:rFonts w:ascii="Arial" w:hAnsi="Arial" w:cs="Arial"/>
              </w:rPr>
              <w:t xml:space="preserve">Permitir a visualização das suas solicitações de trocas de plantão, devendo ser possível realizar uma pesquisa avançada pelos seguintes campos: </w:t>
            </w:r>
          </w:p>
          <w:p w14:paraId="05229298" w14:textId="77777777" w:rsidR="00052B9E" w:rsidRPr="00C101F3" w:rsidRDefault="00052B9E" w:rsidP="00BD424A">
            <w:pPr>
              <w:pStyle w:val="TableContents"/>
              <w:numPr>
                <w:ilvl w:val="0"/>
                <w:numId w:val="12"/>
              </w:numPr>
              <w:suppressLineNumbers/>
              <w:suppressAutoHyphens w:val="0"/>
              <w:jc w:val="both"/>
              <w:rPr>
                <w:rFonts w:ascii="Arial" w:hAnsi="Arial" w:cs="Arial"/>
              </w:rPr>
            </w:pPr>
            <w:r w:rsidRPr="00C101F3">
              <w:rPr>
                <w:rFonts w:ascii="Arial" w:hAnsi="Arial" w:cs="Arial"/>
              </w:rPr>
              <w:t>Matrícula do Substituto</w:t>
            </w:r>
          </w:p>
          <w:p w14:paraId="1A5E7BC8" w14:textId="77777777" w:rsidR="00052B9E" w:rsidRPr="00C101F3" w:rsidRDefault="00052B9E" w:rsidP="00BD424A">
            <w:pPr>
              <w:pStyle w:val="TableContents"/>
              <w:numPr>
                <w:ilvl w:val="0"/>
                <w:numId w:val="12"/>
              </w:numPr>
              <w:suppressLineNumbers/>
              <w:suppressAutoHyphens w:val="0"/>
              <w:jc w:val="both"/>
              <w:rPr>
                <w:rFonts w:ascii="Arial" w:hAnsi="Arial" w:cs="Arial"/>
              </w:rPr>
            </w:pPr>
            <w:r w:rsidRPr="00C101F3">
              <w:rPr>
                <w:rFonts w:ascii="Arial" w:hAnsi="Arial" w:cs="Arial"/>
              </w:rPr>
              <w:t>Profissional Substituto</w:t>
            </w:r>
          </w:p>
          <w:p w14:paraId="35BF61BA" w14:textId="77777777" w:rsidR="00052B9E" w:rsidRPr="00C101F3" w:rsidRDefault="00052B9E" w:rsidP="00BD424A">
            <w:pPr>
              <w:pStyle w:val="TableContents"/>
              <w:numPr>
                <w:ilvl w:val="0"/>
                <w:numId w:val="12"/>
              </w:numPr>
              <w:suppressLineNumbers/>
              <w:suppressAutoHyphens w:val="0"/>
              <w:jc w:val="both"/>
              <w:rPr>
                <w:rFonts w:ascii="Arial" w:hAnsi="Arial" w:cs="Arial"/>
              </w:rPr>
            </w:pPr>
            <w:r w:rsidRPr="00C101F3">
              <w:rPr>
                <w:rFonts w:ascii="Arial" w:hAnsi="Arial" w:cs="Arial"/>
              </w:rPr>
              <w:t>Troca solicitada para uma data específica</w:t>
            </w:r>
          </w:p>
          <w:p w14:paraId="0A14EDA5" w14:textId="77777777" w:rsidR="00052B9E" w:rsidRPr="00C101F3" w:rsidRDefault="00052B9E" w:rsidP="00BD424A">
            <w:pPr>
              <w:pStyle w:val="TableContents"/>
              <w:numPr>
                <w:ilvl w:val="0"/>
                <w:numId w:val="12"/>
              </w:numPr>
              <w:suppressLineNumbers/>
              <w:suppressAutoHyphens w:val="0"/>
              <w:jc w:val="both"/>
              <w:rPr>
                <w:rFonts w:ascii="Arial" w:hAnsi="Arial" w:cs="Arial"/>
              </w:rPr>
            </w:pPr>
            <w:r w:rsidRPr="00C101F3">
              <w:rPr>
                <w:rFonts w:ascii="Arial" w:hAnsi="Arial" w:cs="Arial"/>
              </w:rPr>
              <w:t>Escala</w:t>
            </w:r>
          </w:p>
          <w:p w14:paraId="5FED9AF2" w14:textId="77777777" w:rsidR="00052B9E" w:rsidRPr="00C101F3" w:rsidRDefault="00052B9E" w:rsidP="00BD424A">
            <w:pPr>
              <w:pStyle w:val="TableContents"/>
              <w:numPr>
                <w:ilvl w:val="0"/>
                <w:numId w:val="12"/>
              </w:numPr>
              <w:suppressLineNumbers/>
              <w:suppressAutoHyphens w:val="0"/>
              <w:jc w:val="both"/>
              <w:rPr>
                <w:rFonts w:ascii="Arial" w:hAnsi="Arial" w:cs="Arial"/>
              </w:rPr>
            </w:pPr>
            <w:r w:rsidRPr="00C101F3">
              <w:rPr>
                <w:rFonts w:ascii="Arial" w:hAnsi="Arial" w:cs="Arial"/>
              </w:rPr>
              <w:t>Status (múltipla seleção)</w:t>
            </w:r>
          </w:p>
          <w:p w14:paraId="395E251C" w14:textId="77777777" w:rsidR="00052B9E" w:rsidRPr="00C101F3" w:rsidRDefault="00052B9E" w:rsidP="00BD424A">
            <w:pPr>
              <w:pStyle w:val="TableContents"/>
              <w:numPr>
                <w:ilvl w:val="1"/>
                <w:numId w:val="12"/>
              </w:numPr>
              <w:suppressLineNumbers/>
              <w:suppressAutoHyphens w:val="0"/>
              <w:jc w:val="both"/>
              <w:rPr>
                <w:rFonts w:ascii="Arial" w:hAnsi="Arial" w:cs="Arial"/>
              </w:rPr>
            </w:pPr>
            <w:r w:rsidRPr="00C101F3">
              <w:rPr>
                <w:rFonts w:ascii="Arial" w:hAnsi="Arial" w:cs="Arial"/>
              </w:rPr>
              <w:t>Aprovado</w:t>
            </w:r>
          </w:p>
          <w:p w14:paraId="6BC26BED" w14:textId="77777777" w:rsidR="00052B9E" w:rsidRPr="00C101F3" w:rsidRDefault="00052B9E" w:rsidP="00BD424A">
            <w:pPr>
              <w:pStyle w:val="TableContents"/>
              <w:numPr>
                <w:ilvl w:val="1"/>
                <w:numId w:val="12"/>
              </w:numPr>
              <w:suppressLineNumbers/>
              <w:suppressAutoHyphens w:val="0"/>
              <w:jc w:val="both"/>
              <w:rPr>
                <w:rFonts w:ascii="Arial" w:hAnsi="Arial" w:cs="Arial"/>
              </w:rPr>
            </w:pPr>
            <w:r w:rsidRPr="00C101F3">
              <w:rPr>
                <w:rFonts w:ascii="Arial" w:hAnsi="Arial" w:cs="Arial"/>
              </w:rPr>
              <w:t>Cancelado</w:t>
            </w:r>
          </w:p>
          <w:p w14:paraId="1CB34B40" w14:textId="77777777" w:rsidR="00052B9E" w:rsidRPr="00C101F3" w:rsidRDefault="00052B9E" w:rsidP="00BD424A">
            <w:pPr>
              <w:pStyle w:val="TableContents"/>
              <w:numPr>
                <w:ilvl w:val="1"/>
                <w:numId w:val="12"/>
              </w:numPr>
              <w:suppressLineNumbers/>
              <w:suppressAutoHyphens w:val="0"/>
              <w:jc w:val="both"/>
              <w:rPr>
                <w:rFonts w:ascii="Arial" w:hAnsi="Arial" w:cs="Arial"/>
              </w:rPr>
            </w:pPr>
            <w:r w:rsidRPr="00C101F3">
              <w:rPr>
                <w:rFonts w:ascii="Arial" w:hAnsi="Arial" w:cs="Arial"/>
              </w:rPr>
              <w:t>Reprovado</w:t>
            </w:r>
          </w:p>
          <w:p w14:paraId="639C6DFD" w14:textId="77777777" w:rsidR="00052B9E" w:rsidRPr="00C101F3" w:rsidRDefault="00052B9E" w:rsidP="00BD424A">
            <w:pPr>
              <w:pStyle w:val="TableContents"/>
              <w:numPr>
                <w:ilvl w:val="1"/>
                <w:numId w:val="12"/>
              </w:numPr>
              <w:suppressLineNumbers/>
              <w:suppressAutoHyphens w:val="0"/>
              <w:jc w:val="both"/>
              <w:rPr>
                <w:rFonts w:ascii="Arial" w:hAnsi="Arial" w:cs="Arial"/>
              </w:rPr>
            </w:pPr>
            <w:r w:rsidRPr="00C101F3">
              <w:rPr>
                <w:rFonts w:ascii="Arial" w:hAnsi="Arial" w:cs="Arial"/>
              </w:rPr>
              <w:t>Aguardando Colaborador</w:t>
            </w:r>
          </w:p>
          <w:p w14:paraId="15673FF5" w14:textId="73ECEF12" w:rsidR="00052B9E" w:rsidRPr="00C101F3" w:rsidRDefault="00052B9E" w:rsidP="00BD424A">
            <w:pPr>
              <w:pStyle w:val="TableContents"/>
              <w:numPr>
                <w:ilvl w:val="1"/>
                <w:numId w:val="12"/>
              </w:numPr>
              <w:suppressLineNumbers/>
              <w:suppressAutoHyphens w:val="0"/>
              <w:jc w:val="both"/>
              <w:rPr>
                <w:rFonts w:ascii="Arial" w:hAnsi="Arial" w:cs="Arial"/>
              </w:rPr>
            </w:pPr>
            <w:r w:rsidRPr="00C101F3">
              <w:rPr>
                <w:rFonts w:ascii="Arial" w:hAnsi="Arial" w:cs="Arial"/>
              </w:rPr>
              <w:t>Aguardando Gestor</w:t>
            </w:r>
          </w:p>
        </w:tc>
        <w:tc>
          <w:tcPr>
            <w:tcW w:w="1829" w:type="dxa"/>
            <w:tcBorders>
              <w:left w:val="single" w:sz="2" w:space="0" w:color="000000"/>
              <w:right w:val="single" w:sz="2" w:space="0" w:color="000000"/>
            </w:tcBorders>
            <w:shd w:val="clear" w:color="auto" w:fill="auto"/>
            <w:tcMar>
              <w:left w:w="54" w:type="dxa"/>
            </w:tcMar>
            <w:vAlign w:val="center"/>
          </w:tcPr>
          <w:p w14:paraId="350D532D" w14:textId="251BE766"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288E0C4" w14:textId="77777777" w:rsidTr="00052B9E">
        <w:tc>
          <w:tcPr>
            <w:tcW w:w="843" w:type="dxa"/>
            <w:tcBorders>
              <w:left w:val="single" w:sz="2" w:space="0" w:color="000000"/>
            </w:tcBorders>
            <w:shd w:val="clear" w:color="auto" w:fill="auto"/>
            <w:tcMar>
              <w:left w:w="54" w:type="dxa"/>
            </w:tcMar>
          </w:tcPr>
          <w:p w14:paraId="4226A123"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2EA85CC" w14:textId="6EDD94E2" w:rsidR="00052B9E" w:rsidRPr="00C101F3" w:rsidRDefault="00052B9E" w:rsidP="00052B9E">
            <w:pPr>
              <w:pStyle w:val="TableContents"/>
              <w:jc w:val="both"/>
              <w:rPr>
                <w:rFonts w:ascii="Arial" w:hAnsi="Arial" w:cs="Arial"/>
              </w:rPr>
            </w:pPr>
            <w:r w:rsidRPr="00C101F3">
              <w:rPr>
                <w:rFonts w:ascii="Arial" w:hAnsi="Arial" w:cs="Arial"/>
              </w:rPr>
              <w:t>Permitir a visualização das solicitações de troca de plantão que estão pendentes de aprovação, sendo possível filtrar pelos campos:</w:t>
            </w:r>
          </w:p>
          <w:p w14:paraId="5A1BCB69" w14:textId="77777777" w:rsidR="00052B9E" w:rsidRPr="00C101F3" w:rsidRDefault="00052B9E" w:rsidP="00BD424A">
            <w:pPr>
              <w:pStyle w:val="TableContents"/>
              <w:numPr>
                <w:ilvl w:val="0"/>
                <w:numId w:val="13"/>
              </w:numPr>
              <w:suppressLineNumbers/>
              <w:suppressAutoHyphens w:val="0"/>
              <w:jc w:val="both"/>
              <w:rPr>
                <w:rFonts w:ascii="Arial" w:hAnsi="Arial" w:cs="Arial"/>
              </w:rPr>
            </w:pPr>
            <w:r w:rsidRPr="00C101F3">
              <w:rPr>
                <w:rFonts w:ascii="Arial" w:hAnsi="Arial" w:cs="Arial"/>
              </w:rPr>
              <w:t>Matrícula e profissional solicitante</w:t>
            </w:r>
          </w:p>
          <w:p w14:paraId="77574EFC" w14:textId="77777777" w:rsidR="00052B9E" w:rsidRPr="00C101F3" w:rsidRDefault="00052B9E" w:rsidP="00BD424A">
            <w:pPr>
              <w:pStyle w:val="TableContents"/>
              <w:numPr>
                <w:ilvl w:val="0"/>
                <w:numId w:val="13"/>
              </w:numPr>
              <w:suppressLineNumbers/>
              <w:suppressAutoHyphens w:val="0"/>
              <w:jc w:val="both"/>
              <w:rPr>
                <w:rFonts w:ascii="Arial" w:hAnsi="Arial" w:cs="Arial"/>
              </w:rPr>
            </w:pPr>
            <w:r w:rsidRPr="00C101F3">
              <w:rPr>
                <w:rFonts w:ascii="Arial" w:hAnsi="Arial" w:cs="Arial"/>
              </w:rPr>
              <w:t>Data da troca solicitada</w:t>
            </w:r>
          </w:p>
          <w:p w14:paraId="6B7E2390" w14:textId="77777777" w:rsidR="00052B9E" w:rsidRPr="00C101F3" w:rsidRDefault="00052B9E" w:rsidP="00BD424A">
            <w:pPr>
              <w:pStyle w:val="TableContents"/>
              <w:numPr>
                <w:ilvl w:val="0"/>
                <w:numId w:val="13"/>
              </w:numPr>
              <w:suppressLineNumbers/>
              <w:suppressAutoHyphens w:val="0"/>
              <w:jc w:val="both"/>
              <w:rPr>
                <w:rFonts w:ascii="Arial" w:hAnsi="Arial" w:cs="Arial"/>
              </w:rPr>
            </w:pPr>
            <w:r w:rsidRPr="00C101F3">
              <w:rPr>
                <w:rFonts w:ascii="Arial" w:hAnsi="Arial" w:cs="Arial"/>
              </w:rPr>
              <w:t>Escala</w:t>
            </w:r>
          </w:p>
          <w:p w14:paraId="61273BA1" w14:textId="77777777" w:rsidR="00052B9E" w:rsidRPr="00C101F3" w:rsidRDefault="00052B9E" w:rsidP="00BD424A">
            <w:pPr>
              <w:pStyle w:val="TableContents"/>
              <w:numPr>
                <w:ilvl w:val="0"/>
                <w:numId w:val="13"/>
              </w:numPr>
              <w:suppressLineNumbers/>
              <w:suppressAutoHyphens w:val="0"/>
              <w:jc w:val="both"/>
              <w:rPr>
                <w:rFonts w:ascii="Arial" w:hAnsi="Arial" w:cs="Arial"/>
              </w:rPr>
            </w:pPr>
            <w:r w:rsidRPr="00C101F3">
              <w:rPr>
                <w:rFonts w:ascii="Arial" w:hAnsi="Arial" w:cs="Arial"/>
              </w:rPr>
              <w:t>Status, sendo eles:</w:t>
            </w:r>
          </w:p>
          <w:p w14:paraId="3927741E" w14:textId="77777777" w:rsidR="00052B9E" w:rsidRPr="00C101F3" w:rsidRDefault="00052B9E" w:rsidP="00BD424A">
            <w:pPr>
              <w:pStyle w:val="TableContents"/>
              <w:numPr>
                <w:ilvl w:val="1"/>
                <w:numId w:val="13"/>
              </w:numPr>
              <w:suppressLineNumbers/>
              <w:suppressAutoHyphens w:val="0"/>
              <w:jc w:val="both"/>
              <w:rPr>
                <w:rFonts w:ascii="Arial" w:hAnsi="Arial" w:cs="Arial"/>
              </w:rPr>
            </w:pPr>
            <w:r w:rsidRPr="00C101F3">
              <w:rPr>
                <w:rFonts w:ascii="Arial" w:hAnsi="Arial" w:cs="Arial"/>
              </w:rPr>
              <w:t>Aprovado</w:t>
            </w:r>
          </w:p>
          <w:p w14:paraId="399E7A91" w14:textId="77777777" w:rsidR="00052B9E" w:rsidRPr="00C101F3" w:rsidRDefault="00052B9E" w:rsidP="00BD424A">
            <w:pPr>
              <w:pStyle w:val="TableContents"/>
              <w:numPr>
                <w:ilvl w:val="1"/>
                <w:numId w:val="13"/>
              </w:numPr>
              <w:suppressLineNumbers/>
              <w:suppressAutoHyphens w:val="0"/>
              <w:jc w:val="both"/>
              <w:rPr>
                <w:rFonts w:ascii="Arial" w:hAnsi="Arial" w:cs="Arial"/>
              </w:rPr>
            </w:pPr>
            <w:r w:rsidRPr="00C101F3">
              <w:rPr>
                <w:rFonts w:ascii="Arial" w:hAnsi="Arial" w:cs="Arial"/>
              </w:rPr>
              <w:t>Cancelado</w:t>
            </w:r>
          </w:p>
          <w:p w14:paraId="0FD0D416" w14:textId="77777777" w:rsidR="00052B9E" w:rsidRPr="00C101F3" w:rsidRDefault="00052B9E" w:rsidP="00BD424A">
            <w:pPr>
              <w:pStyle w:val="TableContents"/>
              <w:numPr>
                <w:ilvl w:val="1"/>
                <w:numId w:val="13"/>
              </w:numPr>
              <w:suppressLineNumbers/>
              <w:suppressAutoHyphens w:val="0"/>
              <w:jc w:val="both"/>
              <w:rPr>
                <w:rFonts w:ascii="Arial" w:hAnsi="Arial" w:cs="Arial"/>
              </w:rPr>
            </w:pPr>
            <w:r w:rsidRPr="00C101F3">
              <w:rPr>
                <w:rFonts w:ascii="Arial" w:hAnsi="Arial" w:cs="Arial"/>
              </w:rPr>
              <w:t>Reprovado</w:t>
            </w:r>
          </w:p>
          <w:p w14:paraId="7A9F2127" w14:textId="77777777" w:rsidR="00052B9E" w:rsidRPr="00C101F3" w:rsidRDefault="00052B9E" w:rsidP="00BD424A">
            <w:pPr>
              <w:pStyle w:val="TableContents"/>
              <w:numPr>
                <w:ilvl w:val="1"/>
                <w:numId w:val="13"/>
              </w:numPr>
              <w:suppressLineNumbers/>
              <w:suppressAutoHyphens w:val="0"/>
              <w:jc w:val="both"/>
              <w:rPr>
                <w:rFonts w:ascii="Arial" w:hAnsi="Arial" w:cs="Arial"/>
              </w:rPr>
            </w:pPr>
            <w:r w:rsidRPr="00C101F3">
              <w:rPr>
                <w:rFonts w:ascii="Arial" w:hAnsi="Arial" w:cs="Arial"/>
              </w:rPr>
              <w:t>Aguardando Colaborador</w:t>
            </w:r>
          </w:p>
          <w:p w14:paraId="5F00A669" w14:textId="735E102A" w:rsidR="00052B9E" w:rsidRPr="00C101F3" w:rsidRDefault="00052B9E" w:rsidP="00BD424A">
            <w:pPr>
              <w:pStyle w:val="TableContents"/>
              <w:numPr>
                <w:ilvl w:val="1"/>
                <w:numId w:val="13"/>
              </w:numPr>
              <w:suppressLineNumbers/>
              <w:suppressAutoHyphens w:val="0"/>
              <w:jc w:val="both"/>
              <w:rPr>
                <w:rFonts w:ascii="Arial" w:hAnsi="Arial" w:cs="Arial"/>
              </w:rPr>
            </w:pPr>
            <w:r w:rsidRPr="00C101F3">
              <w:rPr>
                <w:rFonts w:ascii="Arial" w:hAnsi="Arial" w:cs="Arial"/>
              </w:rPr>
              <w:t>Aguardando Gestor</w:t>
            </w:r>
          </w:p>
        </w:tc>
        <w:tc>
          <w:tcPr>
            <w:tcW w:w="1829" w:type="dxa"/>
            <w:tcBorders>
              <w:left w:val="single" w:sz="2" w:space="0" w:color="000000"/>
              <w:right w:val="single" w:sz="2" w:space="0" w:color="000000"/>
            </w:tcBorders>
            <w:shd w:val="clear" w:color="auto" w:fill="auto"/>
            <w:tcMar>
              <w:left w:w="54" w:type="dxa"/>
            </w:tcMar>
            <w:vAlign w:val="center"/>
          </w:tcPr>
          <w:p w14:paraId="36FCFD29" w14:textId="3A88EDFA"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7467E5DD" w14:textId="77777777" w:rsidTr="00052B9E">
        <w:tc>
          <w:tcPr>
            <w:tcW w:w="843" w:type="dxa"/>
            <w:tcBorders>
              <w:left w:val="single" w:sz="2" w:space="0" w:color="000000"/>
            </w:tcBorders>
            <w:shd w:val="clear" w:color="auto" w:fill="auto"/>
            <w:tcMar>
              <w:left w:w="54" w:type="dxa"/>
            </w:tcMar>
          </w:tcPr>
          <w:p w14:paraId="782394FE"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C6A0881" w14:textId="535E76A6" w:rsidR="00052B9E" w:rsidRPr="00C101F3" w:rsidRDefault="00052B9E" w:rsidP="00052B9E">
            <w:pPr>
              <w:pStyle w:val="TableContents"/>
              <w:jc w:val="both"/>
              <w:rPr>
                <w:rFonts w:ascii="Arial" w:hAnsi="Arial" w:cs="Arial"/>
              </w:rPr>
            </w:pPr>
            <w:r w:rsidRPr="00C101F3">
              <w:rPr>
                <w:rFonts w:ascii="Arial" w:hAnsi="Arial" w:cs="Arial"/>
              </w:rPr>
              <w:t>Possuir forma para visualizar todas as candidaturas à plantões que estão pendentes de aprovação pelo coordenador, assim como visualizar histórico de candidaturas, sendo possível filtrar pelos seguintes campos:</w:t>
            </w:r>
          </w:p>
          <w:p w14:paraId="0AD5435D" w14:textId="77777777" w:rsidR="00052B9E" w:rsidRPr="00C101F3" w:rsidRDefault="00052B9E" w:rsidP="00BD424A">
            <w:pPr>
              <w:pStyle w:val="TableContents"/>
              <w:numPr>
                <w:ilvl w:val="0"/>
                <w:numId w:val="14"/>
              </w:numPr>
              <w:suppressLineNumbers/>
              <w:suppressAutoHyphens w:val="0"/>
              <w:jc w:val="both"/>
              <w:rPr>
                <w:rFonts w:ascii="Arial" w:hAnsi="Arial" w:cs="Arial"/>
              </w:rPr>
            </w:pPr>
            <w:r w:rsidRPr="00C101F3">
              <w:rPr>
                <w:rFonts w:ascii="Arial" w:hAnsi="Arial" w:cs="Arial"/>
              </w:rPr>
              <w:lastRenderedPageBreak/>
              <w:t>Matrícula Solicitante</w:t>
            </w:r>
          </w:p>
          <w:p w14:paraId="3285FC0F" w14:textId="77777777" w:rsidR="00052B9E" w:rsidRPr="00C101F3" w:rsidRDefault="00052B9E" w:rsidP="00BD424A">
            <w:pPr>
              <w:pStyle w:val="TableContents"/>
              <w:numPr>
                <w:ilvl w:val="0"/>
                <w:numId w:val="14"/>
              </w:numPr>
              <w:suppressLineNumbers/>
              <w:suppressAutoHyphens w:val="0"/>
              <w:jc w:val="both"/>
              <w:rPr>
                <w:rFonts w:ascii="Arial" w:hAnsi="Arial" w:cs="Arial"/>
              </w:rPr>
            </w:pPr>
            <w:r w:rsidRPr="00C101F3">
              <w:rPr>
                <w:rFonts w:ascii="Arial" w:hAnsi="Arial" w:cs="Arial"/>
              </w:rPr>
              <w:t>Profissional Solicitante</w:t>
            </w:r>
          </w:p>
          <w:p w14:paraId="5923AAE8" w14:textId="77777777" w:rsidR="00052B9E" w:rsidRPr="00C101F3" w:rsidRDefault="00052B9E" w:rsidP="00BD424A">
            <w:pPr>
              <w:pStyle w:val="TableContents"/>
              <w:numPr>
                <w:ilvl w:val="0"/>
                <w:numId w:val="14"/>
              </w:numPr>
              <w:suppressLineNumbers/>
              <w:suppressAutoHyphens w:val="0"/>
              <w:jc w:val="both"/>
              <w:rPr>
                <w:rFonts w:ascii="Arial" w:hAnsi="Arial" w:cs="Arial"/>
              </w:rPr>
            </w:pPr>
            <w:r w:rsidRPr="00C101F3">
              <w:rPr>
                <w:rFonts w:ascii="Arial" w:hAnsi="Arial" w:cs="Arial"/>
              </w:rPr>
              <w:t>Matrícula Substituto</w:t>
            </w:r>
          </w:p>
          <w:p w14:paraId="48606FDB" w14:textId="77777777" w:rsidR="00052B9E" w:rsidRPr="00C101F3" w:rsidRDefault="00052B9E" w:rsidP="00BD424A">
            <w:pPr>
              <w:pStyle w:val="TableContents"/>
              <w:numPr>
                <w:ilvl w:val="0"/>
                <w:numId w:val="14"/>
              </w:numPr>
              <w:suppressLineNumbers/>
              <w:suppressAutoHyphens w:val="0"/>
              <w:jc w:val="both"/>
              <w:rPr>
                <w:rFonts w:ascii="Arial" w:hAnsi="Arial" w:cs="Arial"/>
              </w:rPr>
            </w:pPr>
            <w:r w:rsidRPr="00C101F3">
              <w:rPr>
                <w:rFonts w:ascii="Arial" w:hAnsi="Arial" w:cs="Arial"/>
              </w:rPr>
              <w:t>Profissional Substituto</w:t>
            </w:r>
          </w:p>
          <w:p w14:paraId="36AFFBC7" w14:textId="77777777" w:rsidR="00052B9E" w:rsidRPr="00C101F3" w:rsidRDefault="00052B9E" w:rsidP="00BD424A">
            <w:pPr>
              <w:pStyle w:val="TableContents"/>
              <w:numPr>
                <w:ilvl w:val="0"/>
                <w:numId w:val="14"/>
              </w:numPr>
              <w:suppressLineNumbers/>
              <w:suppressAutoHyphens w:val="0"/>
              <w:jc w:val="both"/>
              <w:rPr>
                <w:rFonts w:ascii="Arial" w:hAnsi="Arial" w:cs="Arial"/>
              </w:rPr>
            </w:pPr>
            <w:r w:rsidRPr="00C101F3">
              <w:rPr>
                <w:rFonts w:ascii="Arial" w:hAnsi="Arial" w:cs="Arial"/>
              </w:rPr>
              <w:t>Data Início</w:t>
            </w:r>
          </w:p>
          <w:p w14:paraId="185AC541" w14:textId="77777777" w:rsidR="00052B9E" w:rsidRPr="00C101F3" w:rsidRDefault="00052B9E" w:rsidP="00BD424A">
            <w:pPr>
              <w:pStyle w:val="TableContents"/>
              <w:numPr>
                <w:ilvl w:val="0"/>
                <w:numId w:val="14"/>
              </w:numPr>
              <w:suppressLineNumbers/>
              <w:suppressAutoHyphens w:val="0"/>
              <w:jc w:val="both"/>
              <w:rPr>
                <w:rFonts w:ascii="Arial" w:hAnsi="Arial" w:cs="Arial"/>
              </w:rPr>
            </w:pPr>
            <w:r w:rsidRPr="00C101F3">
              <w:rPr>
                <w:rFonts w:ascii="Arial" w:hAnsi="Arial" w:cs="Arial"/>
              </w:rPr>
              <w:t>Data Fim</w:t>
            </w:r>
          </w:p>
          <w:p w14:paraId="6D4E1EC9" w14:textId="77777777" w:rsidR="00052B9E" w:rsidRPr="00C101F3" w:rsidRDefault="00052B9E" w:rsidP="00BD424A">
            <w:pPr>
              <w:pStyle w:val="TableContents"/>
              <w:numPr>
                <w:ilvl w:val="0"/>
                <w:numId w:val="14"/>
              </w:numPr>
              <w:suppressLineNumbers/>
              <w:suppressAutoHyphens w:val="0"/>
              <w:jc w:val="both"/>
              <w:rPr>
                <w:rFonts w:ascii="Arial" w:hAnsi="Arial" w:cs="Arial"/>
              </w:rPr>
            </w:pPr>
            <w:r w:rsidRPr="00C101F3">
              <w:rPr>
                <w:rFonts w:ascii="Arial" w:hAnsi="Arial" w:cs="Arial"/>
              </w:rPr>
              <w:t>Setor</w:t>
            </w:r>
          </w:p>
          <w:p w14:paraId="68FFEC7E" w14:textId="77777777" w:rsidR="00052B9E" w:rsidRPr="00C101F3" w:rsidRDefault="00052B9E" w:rsidP="00BD424A">
            <w:pPr>
              <w:pStyle w:val="TableContents"/>
              <w:numPr>
                <w:ilvl w:val="0"/>
                <w:numId w:val="14"/>
              </w:numPr>
              <w:suppressLineNumbers/>
              <w:suppressAutoHyphens w:val="0"/>
              <w:jc w:val="both"/>
              <w:rPr>
                <w:rFonts w:ascii="Arial" w:hAnsi="Arial" w:cs="Arial"/>
              </w:rPr>
            </w:pPr>
            <w:r w:rsidRPr="00C101F3">
              <w:rPr>
                <w:rFonts w:ascii="Arial" w:hAnsi="Arial" w:cs="Arial"/>
              </w:rPr>
              <w:t>Escala</w:t>
            </w:r>
          </w:p>
          <w:p w14:paraId="3D209822" w14:textId="77777777" w:rsidR="00052B9E" w:rsidRPr="00C101F3" w:rsidRDefault="00052B9E" w:rsidP="00BD424A">
            <w:pPr>
              <w:pStyle w:val="TableContents"/>
              <w:numPr>
                <w:ilvl w:val="0"/>
                <w:numId w:val="14"/>
              </w:numPr>
              <w:suppressLineNumbers/>
              <w:suppressAutoHyphens w:val="0"/>
              <w:jc w:val="both"/>
              <w:rPr>
                <w:rFonts w:ascii="Arial" w:hAnsi="Arial" w:cs="Arial"/>
              </w:rPr>
            </w:pPr>
            <w:r w:rsidRPr="00C101F3">
              <w:rPr>
                <w:rFonts w:ascii="Arial" w:hAnsi="Arial" w:cs="Arial"/>
              </w:rPr>
              <w:t>Status (múltipla seleção)</w:t>
            </w:r>
          </w:p>
          <w:p w14:paraId="26791B95" w14:textId="77777777" w:rsidR="00052B9E" w:rsidRPr="00C101F3" w:rsidRDefault="00052B9E" w:rsidP="00BD424A">
            <w:pPr>
              <w:pStyle w:val="TableContents"/>
              <w:numPr>
                <w:ilvl w:val="1"/>
                <w:numId w:val="14"/>
              </w:numPr>
              <w:suppressLineNumbers/>
              <w:suppressAutoHyphens w:val="0"/>
              <w:jc w:val="both"/>
              <w:rPr>
                <w:rFonts w:ascii="Arial" w:hAnsi="Arial" w:cs="Arial"/>
              </w:rPr>
            </w:pPr>
            <w:r w:rsidRPr="00C101F3">
              <w:rPr>
                <w:rFonts w:ascii="Arial" w:hAnsi="Arial" w:cs="Arial"/>
              </w:rPr>
              <w:t>Aprovado</w:t>
            </w:r>
          </w:p>
          <w:p w14:paraId="0F23E4B2" w14:textId="77777777" w:rsidR="00052B9E" w:rsidRPr="00C101F3" w:rsidRDefault="00052B9E" w:rsidP="00BD424A">
            <w:pPr>
              <w:pStyle w:val="TableContents"/>
              <w:numPr>
                <w:ilvl w:val="1"/>
                <w:numId w:val="14"/>
              </w:numPr>
              <w:suppressLineNumbers/>
              <w:suppressAutoHyphens w:val="0"/>
              <w:jc w:val="both"/>
              <w:rPr>
                <w:rFonts w:ascii="Arial" w:hAnsi="Arial" w:cs="Arial"/>
              </w:rPr>
            </w:pPr>
            <w:r w:rsidRPr="00C101F3">
              <w:rPr>
                <w:rFonts w:ascii="Arial" w:hAnsi="Arial" w:cs="Arial"/>
              </w:rPr>
              <w:t>Reprovado</w:t>
            </w:r>
          </w:p>
          <w:p w14:paraId="6B7C32BA" w14:textId="77777777" w:rsidR="00052B9E" w:rsidRPr="00C101F3" w:rsidRDefault="00052B9E" w:rsidP="00BD424A">
            <w:pPr>
              <w:pStyle w:val="TableContents"/>
              <w:numPr>
                <w:ilvl w:val="1"/>
                <w:numId w:val="14"/>
              </w:numPr>
              <w:suppressLineNumbers/>
              <w:suppressAutoHyphens w:val="0"/>
              <w:jc w:val="both"/>
              <w:rPr>
                <w:rFonts w:ascii="Arial" w:hAnsi="Arial" w:cs="Arial"/>
              </w:rPr>
            </w:pPr>
            <w:r w:rsidRPr="00C101F3">
              <w:rPr>
                <w:rFonts w:ascii="Arial" w:hAnsi="Arial" w:cs="Arial"/>
              </w:rPr>
              <w:t>Aguardando</w:t>
            </w:r>
          </w:p>
          <w:p w14:paraId="0817D3A8" w14:textId="5DBE602B" w:rsidR="00052B9E" w:rsidRPr="00C101F3" w:rsidRDefault="00052B9E" w:rsidP="00BD424A">
            <w:pPr>
              <w:pStyle w:val="TableContents"/>
              <w:numPr>
                <w:ilvl w:val="1"/>
                <w:numId w:val="14"/>
              </w:numPr>
              <w:suppressLineNumbers/>
              <w:suppressAutoHyphens w:val="0"/>
              <w:jc w:val="both"/>
              <w:rPr>
                <w:rFonts w:ascii="Arial" w:hAnsi="Arial" w:cs="Arial"/>
              </w:rPr>
            </w:pPr>
            <w:r w:rsidRPr="00C101F3">
              <w:rPr>
                <w:rFonts w:ascii="Arial" w:hAnsi="Arial" w:cs="Arial"/>
              </w:rPr>
              <w:t>Cancelado</w:t>
            </w:r>
          </w:p>
        </w:tc>
        <w:tc>
          <w:tcPr>
            <w:tcW w:w="1829" w:type="dxa"/>
            <w:tcBorders>
              <w:left w:val="single" w:sz="2" w:space="0" w:color="000000"/>
              <w:right w:val="single" w:sz="2" w:space="0" w:color="000000"/>
            </w:tcBorders>
            <w:shd w:val="clear" w:color="auto" w:fill="auto"/>
            <w:tcMar>
              <w:left w:w="54" w:type="dxa"/>
            </w:tcMar>
            <w:vAlign w:val="center"/>
          </w:tcPr>
          <w:p w14:paraId="151F7F6B" w14:textId="321E52F5" w:rsidR="00052B9E" w:rsidRPr="00052B9E" w:rsidRDefault="00052B9E" w:rsidP="00052B9E">
            <w:pPr>
              <w:pStyle w:val="TableContents"/>
              <w:jc w:val="center"/>
              <w:rPr>
                <w:rFonts w:ascii="Arial" w:hAnsi="Arial" w:cs="Arial"/>
              </w:rPr>
            </w:pPr>
            <w:r>
              <w:rPr>
                <w:rFonts w:ascii="Arial" w:hAnsi="Arial" w:cs="Arial"/>
              </w:rPr>
              <w:lastRenderedPageBreak/>
              <w:t>X</w:t>
            </w:r>
          </w:p>
        </w:tc>
      </w:tr>
      <w:tr w:rsidR="00052B9E" w:rsidRPr="00FE55D5" w14:paraId="128E105B" w14:textId="77777777" w:rsidTr="00052B9E">
        <w:tc>
          <w:tcPr>
            <w:tcW w:w="843" w:type="dxa"/>
            <w:tcBorders>
              <w:left w:val="single" w:sz="2" w:space="0" w:color="000000"/>
            </w:tcBorders>
            <w:shd w:val="clear" w:color="auto" w:fill="auto"/>
            <w:tcMar>
              <w:left w:w="54" w:type="dxa"/>
            </w:tcMar>
          </w:tcPr>
          <w:p w14:paraId="50EA3FC0"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FC96620" w14:textId="77777777" w:rsidR="00052B9E" w:rsidRPr="00C101F3" w:rsidRDefault="00052B9E" w:rsidP="00052B9E">
            <w:pPr>
              <w:pStyle w:val="TableContents"/>
              <w:jc w:val="both"/>
              <w:rPr>
                <w:rFonts w:ascii="Arial" w:hAnsi="Arial" w:cs="Arial"/>
              </w:rPr>
            </w:pPr>
            <w:r w:rsidRPr="00C101F3">
              <w:rPr>
                <w:rFonts w:ascii="Arial" w:hAnsi="Arial" w:cs="Arial"/>
              </w:rPr>
              <w:t>Possuir forma para visualizar todas as trocas de plantões que estão pendentes de aprovação pelo coordenador, assim como visualizar histórico de trocas, sendo possível filtrar pelos seguintes campos:</w:t>
            </w:r>
          </w:p>
          <w:p w14:paraId="6C5FCC6A" w14:textId="77777777" w:rsidR="00052B9E" w:rsidRPr="00C101F3" w:rsidRDefault="00052B9E" w:rsidP="00BD424A">
            <w:pPr>
              <w:pStyle w:val="TableContents"/>
              <w:numPr>
                <w:ilvl w:val="0"/>
                <w:numId w:val="15"/>
              </w:numPr>
              <w:suppressLineNumbers/>
              <w:suppressAutoHyphens w:val="0"/>
              <w:jc w:val="both"/>
              <w:rPr>
                <w:rFonts w:ascii="Arial" w:hAnsi="Arial" w:cs="Arial"/>
              </w:rPr>
            </w:pPr>
            <w:r w:rsidRPr="00C101F3">
              <w:rPr>
                <w:rFonts w:ascii="Arial" w:hAnsi="Arial" w:cs="Arial"/>
              </w:rPr>
              <w:t>Matrícula Solicitante</w:t>
            </w:r>
          </w:p>
          <w:p w14:paraId="3231E2D7" w14:textId="77777777" w:rsidR="00052B9E" w:rsidRPr="00C101F3" w:rsidRDefault="00052B9E" w:rsidP="00BD424A">
            <w:pPr>
              <w:pStyle w:val="TableContents"/>
              <w:numPr>
                <w:ilvl w:val="0"/>
                <w:numId w:val="15"/>
              </w:numPr>
              <w:suppressLineNumbers/>
              <w:suppressAutoHyphens w:val="0"/>
              <w:jc w:val="both"/>
              <w:rPr>
                <w:rFonts w:ascii="Arial" w:hAnsi="Arial" w:cs="Arial"/>
              </w:rPr>
            </w:pPr>
            <w:r w:rsidRPr="00C101F3">
              <w:rPr>
                <w:rFonts w:ascii="Arial" w:hAnsi="Arial" w:cs="Arial"/>
              </w:rPr>
              <w:t>Profissional Solicitante</w:t>
            </w:r>
          </w:p>
          <w:p w14:paraId="3ED80DF9" w14:textId="77777777" w:rsidR="00052B9E" w:rsidRPr="00C101F3" w:rsidRDefault="00052B9E" w:rsidP="00BD424A">
            <w:pPr>
              <w:pStyle w:val="TableContents"/>
              <w:numPr>
                <w:ilvl w:val="0"/>
                <w:numId w:val="15"/>
              </w:numPr>
              <w:suppressLineNumbers/>
              <w:suppressAutoHyphens w:val="0"/>
              <w:jc w:val="both"/>
              <w:rPr>
                <w:rFonts w:ascii="Arial" w:hAnsi="Arial" w:cs="Arial"/>
              </w:rPr>
            </w:pPr>
            <w:r w:rsidRPr="00C101F3">
              <w:rPr>
                <w:rFonts w:ascii="Arial" w:hAnsi="Arial" w:cs="Arial"/>
              </w:rPr>
              <w:t>Matrícula Substituto</w:t>
            </w:r>
          </w:p>
          <w:p w14:paraId="019CE852" w14:textId="77777777" w:rsidR="00052B9E" w:rsidRPr="00C101F3" w:rsidRDefault="00052B9E" w:rsidP="00BD424A">
            <w:pPr>
              <w:pStyle w:val="TableContents"/>
              <w:numPr>
                <w:ilvl w:val="0"/>
                <w:numId w:val="15"/>
              </w:numPr>
              <w:suppressLineNumbers/>
              <w:suppressAutoHyphens w:val="0"/>
              <w:jc w:val="both"/>
              <w:rPr>
                <w:rFonts w:ascii="Arial" w:hAnsi="Arial" w:cs="Arial"/>
              </w:rPr>
            </w:pPr>
            <w:r w:rsidRPr="00C101F3">
              <w:rPr>
                <w:rFonts w:ascii="Arial" w:hAnsi="Arial" w:cs="Arial"/>
              </w:rPr>
              <w:t>Profissional Substituto</w:t>
            </w:r>
          </w:p>
          <w:p w14:paraId="7B89439D" w14:textId="77777777" w:rsidR="00052B9E" w:rsidRPr="00C101F3" w:rsidRDefault="00052B9E" w:rsidP="00BD424A">
            <w:pPr>
              <w:pStyle w:val="TableContents"/>
              <w:numPr>
                <w:ilvl w:val="0"/>
                <w:numId w:val="15"/>
              </w:numPr>
              <w:suppressLineNumbers/>
              <w:suppressAutoHyphens w:val="0"/>
              <w:jc w:val="both"/>
              <w:rPr>
                <w:rFonts w:ascii="Arial" w:hAnsi="Arial" w:cs="Arial"/>
              </w:rPr>
            </w:pPr>
            <w:r w:rsidRPr="00C101F3">
              <w:rPr>
                <w:rFonts w:ascii="Arial" w:hAnsi="Arial" w:cs="Arial"/>
              </w:rPr>
              <w:t>Troca solicitada para uma data específica</w:t>
            </w:r>
          </w:p>
          <w:p w14:paraId="5BF3D638" w14:textId="77777777" w:rsidR="00052B9E" w:rsidRPr="00C101F3" w:rsidRDefault="00052B9E" w:rsidP="00BD424A">
            <w:pPr>
              <w:pStyle w:val="TableContents"/>
              <w:numPr>
                <w:ilvl w:val="0"/>
                <w:numId w:val="15"/>
              </w:numPr>
              <w:suppressLineNumbers/>
              <w:suppressAutoHyphens w:val="0"/>
              <w:jc w:val="both"/>
              <w:rPr>
                <w:rFonts w:ascii="Arial" w:hAnsi="Arial" w:cs="Arial"/>
              </w:rPr>
            </w:pPr>
            <w:r w:rsidRPr="00C101F3">
              <w:rPr>
                <w:rFonts w:ascii="Arial" w:hAnsi="Arial" w:cs="Arial"/>
              </w:rPr>
              <w:t>Escala</w:t>
            </w:r>
          </w:p>
          <w:p w14:paraId="346E1536" w14:textId="77777777" w:rsidR="00052B9E" w:rsidRPr="00C101F3" w:rsidRDefault="00052B9E" w:rsidP="00BD424A">
            <w:pPr>
              <w:pStyle w:val="TableContents"/>
              <w:numPr>
                <w:ilvl w:val="0"/>
                <w:numId w:val="15"/>
              </w:numPr>
              <w:suppressLineNumbers/>
              <w:suppressAutoHyphens w:val="0"/>
              <w:jc w:val="both"/>
              <w:rPr>
                <w:rFonts w:ascii="Arial" w:hAnsi="Arial" w:cs="Arial"/>
              </w:rPr>
            </w:pPr>
            <w:r w:rsidRPr="00C101F3">
              <w:rPr>
                <w:rFonts w:ascii="Arial" w:hAnsi="Arial" w:cs="Arial"/>
              </w:rPr>
              <w:t>Status (múltipla seleção)</w:t>
            </w:r>
          </w:p>
          <w:p w14:paraId="7E307D8C" w14:textId="77777777" w:rsidR="00052B9E" w:rsidRPr="00C101F3" w:rsidRDefault="00052B9E" w:rsidP="00BD424A">
            <w:pPr>
              <w:pStyle w:val="TableContents"/>
              <w:numPr>
                <w:ilvl w:val="1"/>
                <w:numId w:val="15"/>
              </w:numPr>
              <w:suppressLineNumbers/>
              <w:suppressAutoHyphens w:val="0"/>
              <w:jc w:val="both"/>
              <w:rPr>
                <w:rFonts w:ascii="Arial" w:hAnsi="Arial" w:cs="Arial"/>
              </w:rPr>
            </w:pPr>
            <w:r w:rsidRPr="00C101F3">
              <w:rPr>
                <w:rFonts w:ascii="Arial" w:hAnsi="Arial" w:cs="Arial"/>
              </w:rPr>
              <w:t>Aprovado</w:t>
            </w:r>
          </w:p>
          <w:p w14:paraId="254D6842" w14:textId="77777777" w:rsidR="00052B9E" w:rsidRPr="00C101F3" w:rsidRDefault="00052B9E" w:rsidP="00BD424A">
            <w:pPr>
              <w:pStyle w:val="TableContents"/>
              <w:numPr>
                <w:ilvl w:val="1"/>
                <w:numId w:val="15"/>
              </w:numPr>
              <w:suppressLineNumbers/>
              <w:suppressAutoHyphens w:val="0"/>
              <w:jc w:val="both"/>
              <w:rPr>
                <w:rFonts w:ascii="Arial" w:hAnsi="Arial" w:cs="Arial"/>
              </w:rPr>
            </w:pPr>
            <w:r w:rsidRPr="00C101F3">
              <w:rPr>
                <w:rFonts w:ascii="Arial" w:hAnsi="Arial" w:cs="Arial"/>
              </w:rPr>
              <w:t>Reprovado</w:t>
            </w:r>
          </w:p>
          <w:p w14:paraId="25A58452" w14:textId="77777777" w:rsidR="00052B9E" w:rsidRPr="00C101F3" w:rsidRDefault="00052B9E" w:rsidP="00BD424A">
            <w:pPr>
              <w:pStyle w:val="TableContents"/>
              <w:numPr>
                <w:ilvl w:val="1"/>
                <w:numId w:val="15"/>
              </w:numPr>
              <w:suppressLineNumbers/>
              <w:suppressAutoHyphens w:val="0"/>
              <w:jc w:val="both"/>
              <w:rPr>
                <w:rFonts w:ascii="Arial" w:hAnsi="Arial" w:cs="Arial"/>
              </w:rPr>
            </w:pPr>
            <w:r w:rsidRPr="00C101F3">
              <w:rPr>
                <w:rFonts w:ascii="Arial" w:hAnsi="Arial" w:cs="Arial"/>
              </w:rPr>
              <w:t>Cancelado</w:t>
            </w:r>
          </w:p>
          <w:p w14:paraId="36A19C70" w14:textId="77777777" w:rsidR="00052B9E" w:rsidRPr="00C101F3" w:rsidRDefault="00052B9E" w:rsidP="00BD424A">
            <w:pPr>
              <w:pStyle w:val="TableContents"/>
              <w:numPr>
                <w:ilvl w:val="1"/>
                <w:numId w:val="15"/>
              </w:numPr>
              <w:suppressLineNumbers/>
              <w:suppressAutoHyphens w:val="0"/>
              <w:jc w:val="both"/>
              <w:rPr>
                <w:rFonts w:ascii="Arial" w:hAnsi="Arial" w:cs="Arial"/>
              </w:rPr>
            </w:pPr>
            <w:r w:rsidRPr="00C101F3">
              <w:rPr>
                <w:rFonts w:ascii="Arial" w:hAnsi="Arial" w:cs="Arial"/>
              </w:rPr>
              <w:t>Aguardando Colaborador</w:t>
            </w:r>
          </w:p>
          <w:p w14:paraId="459C9B51" w14:textId="2FF3CA38" w:rsidR="00052B9E" w:rsidRPr="00C101F3" w:rsidRDefault="00052B9E" w:rsidP="00BD424A">
            <w:pPr>
              <w:pStyle w:val="TableContents"/>
              <w:numPr>
                <w:ilvl w:val="1"/>
                <w:numId w:val="15"/>
              </w:numPr>
              <w:suppressLineNumbers/>
              <w:suppressAutoHyphens w:val="0"/>
              <w:jc w:val="both"/>
              <w:rPr>
                <w:rFonts w:ascii="Arial" w:hAnsi="Arial" w:cs="Arial"/>
              </w:rPr>
            </w:pPr>
            <w:r w:rsidRPr="00C101F3">
              <w:rPr>
                <w:rFonts w:ascii="Arial" w:hAnsi="Arial" w:cs="Arial"/>
              </w:rPr>
              <w:t>Aguardando Gestor</w:t>
            </w:r>
          </w:p>
        </w:tc>
        <w:tc>
          <w:tcPr>
            <w:tcW w:w="1829" w:type="dxa"/>
            <w:tcBorders>
              <w:left w:val="single" w:sz="2" w:space="0" w:color="000000"/>
              <w:right w:val="single" w:sz="2" w:space="0" w:color="000000"/>
            </w:tcBorders>
            <w:shd w:val="clear" w:color="auto" w:fill="auto"/>
            <w:tcMar>
              <w:left w:w="54" w:type="dxa"/>
            </w:tcMar>
            <w:vAlign w:val="center"/>
          </w:tcPr>
          <w:p w14:paraId="23FF41DA" w14:textId="50615140"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776C0BD5" w14:textId="77777777" w:rsidTr="00052B9E">
        <w:tc>
          <w:tcPr>
            <w:tcW w:w="843" w:type="dxa"/>
            <w:tcBorders>
              <w:left w:val="single" w:sz="2" w:space="0" w:color="000000"/>
            </w:tcBorders>
            <w:shd w:val="clear" w:color="auto" w:fill="auto"/>
            <w:tcMar>
              <w:left w:w="54" w:type="dxa"/>
            </w:tcMar>
          </w:tcPr>
          <w:p w14:paraId="6F162376"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F5B4CBE" w14:textId="6E4EA1BE" w:rsidR="00052B9E" w:rsidRPr="00C101F3" w:rsidRDefault="00052B9E" w:rsidP="00052B9E">
            <w:pPr>
              <w:pStyle w:val="TableContents"/>
              <w:jc w:val="both"/>
              <w:rPr>
                <w:rFonts w:ascii="Arial" w:hAnsi="Arial" w:cs="Arial"/>
              </w:rPr>
            </w:pPr>
            <w:r w:rsidRPr="00C101F3">
              <w:rPr>
                <w:rFonts w:ascii="Arial" w:hAnsi="Arial" w:cs="Arial"/>
              </w:rPr>
              <w:t>Permitir visualizar graficamente o indicador quantitativo de plantões por dia, agrupados por setor e competência.</w:t>
            </w:r>
          </w:p>
        </w:tc>
        <w:tc>
          <w:tcPr>
            <w:tcW w:w="1829" w:type="dxa"/>
            <w:tcBorders>
              <w:left w:val="single" w:sz="2" w:space="0" w:color="000000"/>
              <w:right w:val="single" w:sz="2" w:space="0" w:color="000000"/>
            </w:tcBorders>
            <w:shd w:val="clear" w:color="auto" w:fill="auto"/>
            <w:tcMar>
              <w:left w:w="54" w:type="dxa"/>
            </w:tcMar>
            <w:vAlign w:val="center"/>
          </w:tcPr>
          <w:p w14:paraId="2C9BFE00" w14:textId="4076F2B2"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34F9898" w14:textId="77777777" w:rsidTr="00052B9E">
        <w:tc>
          <w:tcPr>
            <w:tcW w:w="843" w:type="dxa"/>
            <w:tcBorders>
              <w:left w:val="single" w:sz="2" w:space="0" w:color="000000"/>
            </w:tcBorders>
            <w:shd w:val="clear" w:color="auto" w:fill="auto"/>
            <w:tcMar>
              <w:left w:w="54" w:type="dxa"/>
            </w:tcMar>
          </w:tcPr>
          <w:p w14:paraId="070ECF50"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E33D6F3" w14:textId="599FE7FD" w:rsidR="00052B9E" w:rsidRPr="00C101F3" w:rsidRDefault="00052B9E" w:rsidP="00052B9E">
            <w:pPr>
              <w:pStyle w:val="TableContents"/>
              <w:jc w:val="both"/>
              <w:rPr>
                <w:rFonts w:ascii="Arial" w:hAnsi="Arial" w:cs="Arial"/>
              </w:rPr>
            </w:pPr>
            <w:r w:rsidRPr="00C101F3">
              <w:rPr>
                <w:rFonts w:ascii="Arial" w:hAnsi="Arial" w:cs="Arial"/>
              </w:rPr>
              <w:t>Permitir visualizar graficamente o indicador quantitativo de plantões aguardando aprovação, agrupados por setor e competência.</w:t>
            </w:r>
          </w:p>
        </w:tc>
        <w:tc>
          <w:tcPr>
            <w:tcW w:w="1829" w:type="dxa"/>
            <w:tcBorders>
              <w:left w:val="single" w:sz="2" w:space="0" w:color="000000"/>
              <w:right w:val="single" w:sz="2" w:space="0" w:color="000000"/>
            </w:tcBorders>
            <w:shd w:val="clear" w:color="auto" w:fill="auto"/>
            <w:tcMar>
              <w:left w:w="54" w:type="dxa"/>
            </w:tcMar>
            <w:vAlign w:val="center"/>
          </w:tcPr>
          <w:p w14:paraId="05CA0C89" w14:textId="2E496677"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712A21F0" w14:textId="77777777" w:rsidTr="00052B9E">
        <w:tc>
          <w:tcPr>
            <w:tcW w:w="843" w:type="dxa"/>
            <w:tcBorders>
              <w:left w:val="single" w:sz="2" w:space="0" w:color="000000"/>
            </w:tcBorders>
            <w:shd w:val="clear" w:color="auto" w:fill="auto"/>
            <w:tcMar>
              <w:left w:w="54" w:type="dxa"/>
            </w:tcMar>
          </w:tcPr>
          <w:p w14:paraId="7999EBE8"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0FC17F2" w14:textId="6693B963" w:rsidR="00052B9E" w:rsidRPr="00C101F3" w:rsidRDefault="00052B9E" w:rsidP="00052B9E">
            <w:pPr>
              <w:pStyle w:val="TableContents"/>
              <w:jc w:val="both"/>
              <w:rPr>
                <w:rFonts w:ascii="Arial" w:hAnsi="Arial" w:cs="Arial"/>
              </w:rPr>
            </w:pPr>
            <w:r w:rsidRPr="00C101F3">
              <w:rPr>
                <w:rFonts w:ascii="Arial" w:hAnsi="Arial" w:cs="Arial"/>
              </w:rPr>
              <w:t>Permitir visualizar graficamente o indicador quantitativo de escalas sem servidor, agrupados por dia.</w:t>
            </w:r>
          </w:p>
        </w:tc>
        <w:tc>
          <w:tcPr>
            <w:tcW w:w="1829" w:type="dxa"/>
            <w:tcBorders>
              <w:left w:val="single" w:sz="2" w:space="0" w:color="000000"/>
              <w:right w:val="single" w:sz="2" w:space="0" w:color="000000"/>
            </w:tcBorders>
            <w:shd w:val="clear" w:color="auto" w:fill="auto"/>
            <w:tcMar>
              <w:left w:w="54" w:type="dxa"/>
            </w:tcMar>
            <w:vAlign w:val="center"/>
          </w:tcPr>
          <w:p w14:paraId="022F71B7" w14:textId="50ECA7DD"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A6B372F" w14:textId="77777777" w:rsidTr="00052B9E">
        <w:tc>
          <w:tcPr>
            <w:tcW w:w="843" w:type="dxa"/>
            <w:tcBorders>
              <w:left w:val="single" w:sz="2" w:space="0" w:color="000000"/>
            </w:tcBorders>
            <w:shd w:val="clear" w:color="auto" w:fill="auto"/>
            <w:tcMar>
              <w:left w:w="54" w:type="dxa"/>
            </w:tcMar>
          </w:tcPr>
          <w:p w14:paraId="45F237FC" w14:textId="77777777" w:rsidR="00052B9E" w:rsidRPr="00F36B83" w:rsidRDefault="00052B9E" w:rsidP="00052B9E">
            <w:pPr>
              <w:pStyle w:val="TableContents"/>
              <w:suppressLineNumbers/>
              <w:suppressAutoHyphens w:val="0"/>
              <w:rPr>
                <w:rFonts w:ascii="Arial" w:hAnsi="Arial" w:cs="Arial"/>
              </w:rPr>
            </w:pPr>
          </w:p>
        </w:tc>
        <w:tc>
          <w:tcPr>
            <w:tcW w:w="6963" w:type="dxa"/>
            <w:tcBorders>
              <w:left w:val="single" w:sz="2" w:space="0" w:color="000000"/>
            </w:tcBorders>
            <w:shd w:val="clear" w:color="auto" w:fill="auto"/>
            <w:tcMar>
              <w:left w:w="54" w:type="dxa"/>
            </w:tcMar>
          </w:tcPr>
          <w:p w14:paraId="785A89B2" w14:textId="4C3BFB0F" w:rsidR="00052B9E" w:rsidRPr="005C68C4" w:rsidRDefault="00052B9E" w:rsidP="00052B9E">
            <w:pPr>
              <w:pStyle w:val="TableContents"/>
              <w:jc w:val="both"/>
              <w:rPr>
                <w:rFonts w:ascii="Arial" w:hAnsi="Arial" w:cs="Arial"/>
              </w:rPr>
            </w:pPr>
            <w:r w:rsidRPr="005C68C4">
              <w:rPr>
                <w:rFonts w:ascii="Arial" w:hAnsi="Arial" w:cs="Arial"/>
              </w:rPr>
              <w:t>Permitir visualizar graficamente o indicador quantitativo de trocas aguardando aprovação pelo gestor.</w:t>
            </w:r>
          </w:p>
        </w:tc>
        <w:tc>
          <w:tcPr>
            <w:tcW w:w="1829" w:type="dxa"/>
            <w:tcBorders>
              <w:left w:val="single" w:sz="2" w:space="0" w:color="000000"/>
              <w:right w:val="single" w:sz="2" w:space="0" w:color="000000"/>
            </w:tcBorders>
            <w:shd w:val="clear" w:color="auto" w:fill="auto"/>
            <w:tcMar>
              <w:left w:w="54" w:type="dxa"/>
            </w:tcMar>
            <w:vAlign w:val="center"/>
          </w:tcPr>
          <w:p w14:paraId="446178FC" w14:textId="21F0B1D0"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949EA60" w14:textId="77777777" w:rsidTr="00052B9E">
        <w:tc>
          <w:tcPr>
            <w:tcW w:w="843" w:type="dxa"/>
            <w:tcBorders>
              <w:left w:val="single" w:sz="2" w:space="0" w:color="000000"/>
            </w:tcBorders>
            <w:shd w:val="clear" w:color="auto" w:fill="auto"/>
            <w:tcMar>
              <w:left w:w="54" w:type="dxa"/>
            </w:tcMar>
          </w:tcPr>
          <w:p w14:paraId="2E30E589" w14:textId="77777777" w:rsidR="00052B9E" w:rsidRPr="00F36B83" w:rsidRDefault="00052B9E" w:rsidP="00052B9E">
            <w:pPr>
              <w:pStyle w:val="TableContents"/>
              <w:suppressLineNumbers/>
              <w:suppressAutoHyphens w:val="0"/>
              <w:rPr>
                <w:rFonts w:ascii="Arial" w:hAnsi="Arial" w:cs="Arial"/>
              </w:rPr>
            </w:pPr>
          </w:p>
        </w:tc>
        <w:tc>
          <w:tcPr>
            <w:tcW w:w="6963" w:type="dxa"/>
            <w:tcBorders>
              <w:left w:val="single" w:sz="2" w:space="0" w:color="000000"/>
            </w:tcBorders>
            <w:shd w:val="clear" w:color="auto" w:fill="auto"/>
            <w:tcMar>
              <w:left w:w="54" w:type="dxa"/>
            </w:tcMar>
          </w:tcPr>
          <w:p w14:paraId="24E27BFB" w14:textId="341B3E19" w:rsidR="00052B9E" w:rsidRPr="005C68C4" w:rsidRDefault="00052B9E" w:rsidP="00052B9E">
            <w:pPr>
              <w:pStyle w:val="TableContents"/>
              <w:jc w:val="both"/>
              <w:rPr>
                <w:rFonts w:ascii="Arial" w:hAnsi="Arial" w:cs="Arial"/>
              </w:rPr>
            </w:pPr>
            <w:r w:rsidRPr="005C68C4">
              <w:rPr>
                <w:rFonts w:ascii="Arial" w:hAnsi="Arial" w:cs="Arial"/>
              </w:rPr>
              <w:t>Permitir visualizar graficamente o indicador quantitativo de plantões anunciados em aberto.</w:t>
            </w:r>
          </w:p>
        </w:tc>
        <w:tc>
          <w:tcPr>
            <w:tcW w:w="1829" w:type="dxa"/>
            <w:tcBorders>
              <w:left w:val="single" w:sz="2" w:space="0" w:color="000000"/>
              <w:right w:val="single" w:sz="2" w:space="0" w:color="000000"/>
            </w:tcBorders>
            <w:shd w:val="clear" w:color="auto" w:fill="auto"/>
            <w:tcMar>
              <w:left w:w="54" w:type="dxa"/>
            </w:tcMar>
            <w:vAlign w:val="center"/>
          </w:tcPr>
          <w:p w14:paraId="1FBB2367" w14:textId="29E23AF3"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A0D2932" w14:textId="77777777" w:rsidTr="00052B9E">
        <w:tc>
          <w:tcPr>
            <w:tcW w:w="843" w:type="dxa"/>
            <w:tcBorders>
              <w:left w:val="single" w:sz="2" w:space="0" w:color="000000"/>
            </w:tcBorders>
            <w:shd w:val="clear" w:color="auto" w:fill="auto"/>
            <w:tcMar>
              <w:left w:w="54" w:type="dxa"/>
            </w:tcMar>
          </w:tcPr>
          <w:p w14:paraId="055F2DBB" w14:textId="77777777" w:rsidR="00052B9E" w:rsidRPr="00F36B83" w:rsidRDefault="00052B9E" w:rsidP="00052B9E">
            <w:pPr>
              <w:pStyle w:val="TableContents"/>
              <w:suppressLineNumbers/>
              <w:suppressAutoHyphens w:val="0"/>
              <w:rPr>
                <w:rFonts w:ascii="Arial" w:hAnsi="Arial" w:cs="Arial"/>
              </w:rPr>
            </w:pPr>
          </w:p>
        </w:tc>
        <w:tc>
          <w:tcPr>
            <w:tcW w:w="6963" w:type="dxa"/>
            <w:tcBorders>
              <w:left w:val="single" w:sz="2" w:space="0" w:color="000000"/>
            </w:tcBorders>
            <w:shd w:val="clear" w:color="auto" w:fill="auto"/>
            <w:tcMar>
              <w:left w:w="54" w:type="dxa"/>
            </w:tcMar>
          </w:tcPr>
          <w:p w14:paraId="423A4FF0" w14:textId="77777777" w:rsidR="00052B9E" w:rsidRPr="005C68C4" w:rsidRDefault="00052B9E" w:rsidP="00052B9E">
            <w:pPr>
              <w:pStyle w:val="TableContents"/>
              <w:jc w:val="both"/>
              <w:rPr>
                <w:rFonts w:ascii="Arial" w:hAnsi="Arial" w:cs="Arial"/>
              </w:rPr>
            </w:pPr>
            <w:r w:rsidRPr="005C68C4">
              <w:rPr>
                <w:rFonts w:ascii="Arial" w:hAnsi="Arial" w:cs="Arial"/>
              </w:rPr>
              <w:t>Possuir um cadastro de motivos de afastamento e conter minimamente os seguintes campos:</w:t>
            </w:r>
          </w:p>
          <w:p w14:paraId="52198D3F" w14:textId="77777777" w:rsidR="00052B9E" w:rsidRPr="005C68C4" w:rsidRDefault="00052B9E" w:rsidP="00BD424A">
            <w:pPr>
              <w:pStyle w:val="TableContents"/>
              <w:numPr>
                <w:ilvl w:val="0"/>
                <w:numId w:val="16"/>
              </w:numPr>
              <w:suppressLineNumbers/>
              <w:suppressAutoHyphens w:val="0"/>
              <w:jc w:val="both"/>
              <w:rPr>
                <w:rFonts w:ascii="Arial" w:hAnsi="Arial" w:cs="Arial"/>
              </w:rPr>
            </w:pPr>
            <w:r w:rsidRPr="005C68C4">
              <w:rPr>
                <w:rFonts w:ascii="Arial" w:hAnsi="Arial" w:cs="Arial"/>
              </w:rPr>
              <w:t>Nome</w:t>
            </w:r>
          </w:p>
          <w:p w14:paraId="394C7950" w14:textId="77777777" w:rsidR="00052B9E" w:rsidRPr="005C68C4" w:rsidRDefault="00052B9E" w:rsidP="00BD424A">
            <w:pPr>
              <w:pStyle w:val="TableContents"/>
              <w:numPr>
                <w:ilvl w:val="0"/>
                <w:numId w:val="16"/>
              </w:numPr>
              <w:suppressLineNumbers/>
              <w:suppressAutoHyphens w:val="0"/>
              <w:jc w:val="both"/>
              <w:rPr>
                <w:rFonts w:ascii="Arial" w:hAnsi="Arial" w:cs="Arial"/>
              </w:rPr>
            </w:pPr>
            <w:r w:rsidRPr="005C68C4">
              <w:rPr>
                <w:rFonts w:ascii="Arial" w:hAnsi="Arial" w:cs="Arial"/>
              </w:rPr>
              <w:t>Código Contábil</w:t>
            </w:r>
          </w:p>
          <w:p w14:paraId="45D6BA38" w14:textId="77777777" w:rsidR="00052B9E" w:rsidRPr="005C68C4" w:rsidRDefault="00052B9E" w:rsidP="00BD424A">
            <w:pPr>
              <w:pStyle w:val="TableContents"/>
              <w:numPr>
                <w:ilvl w:val="0"/>
                <w:numId w:val="16"/>
              </w:numPr>
              <w:suppressLineNumbers/>
              <w:suppressAutoHyphens w:val="0"/>
              <w:jc w:val="both"/>
              <w:rPr>
                <w:rFonts w:ascii="Arial" w:hAnsi="Arial" w:cs="Arial"/>
              </w:rPr>
            </w:pPr>
            <w:r w:rsidRPr="005C68C4">
              <w:rPr>
                <w:rFonts w:ascii="Arial" w:hAnsi="Arial" w:cs="Arial"/>
              </w:rPr>
              <w:t>Código e-Social</w:t>
            </w:r>
          </w:p>
          <w:p w14:paraId="741B2448" w14:textId="77777777" w:rsidR="00052B9E" w:rsidRPr="005C68C4" w:rsidRDefault="00052B9E" w:rsidP="00BD424A">
            <w:pPr>
              <w:pStyle w:val="TableContents"/>
              <w:numPr>
                <w:ilvl w:val="0"/>
                <w:numId w:val="16"/>
              </w:numPr>
              <w:suppressLineNumbers/>
              <w:suppressAutoHyphens w:val="0"/>
              <w:jc w:val="both"/>
              <w:rPr>
                <w:rFonts w:ascii="Arial" w:hAnsi="Arial" w:cs="Arial"/>
              </w:rPr>
            </w:pPr>
            <w:r w:rsidRPr="005C68C4">
              <w:rPr>
                <w:rFonts w:ascii="Arial" w:hAnsi="Arial" w:cs="Arial"/>
              </w:rPr>
              <w:t>Indicador de Ativo/Inativo</w:t>
            </w:r>
          </w:p>
          <w:p w14:paraId="2F6A1B67" w14:textId="619D8C45" w:rsidR="00052B9E" w:rsidRPr="005C68C4" w:rsidRDefault="00052B9E" w:rsidP="00BD424A">
            <w:pPr>
              <w:pStyle w:val="TableContents"/>
              <w:numPr>
                <w:ilvl w:val="0"/>
                <w:numId w:val="16"/>
              </w:numPr>
              <w:suppressLineNumbers/>
              <w:suppressAutoHyphens w:val="0"/>
              <w:jc w:val="both"/>
              <w:rPr>
                <w:rFonts w:ascii="Arial" w:hAnsi="Arial" w:cs="Arial"/>
              </w:rPr>
            </w:pPr>
            <w:r w:rsidRPr="005C68C4">
              <w:rPr>
                <w:rFonts w:ascii="Arial" w:hAnsi="Arial" w:cs="Arial"/>
              </w:rPr>
              <w:t>Indicador de exigência de documentação</w:t>
            </w:r>
          </w:p>
        </w:tc>
        <w:tc>
          <w:tcPr>
            <w:tcW w:w="1829" w:type="dxa"/>
            <w:tcBorders>
              <w:left w:val="single" w:sz="2" w:space="0" w:color="000000"/>
              <w:right w:val="single" w:sz="2" w:space="0" w:color="000000"/>
            </w:tcBorders>
            <w:shd w:val="clear" w:color="auto" w:fill="auto"/>
            <w:tcMar>
              <w:left w:w="54" w:type="dxa"/>
            </w:tcMar>
            <w:vAlign w:val="center"/>
          </w:tcPr>
          <w:p w14:paraId="14AA084D" w14:textId="66FC5391"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257E240" w14:textId="77777777" w:rsidTr="00052B9E">
        <w:tc>
          <w:tcPr>
            <w:tcW w:w="843" w:type="dxa"/>
            <w:tcBorders>
              <w:left w:val="single" w:sz="2" w:space="0" w:color="000000"/>
            </w:tcBorders>
            <w:shd w:val="clear" w:color="auto" w:fill="auto"/>
            <w:tcMar>
              <w:left w:w="54" w:type="dxa"/>
            </w:tcMar>
          </w:tcPr>
          <w:p w14:paraId="60C880F7" w14:textId="77777777" w:rsidR="00052B9E" w:rsidRPr="00F36B83" w:rsidRDefault="00052B9E" w:rsidP="00052B9E">
            <w:pPr>
              <w:pStyle w:val="TableContents"/>
              <w:suppressLineNumbers/>
              <w:suppressAutoHyphens w:val="0"/>
              <w:rPr>
                <w:rFonts w:ascii="Arial" w:hAnsi="Arial" w:cs="Arial"/>
              </w:rPr>
            </w:pPr>
          </w:p>
        </w:tc>
        <w:tc>
          <w:tcPr>
            <w:tcW w:w="6963" w:type="dxa"/>
            <w:tcBorders>
              <w:left w:val="single" w:sz="2" w:space="0" w:color="000000"/>
            </w:tcBorders>
            <w:shd w:val="clear" w:color="auto" w:fill="auto"/>
            <w:tcMar>
              <w:left w:w="54" w:type="dxa"/>
            </w:tcMar>
          </w:tcPr>
          <w:p w14:paraId="07086A16" w14:textId="5377F571" w:rsidR="00052B9E" w:rsidRPr="005C68C4" w:rsidRDefault="00052B9E" w:rsidP="00052B9E">
            <w:pPr>
              <w:pStyle w:val="TableContents"/>
              <w:jc w:val="both"/>
              <w:rPr>
                <w:rFonts w:ascii="Arial" w:hAnsi="Arial" w:cs="Arial"/>
              </w:rPr>
            </w:pPr>
            <w:r w:rsidRPr="005C68C4">
              <w:rPr>
                <w:rFonts w:ascii="Arial" w:hAnsi="Arial" w:cs="Arial"/>
              </w:rPr>
              <w:t>No cadastro de motivos de afastamento deve ser possível indicar se o motivo de afastamento exige comprovação documental, porém não é obrigatório.</w:t>
            </w:r>
          </w:p>
        </w:tc>
        <w:tc>
          <w:tcPr>
            <w:tcW w:w="1829" w:type="dxa"/>
            <w:tcBorders>
              <w:left w:val="single" w:sz="2" w:space="0" w:color="000000"/>
              <w:right w:val="single" w:sz="2" w:space="0" w:color="000000"/>
            </w:tcBorders>
            <w:shd w:val="clear" w:color="auto" w:fill="auto"/>
            <w:tcMar>
              <w:left w:w="54" w:type="dxa"/>
            </w:tcMar>
            <w:vAlign w:val="center"/>
          </w:tcPr>
          <w:p w14:paraId="68DA861C" w14:textId="791ED2F7"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70E254C" w14:textId="77777777" w:rsidTr="00052B9E">
        <w:tc>
          <w:tcPr>
            <w:tcW w:w="843" w:type="dxa"/>
            <w:tcBorders>
              <w:left w:val="single" w:sz="2" w:space="0" w:color="000000"/>
            </w:tcBorders>
            <w:shd w:val="clear" w:color="auto" w:fill="auto"/>
            <w:tcMar>
              <w:left w:w="54" w:type="dxa"/>
            </w:tcMar>
          </w:tcPr>
          <w:p w14:paraId="208F7151" w14:textId="77777777" w:rsidR="00052B9E" w:rsidRPr="00F36B83" w:rsidRDefault="00052B9E" w:rsidP="00052B9E">
            <w:pPr>
              <w:pStyle w:val="TableContents"/>
              <w:suppressLineNumbers/>
              <w:suppressAutoHyphens w:val="0"/>
              <w:rPr>
                <w:rFonts w:ascii="Arial" w:hAnsi="Arial" w:cs="Arial"/>
              </w:rPr>
            </w:pPr>
          </w:p>
        </w:tc>
        <w:tc>
          <w:tcPr>
            <w:tcW w:w="6963" w:type="dxa"/>
            <w:tcBorders>
              <w:left w:val="single" w:sz="2" w:space="0" w:color="000000"/>
            </w:tcBorders>
            <w:shd w:val="clear" w:color="auto" w:fill="auto"/>
            <w:tcMar>
              <w:left w:w="54" w:type="dxa"/>
            </w:tcMar>
          </w:tcPr>
          <w:p w14:paraId="39FAEF84" w14:textId="3C0FD0B5" w:rsidR="00052B9E" w:rsidRPr="005C68C4" w:rsidRDefault="00052B9E" w:rsidP="00052B9E">
            <w:pPr>
              <w:pStyle w:val="TableContents"/>
              <w:jc w:val="both"/>
              <w:rPr>
                <w:rFonts w:ascii="Arial" w:hAnsi="Arial" w:cs="Arial"/>
              </w:rPr>
            </w:pPr>
            <w:r w:rsidRPr="005C68C4">
              <w:rPr>
                <w:rFonts w:ascii="Arial" w:hAnsi="Arial" w:cs="Arial"/>
              </w:rPr>
              <w:t>Deverá ser possível inativar um motivo de afastamento.</w:t>
            </w:r>
          </w:p>
        </w:tc>
        <w:tc>
          <w:tcPr>
            <w:tcW w:w="1829" w:type="dxa"/>
            <w:tcBorders>
              <w:left w:val="single" w:sz="2" w:space="0" w:color="000000"/>
              <w:right w:val="single" w:sz="2" w:space="0" w:color="000000"/>
            </w:tcBorders>
            <w:shd w:val="clear" w:color="auto" w:fill="auto"/>
            <w:tcMar>
              <w:left w:w="54" w:type="dxa"/>
            </w:tcMar>
            <w:vAlign w:val="center"/>
          </w:tcPr>
          <w:p w14:paraId="6AC3728B" w14:textId="2E904026"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F1251BF" w14:textId="77777777" w:rsidTr="00052B9E">
        <w:tc>
          <w:tcPr>
            <w:tcW w:w="843" w:type="dxa"/>
            <w:tcBorders>
              <w:left w:val="single" w:sz="2" w:space="0" w:color="000000"/>
            </w:tcBorders>
            <w:shd w:val="clear" w:color="auto" w:fill="auto"/>
            <w:tcMar>
              <w:left w:w="54" w:type="dxa"/>
            </w:tcMar>
          </w:tcPr>
          <w:p w14:paraId="24B9B68B" w14:textId="77777777" w:rsidR="00052B9E" w:rsidRPr="00F36B83" w:rsidRDefault="00052B9E" w:rsidP="00052B9E">
            <w:pPr>
              <w:pStyle w:val="TableContents"/>
              <w:suppressLineNumbers/>
              <w:suppressAutoHyphens w:val="0"/>
              <w:rPr>
                <w:rFonts w:ascii="Arial" w:hAnsi="Arial" w:cs="Arial"/>
              </w:rPr>
            </w:pPr>
          </w:p>
        </w:tc>
        <w:tc>
          <w:tcPr>
            <w:tcW w:w="6963" w:type="dxa"/>
            <w:tcBorders>
              <w:left w:val="single" w:sz="2" w:space="0" w:color="000000"/>
            </w:tcBorders>
            <w:shd w:val="clear" w:color="auto" w:fill="auto"/>
            <w:tcMar>
              <w:left w:w="54" w:type="dxa"/>
            </w:tcMar>
          </w:tcPr>
          <w:p w14:paraId="039CB57C" w14:textId="45C695BB" w:rsidR="00052B9E" w:rsidRPr="005C68C4" w:rsidRDefault="00052B9E" w:rsidP="00052B9E">
            <w:pPr>
              <w:pStyle w:val="TableContents"/>
              <w:jc w:val="both"/>
              <w:rPr>
                <w:rFonts w:ascii="Arial" w:hAnsi="Arial" w:cs="Arial"/>
              </w:rPr>
            </w:pPr>
            <w:r w:rsidRPr="005C68C4">
              <w:rPr>
                <w:rFonts w:ascii="Arial" w:hAnsi="Arial" w:cs="Arial"/>
              </w:rPr>
              <w:t>Não deverá permitir exclusão de registros deste cadastro de forma a garantir que nenhum dado será perdido.</w:t>
            </w:r>
          </w:p>
        </w:tc>
        <w:tc>
          <w:tcPr>
            <w:tcW w:w="1829" w:type="dxa"/>
            <w:tcBorders>
              <w:left w:val="single" w:sz="2" w:space="0" w:color="000000"/>
              <w:right w:val="single" w:sz="2" w:space="0" w:color="000000"/>
            </w:tcBorders>
            <w:shd w:val="clear" w:color="auto" w:fill="auto"/>
            <w:tcMar>
              <w:left w:w="54" w:type="dxa"/>
            </w:tcMar>
            <w:vAlign w:val="center"/>
          </w:tcPr>
          <w:p w14:paraId="2DEB185C" w14:textId="6EF9B35D"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7923AD46" w14:textId="77777777" w:rsidTr="00052B9E">
        <w:tc>
          <w:tcPr>
            <w:tcW w:w="843" w:type="dxa"/>
            <w:tcBorders>
              <w:left w:val="single" w:sz="2" w:space="0" w:color="000000"/>
            </w:tcBorders>
            <w:shd w:val="clear" w:color="auto" w:fill="auto"/>
            <w:tcMar>
              <w:left w:w="54" w:type="dxa"/>
            </w:tcMar>
          </w:tcPr>
          <w:p w14:paraId="6CD6DB6F"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9AD235E" w14:textId="015DC42F" w:rsidR="00052B9E" w:rsidRPr="005C68C4" w:rsidRDefault="00052B9E" w:rsidP="00052B9E">
            <w:pPr>
              <w:pStyle w:val="TableContents"/>
              <w:jc w:val="both"/>
              <w:rPr>
                <w:rFonts w:ascii="Arial" w:hAnsi="Arial" w:cs="Arial"/>
              </w:rPr>
            </w:pPr>
            <w:r w:rsidRPr="005C68C4">
              <w:rPr>
                <w:rFonts w:ascii="Arial" w:hAnsi="Arial" w:cs="Arial"/>
              </w:rPr>
              <w:t>Deverá possuir marcador para indicar se o motivo do afastamento deve enviar alerta ao ser utilizado.</w:t>
            </w:r>
          </w:p>
        </w:tc>
        <w:tc>
          <w:tcPr>
            <w:tcW w:w="1829" w:type="dxa"/>
            <w:tcBorders>
              <w:left w:val="single" w:sz="2" w:space="0" w:color="000000"/>
              <w:right w:val="single" w:sz="2" w:space="0" w:color="000000"/>
            </w:tcBorders>
            <w:shd w:val="clear" w:color="auto" w:fill="auto"/>
            <w:tcMar>
              <w:left w:w="54" w:type="dxa"/>
            </w:tcMar>
            <w:vAlign w:val="center"/>
          </w:tcPr>
          <w:p w14:paraId="5232924E" w14:textId="7C62F483"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5DEA0F1" w14:textId="77777777" w:rsidTr="00052B9E">
        <w:tc>
          <w:tcPr>
            <w:tcW w:w="843" w:type="dxa"/>
            <w:tcBorders>
              <w:left w:val="single" w:sz="2" w:space="0" w:color="000000"/>
            </w:tcBorders>
            <w:shd w:val="clear" w:color="auto" w:fill="auto"/>
            <w:tcMar>
              <w:left w:w="54" w:type="dxa"/>
            </w:tcMar>
          </w:tcPr>
          <w:p w14:paraId="68BB48B1"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3E0AEA6" w14:textId="12BF168D" w:rsidR="00052B9E" w:rsidRPr="005C68C4" w:rsidRDefault="00052B9E" w:rsidP="00052B9E">
            <w:pPr>
              <w:pStyle w:val="TableContents"/>
              <w:jc w:val="both"/>
              <w:rPr>
                <w:rFonts w:ascii="Arial" w:hAnsi="Arial" w:cs="Arial"/>
              </w:rPr>
            </w:pPr>
            <w:r w:rsidRPr="005C68C4">
              <w:rPr>
                <w:rFonts w:ascii="Arial" w:hAnsi="Arial" w:cs="Arial"/>
              </w:rPr>
              <w:t>Deverá permitir o cadastro e manutenção de um motivo de justificativa para inclusão de ajustes de ponto, tais como: esquecimento, equipamento fora de operação, trabalho externo, entre outros.</w:t>
            </w:r>
          </w:p>
        </w:tc>
        <w:tc>
          <w:tcPr>
            <w:tcW w:w="1829" w:type="dxa"/>
            <w:tcBorders>
              <w:left w:val="single" w:sz="2" w:space="0" w:color="000000"/>
              <w:right w:val="single" w:sz="2" w:space="0" w:color="000000"/>
            </w:tcBorders>
            <w:shd w:val="clear" w:color="auto" w:fill="auto"/>
            <w:tcMar>
              <w:left w:w="54" w:type="dxa"/>
            </w:tcMar>
            <w:vAlign w:val="center"/>
          </w:tcPr>
          <w:p w14:paraId="0D991C48" w14:textId="7B4B3DFF"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8355346" w14:textId="77777777" w:rsidTr="00052B9E">
        <w:tc>
          <w:tcPr>
            <w:tcW w:w="843" w:type="dxa"/>
            <w:tcBorders>
              <w:left w:val="single" w:sz="2" w:space="0" w:color="000000"/>
            </w:tcBorders>
            <w:shd w:val="clear" w:color="auto" w:fill="auto"/>
            <w:tcMar>
              <w:left w:w="54" w:type="dxa"/>
            </w:tcMar>
          </w:tcPr>
          <w:p w14:paraId="25A36AD6"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946596E" w14:textId="47D0CD61" w:rsidR="00052B9E" w:rsidRPr="005C68C4" w:rsidRDefault="00052B9E" w:rsidP="00052B9E">
            <w:pPr>
              <w:pStyle w:val="TableContents"/>
              <w:jc w:val="both"/>
              <w:rPr>
                <w:rFonts w:ascii="Arial" w:hAnsi="Arial" w:cs="Arial"/>
              </w:rPr>
            </w:pPr>
            <w:r w:rsidRPr="005C68C4">
              <w:rPr>
                <w:rFonts w:ascii="Arial" w:hAnsi="Arial" w:cs="Arial"/>
              </w:rPr>
              <w:t>Deverá permitir o cadastro e manutenção de um motivo de justificativa para reprovação de solicitação de ajustes de ponto, tais como: fora de regras da empresa, falta de comprovação documental, falta de solicitação prévia, entre outros.</w:t>
            </w:r>
          </w:p>
        </w:tc>
        <w:tc>
          <w:tcPr>
            <w:tcW w:w="1829" w:type="dxa"/>
            <w:tcBorders>
              <w:left w:val="single" w:sz="2" w:space="0" w:color="000000"/>
              <w:right w:val="single" w:sz="2" w:space="0" w:color="000000"/>
            </w:tcBorders>
            <w:shd w:val="clear" w:color="auto" w:fill="auto"/>
            <w:tcMar>
              <w:left w:w="54" w:type="dxa"/>
            </w:tcMar>
            <w:vAlign w:val="center"/>
          </w:tcPr>
          <w:p w14:paraId="6AE18196" w14:textId="10965BF2"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FB0EAC7" w14:textId="77777777" w:rsidTr="00052B9E">
        <w:tc>
          <w:tcPr>
            <w:tcW w:w="843" w:type="dxa"/>
            <w:tcBorders>
              <w:left w:val="single" w:sz="2" w:space="0" w:color="000000"/>
            </w:tcBorders>
            <w:shd w:val="clear" w:color="auto" w:fill="auto"/>
            <w:tcMar>
              <w:left w:w="54" w:type="dxa"/>
            </w:tcMar>
          </w:tcPr>
          <w:p w14:paraId="27FAD68B"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D055209" w14:textId="3063D7E2" w:rsidR="00052B9E" w:rsidRPr="005C68C4" w:rsidRDefault="00052B9E" w:rsidP="00052B9E">
            <w:pPr>
              <w:pStyle w:val="TableContents"/>
              <w:jc w:val="both"/>
              <w:rPr>
                <w:rFonts w:ascii="Arial" w:hAnsi="Arial" w:cs="Arial"/>
              </w:rPr>
            </w:pPr>
            <w:r w:rsidRPr="005C68C4">
              <w:rPr>
                <w:rFonts w:ascii="Arial" w:hAnsi="Arial" w:cs="Arial"/>
              </w:rPr>
              <w:t>Deverá permitir o cadastro e manutenção de um motivo de justificativas para exclusão de solicitação de ajustes de ponto, tais como: batida duplicada, batida de teste nos equipamentos, entre outros.</w:t>
            </w:r>
          </w:p>
        </w:tc>
        <w:tc>
          <w:tcPr>
            <w:tcW w:w="1829" w:type="dxa"/>
            <w:tcBorders>
              <w:left w:val="single" w:sz="2" w:space="0" w:color="000000"/>
              <w:right w:val="single" w:sz="2" w:space="0" w:color="000000"/>
            </w:tcBorders>
            <w:shd w:val="clear" w:color="auto" w:fill="auto"/>
            <w:tcMar>
              <w:left w:w="54" w:type="dxa"/>
            </w:tcMar>
            <w:vAlign w:val="center"/>
          </w:tcPr>
          <w:p w14:paraId="3028FE4F" w14:textId="73521393"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89B0681" w14:textId="77777777" w:rsidTr="00052B9E">
        <w:tc>
          <w:tcPr>
            <w:tcW w:w="843" w:type="dxa"/>
            <w:tcBorders>
              <w:left w:val="single" w:sz="2" w:space="0" w:color="000000"/>
            </w:tcBorders>
            <w:shd w:val="clear" w:color="auto" w:fill="auto"/>
            <w:tcMar>
              <w:left w:w="54" w:type="dxa"/>
            </w:tcMar>
          </w:tcPr>
          <w:p w14:paraId="312B921C"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036ACD2" w14:textId="5D7E6573" w:rsidR="00052B9E" w:rsidRPr="005C68C4" w:rsidRDefault="00052B9E" w:rsidP="00052B9E">
            <w:pPr>
              <w:pStyle w:val="TableContents"/>
              <w:jc w:val="both"/>
              <w:rPr>
                <w:rFonts w:ascii="Arial" w:hAnsi="Arial" w:cs="Arial"/>
              </w:rPr>
            </w:pPr>
            <w:r w:rsidRPr="005C68C4">
              <w:rPr>
                <w:rFonts w:ascii="Arial" w:hAnsi="Arial" w:cs="Arial"/>
              </w:rPr>
              <w:t>Deverá permitir o cadastro de competências para fechamento de folha. Deverá ser possível informar data de início e fim para que os registros de ponto sejam considerados dentro da folha/competência. Este cadastro deverá possuir, no mínimo, os seguintes campos:</w:t>
            </w:r>
          </w:p>
          <w:p w14:paraId="0C90C717" w14:textId="77777777" w:rsidR="00052B9E" w:rsidRPr="005C68C4" w:rsidRDefault="00052B9E" w:rsidP="00BD424A">
            <w:pPr>
              <w:pStyle w:val="TableContents"/>
              <w:numPr>
                <w:ilvl w:val="0"/>
                <w:numId w:val="17"/>
              </w:numPr>
              <w:suppressLineNumbers/>
              <w:suppressAutoHyphens w:val="0"/>
              <w:jc w:val="both"/>
              <w:rPr>
                <w:rFonts w:ascii="Arial" w:hAnsi="Arial" w:cs="Arial"/>
              </w:rPr>
            </w:pPr>
            <w:r w:rsidRPr="005C68C4">
              <w:rPr>
                <w:rFonts w:ascii="Arial" w:hAnsi="Arial" w:cs="Arial"/>
              </w:rPr>
              <w:t>Código da competência</w:t>
            </w:r>
          </w:p>
          <w:p w14:paraId="293265D2" w14:textId="77777777" w:rsidR="00052B9E" w:rsidRPr="005C68C4" w:rsidRDefault="00052B9E" w:rsidP="00BD424A">
            <w:pPr>
              <w:pStyle w:val="TableContents"/>
              <w:numPr>
                <w:ilvl w:val="0"/>
                <w:numId w:val="17"/>
              </w:numPr>
              <w:suppressLineNumbers/>
              <w:suppressAutoHyphens w:val="0"/>
              <w:jc w:val="both"/>
              <w:rPr>
                <w:rFonts w:ascii="Arial" w:hAnsi="Arial" w:cs="Arial"/>
              </w:rPr>
            </w:pPr>
            <w:r w:rsidRPr="005C68C4">
              <w:rPr>
                <w:rFonts w:ascii="Arial" w:hAnsi="Arial" w:cs="Arial"/>
              </w:rPr>
              <w:t xml:space="preserve">Nome (descrição) </w:t>
            </w:r>
          </w:p>
          <w:p w14:paraId="0D78E011" w14:textId="77777777" w:rsidR="00052B9E" w:rsidRPr="005C68C4" w:rsidRDefault="00052B9E" w:rsidP="00BD424A">
            <w:pPr>
              <w:pStyle w:val="TableContents"/>
              <w:numPr>
                <w:ilvl w:val="0"/>
                <w:numId w:val="17"/>
              </w:numPr>
              <w:suppressLineNumbers/>
              <w:suppressAutoHyphens w:val="0"/>
              <w:jc w:val="both"/>
              <w:rPr>
                <w:rFonts w:ascii="Arial" w:hAnsi="Arial" w:cs="Arial"/>
              </w:rPr>
            </w:pPr>
            <w:r w:rsidRPr="005C68C4">
              <w:rPr>
                <w:rFonts w:ascii="Arial" w:hAnsi="Arial" w:cs="Arial"/>
              </w:rPr>
              <w:t xml:space="preserve">Data de </w:t>
            </w:r>
            <w:proofErr w:type="gramStart"/>
            <w:r w:rsidRPr="005C68C4">
              <w:rPr>
                <w:rFonts w:ascii="Arial" w:hAnsi="Arial" w:cs="Arial"/>
              </w:rPr>
              <w:t>inicio</w:t>
            </w:r>
            <w:proofErr w:type="gramEnd"/>
          </w:p>
          <w:p w14:paraId="4F1EF950" w14:textId="77777777" w:rsidR="00052B9E" w:rsidRPr="005C68C4" w:rsidRDefault="00052B9E" w:rsidP="00BD424A">
            <w:pPr>
              <w:pStyle w:val="TableContents"/>
              <w:numPr>
                <w:ilvl w:val="0"/>
                <w:numId w:val="17"/>
              </w:numPr>
              <w:suppressLineNumbers/>
              <w:suppressAutoHyphens w:val="0"/>
              <w:jc w:val="both"/>
              <w:rPr>
                <w:rFonts w:ascii="Arial" w:hAnsi="Arial" w:cs="Arial"/>
              </w:rPr>
            </w:pPr>
            <w:r w:rsidRPr="005C68C4">
              <w:rPr>
                <w:rFonts w:ascii="Arial" w:hAnsi="Arial" w:cs="Arial"/>
              </w:rPr>
              <w:t xml:space="preserve">Data fim </w:t>
            </w:r>
          </w:p>
          <w:p w14:paraId="6F911064" w14:textId="39FA370E" w:rsidR="00052B9E" w:rsidRPr="005C68C4" w:rsidRDefault="00052B9E" w:rsidP="00BD424A">
            <w:pPr>
              <w:pStyle w:val="TableContents"/>
              <w:numPr>
                <w:ilvl w:val="0"/>
                <w:numId w:val="17"/>
              </w:numPr>
              <w:suppressLineNumbers/>
              <w:suppressAutoHyphens w:val="0"/>
              <w:jc w:val="both"/>
              <w:rPr>
                <w:rFonts w:ascii="Arial" w:hAnsi="Arial" w:cs="Arial"/>
              </w:rPr>
            </w:pPr>
            <w:r w:rsidRPr="005C68C4">
              <w:rPr>
                <w:rFonts w:ascii="Arial" w:hAnsi="Arial" w:cs="Arial"/>
              </w:rPr>
              <w:t>Indicador de ativo/inativo</w:t>
            </w:r>
          </w:p>
        </w:tc>
        <w:tc>
          <w:tcPr>
            <w:tcW w:w="1829" w:type="dxa"/>
            <w:tcBorders>
              <w:left w:val="single" w:sz="2" w:space="0" w:color="000000"/>
              <w:right w:val="single" w:sz="2" w:space="0" w:color="000000"/>
            </w:tcBorders>
            <w:shd w:val="clear" w:color="auto" w:fill="auto"/>
            <w:tcMar>
              <w:left w:w="54" w:type="dxa"/>
            </w:tcMar>
            <w:vAlign w:val="center"/>
          </w:tcPr>
          <w:p w14:paraId="2B2EAC76" w14:textId="2EC5E53D"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DFC2A53" w14:textId="77777777" w:rsidTr="00052B9E">
        <w:tc>
          <w:tcPr>
            <w:tcW w:w="843" w:type="dxa"/>
            <w:tcBorders>
              <w:left w:val="single" w:sz="2" w:space="0" w:color="000000"/>
            </w:tcBorders>
            <w:shd w:val="clear" w:color="auto" w:fill="auto"/>
            <w:tcMar>
              <w:left w:w="54" w:type="dxa"/>
            </w:tcMar>
          </w:tcPr>
          <w:p w14:paraId="2E556253"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CA9CD5E" w14:textId="22CC6916" w:rsidR="00052B9E" w:rsidRPr="005C68C4" w:rsidRDefault="00052B9E" w:rsidP="00052B9E">
            <w:pPr>
              <w:pStyle w:val="TableContents"/>
              <w:jc w:val="both"/>
              <w:rPr>
                <w:rFonts w:ascii="Arial" w:hAnsi="Arial" w:cs="Arial"/>
              </w:rPr>
            </w:pPr>
            <w:r w:rsidRPr="005C68C4">
              <w:rPr>
                <w:rFonts w:ascii="Arial" w:hAnsi="Arial" w:cs="Arial"/>
              </w:rPr>
              <w:t>Não permitir a criação de uma ou mais competências com as mesmas características ou períodos que possam ser conflitantes entre competências já cadastradas.</w:t>
            </w:r>
          </w:p>
        </w:tc>
        <w:tc>
          <w:tcPr>
            <w:tcW w:w="1829" w:type="dxa"/>
            <w:tcBorders>
              <w:left w:val="single" w:sz="2" w:space="0" w:color="000000"/>
              <w:right w:val="single" w:sz="2" w:space="0" w:color="000000"/>
            </w:tcBorders>
            <w:shd w:val="clear" w:color="auto" w:fill="auto"/>
            <w:tcMar>
              <w:left w:w="54" w:type="dxa"/>
            </w:tcMar>
            <w:vAlign w:val="center"/>
          </w:tcPr>
          <w:p w14:paraId="39384001" w14:textId="78F8324B"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A23FD68" w14:textId="77777777" w:rsidTr="00052B9E">
        <w:tc>
          <w:tcPr>
            <w:tcW w:w="843" w:type="dxa"/>
            <w:tcBorders>
              <w:left w:val="single" w:sz="2" w:space="0" w:color="000000"/>
            </w:tcBorders>
            <w:shd w:val="clear" w:color="auto" w:fill="auto"/>
            <w:tcMar>
              <w:left w:w="54" w:type="dxa"/>
            </w:tcMar>
          </w:tcPr>
          <w:p w14:paraId="0DF08254"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EC491A0" w14:textId="383D330B" w:rsidR="00052B9E" w:rsidRPr="005C68C4" w:rsidRDefault="00052B9E" w:rsidP="00052B9E">
            <w:pPr>
              <w:pStyle w:val="TableContents"/>
              <w:suppressLineNumbers/>
              <w:suppressAutoHyphens w:val="0"/>
              <w:jc w:val="both"/>
              <w:rPr>
                <w:rFonts w:ascii="Arial" w:hAnsi="Arial" w:cs="Arial"/>
              </w:rPr>
            </w:pPr>
            <w:r w:rsidRPr="005C68C4">
              <w:rPr>
                <w:rFonts w:ascii="Arial" w:hAnsi="Arial" w:cs="Arial"/>
              </w:rPr>
              <w:t>Permitir o cadastro de escalas para que possam ser vinculadas a um servidor para a correta apuração das respectivas horas trabalhadas.</w:t>
            </w:r>
          </w:p>
        </w:tc>
        <w:tc>
          <w:tcPr>
            <w:tcW w:w="1829" w:type="dxa"/>
            <w:tcBorders>
              <w:left w:val="single" w:sz="2" w:space="0" w:color="000000"/>
              <w:right w:val="single" w:sz="2" w:space="0" w:color="000000"/>
            </w:tcBorders>
            <w:shd w:val="clear" w:color="auto" w:fill="auto"/>
            <w:tcMar>
              <w:left w:w="54" w:type="dxa"/>
            </w:tcMar>
            <w:vAlign w:val="center"/>
          </w:tcPr>
          <w:p w14:paraId="3613A169" w14:textId="64AE5EFB"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3F8E82A" w14:textId="77777777" w:rsidTr="00052B9E">
        <w:tc>
          <w:tcPr>
            <w:tcW w:w="843" w:type="dxa"/>
            <w:tcBorders>
              <w:left w:val="single" w:sz="2" w:space="0" w:color="000000"/>
            </w:tcBorders>
            <w:shd w:val="clear" w:color="auto" w:fill="auto"/>
            <w:tcMar>
              <w:left w:w="54" w:type="dxa"/>
            </w:tcMar>
          </w:tcPr>
          <w:p w14:paraId="41BD4477"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90E8B5E" w14:textId="77777777" w:rsidR="00052B9E" w:rsidRPr="005C68C4" w:rsidRDefault="00052B9E" w:rsidP="00052B9E">
            <w:pPr>
              <w:pStyle w:val="TableContents"/>
              <w:jc w:val="both"/>
              <w:rPr>
                <w:rFonts w:ascii="Arial" w:hAnsi="Arial" w:cs="Arial"/>
              </w:rPr>
            </w:pPr>
            <w:r w:rsidRPr="005C68C4">
              <w:rPr>
                <w:rFonts w:ascii="Arial" w:hAnsi="Arial" w:cs="Arial"/>
              </w:rPr>
              <w:t>Permitir o cadastro de escalas que se enquadram no tipo “Fixo Por semana”, onde:</w:t>
            </w:r>
          </w:p>
          <w:p w14:paraId="7E357779" w14:textId="77777777" w:rsidR="00052B9E" w:rsidRPr="005C68C4" w:rsidRDefault="00052B9E" w:rsidP="00052B9E">
            <w:pPr>
              <w:pStyle w:val="TableContents"/>
              <w:jc w:val="both"/>
              <w:rPr>
                <w:rFonts w:ascii="Arial" w:hAnsi="Arial" w:cs="Arial"/>
              </w:rPr>
            </w:pPr>
          </w:p>
          <w:p w14:paraId="49F934D9" w14:textId="77777777" w:rsidR="00052B9E" w:rsidRPr="005C68C4" w:rsidRDefault="00052B9E" w:rsidP="00BD424A">
            <w:pPr>
              <w:pStyle w:val="TableContents"/>
              <w:numPr>
                <w:ilvl w:val="0"/>
                <w:numId w:val="17"/>
              </w:numPr>
              <w:jc w:val="both"/>
              <w:rPr>
                <w:rFonts w:ascii="Arial" w:hAnsi="Arial" w:cs="Arial"/>
              </w:rPr>
            </w:pPr>
            <w:r w:rsidRPr="005C68C4">
              <w:rPr>
                <w:rFonts w:ascii="Arial" w:hAnsi="Arial" w:cs="Arial"/>
              </w:rPr>
              <w:t>O servidor deverá ter um horário fixo de entrada, intervalo de almoço e saída. Os horários deverão ser atribuídos a cada dia da semana.</w:t>
            </w:r>
          </w:p>
          <w:p w14:paraId="1286D374" w14:textId="77777777" w:rsidR="00052B9E" w:rsidRPr="005C68C4" w:rsidRDefault="00052B9E" w:rsidP="00052B9E">
            <w:pPr>
              <w:pStyle w:val="TableContents"/>
              <w:ind w:left="720"/>
              <w:jc w:val="both"/>
              <w:rPr>
                <w:rFonts w:ascii="Arial" w:hAnsi="Arial" w:cs="Arial"/>
              </w:rPr>
            </w:pPr>
          </w:p>
          <w:p w14:paraId="28C92D7B" w14:textId="77777777" w:rsidR="00052B9E" w:rsidRPr="005C68C4" w:rsidRDefault="00052B9E" w:rsidP="00BD424A">
            <w:pPr>
              <w:pStyle w:val="TableContents"/>
              <w:numPr>
                <w:ilvl w:val="0"/>
                <w:numId w:val="17"/>
              </w:numPr>
              <w:jc w:val="both"/>
              <w:rPr>
                <w:rFonts w:ascii="Arial" w:hAnsi="Arial" w:cs="Arial"/>
              </w:rPr>
            </w:pPr>
            <w:r w:rsidRPr="005C68C4">
              <w:rPr>
                <w:rFonts w:ascii="Arial" w:hAnsi="Arial" w:cs="Arial"/>
              </w:rPr>
              <w:t xml:space="preserve">O cadastro de uma escala com este tipo deverá conter, no mínimo, os seguintes campos: </w:t>
            </w:r>
          </w:p>
          <w:p w14:paraId="485BF199" w14:textId="77777777" w:rsidR="00052B9E" w:rsidRPr="005C68C4" w:rsidRDefault="00052B9E" w:rsidP="00BD424A">
            <w:pPr>
              <w:pStyle w:val="TableContents"/>
              <w:numPr>
                <w:ilvl w:val="1"/>
                <w:numId w:val="17"/>
              </w:numPr>
              <w:jc w:val="both"/>
              <w:rPr>
                <w:rFonts w:ascii="Arial" w:hAnsi="Arial" w:cs="Arial"/>
              </w:rPr>
            </w:pPr>
            <w:r w:rsidRPr="005C68C4">
              <w:rPr>
                <w:rFonts w:ascii="Arial" w:hAnsi="Arial" w:cs="Arial"/>
              </w:rPr>
              <w:t>Código da escala</w:t>
            </w:r>
          </w:p>
          <w:p w14:paraId="459A046C" w14:textId="77777777" w:rsidR="00052B9E" w:rsidRPr="005C68C4" w:rsidRDefault="00052B9E" w:rsidP="00BD424A">
            <w:pPr>
              <w:pStyle w:val="TableContents"/>
              <w:numPr>
                <w:ilvl w:val="1"/>
                <w:numId w:val="17"/>
              </w:numPr>
              <w:jc w:val="both"/>
              <w:rPr>
                <w:rFonts w:ascii="Arial" w:hAnsi="Arial" w:cs="Arial"/>
              </w:rPr>
            </w:pPr>
            <w:r w:rsidRPr="005C68C4">
              <w:rPr>
                <w:rFonts w:ascii="Arial" w:hAnsi="Arial" w:cs="Arial"/>
              </w:rPr>
              <w:t>Nome da escala</w:t>
            </w:r>
          </w:p>
          <w:p w14:paraId="0C8FEF7B" w14:textId="77777777" w:rsidR="00052B9E" w:rsidRPr="005C68C4" w:rsidRDefault="00052B9E" w:rsidP="00BD424A">
            <w:pPr>
              <w:pStyle w:val="TableContents"/>
              <w:numPr>
                <w:ilvl w:val="1"/>
                <w:numId w:val="17"/>
              </w:numPr>
              <w:jc w:val="both"/>
              <w:rPr>
                <w:rFonts w:ascii="Arial" w:hAnsi="Arial" w:cs="Arial"/>
              </w:rPr>
            </w:pPr>
            <w:r w:rsidRPr="005C68C4">
              <w:rPr>
                <w:rFonts w:ascii="Arial" w:hAnsi="Arial" w:cs="Arial"/>
              </w:rPr>
              <w:t>Tempo de tolerância: Total de minutos aceitos como tolerância para batida de ponto fora do horário pré-estabelecido se enquadrando ainda como horário de entrada e saída para a respectiva escala</w:t>
            </w:r>
          </w:p>
          <w:p w14:paraId="2B2E404F" w14:textId="77777777" w:rsidR="00052B9E" w:rsidRPr="005C68C4" w:rsidRDefault="00052B9E" w:rsidP="00BD424A">
            <w:pPr>
              <w:pStyle w:val="TableContents"/>
              <w:numPr>
                <w:ilvl w:val="1"/>
                <w:numId w:val="17"/>
              </w:numPr>
              <w:jc w:val="both"/>
              <w:rPr>
                <w:rFonts w:ascii="Arial" w:hAnsi="Arial" w:cs="Arial"/>
              </w:rPr>
            </w:pPr>
            <w:r w:rsidRPr="005C68C4">
              <w:rPr>
                <w:rFonts w:ascii="Arial" w:hAnsi="Arial" w:cs="Arial"/>
              </w:rPr>
              <w:t xml:space="preserve">Mínimo de horas de intervalo </w:t>
            </w:r>
          </w:p>
          <w:p w14:paraId="3EBAECDF" w14:textId="77777777" w:rsidR="00052B9E" w:rsidRPr="005C68C4" w:rsidRDefault="00052B9E" w:rsidP="00BD424A">
            <w:pPr>
              <w:pStyle w:val="TableContents"/>
              <w:numPr>
                <w:ilvl w:val="1"/>
                <w:numId w:val="17"/>
              </w:numPr>
              <w:jc w:val="both"/>
              <w:rPr>
                <w:rFonts w:ascii="Arial" w:hAnsi="Arial" w:cs="Arial"/>
              </w:rPr>
            </w:pPr>
            <w:r w:rsidRPr="005C68C4">
              <w:rPr>
                <w:rFonts w:ascii="Arial" w:hAnsi="Arial" w:cs="Arial"/>
              </w:rPr>
              <w:t xml:space="preserve">Tolerância de intervalo: Total de minutos aceitos como tolerância para batida de ponto fora do horário pré-estabelecido se enquadrando ainda como horário de intervalo </w:t>
            </w:r>
          </w:p>
          <w:p w14:paraId="6C266E83" w14:textId="77777777" w:rsidR="00052B9E" w:rsidRPr="005C68C4" w:rsidRDefault="00052B9E" w:rsidP="00BD424A">
            <w:pPr>
              <w:pStyle w:val="TableContents"/>
              <w:numPr>
                <w:ilvl w:val="1"/>
                <w:numId w:val="17"/>
              </w:numPr>
              <w:jc w:val="both"/>
              <w:rPr>
                <w:rFonts w:ascii="Arial" w:hAnsi="Arial" w:cs="Arial"/>
              </w:rPr>
            </w:pPr>
            <w:r w:rsidRPr="005C68C4">
              <w:rPr>
                <w:rFonts w:ascii="Arial" w:hAnsi="Arial" w:cs="Arial"/>
              </w:rPr>
              <w:t>Permitir configurar intervalos de horários para entrada e saída</w:t>
            </w:r>
          </w:p>
          <w:p w14:paraId="68493E5B" w14:textId="77777777" w:rsidR="00052B9E" w:rsidRPr="005C68C4" w:rsidRDefault="00052B9E" w:rsidP="00BD424A">
            <w:pPr>
              <w:pStyle w:val="TableContents"/>
              <w:numPr>
                <w:ilvl w:val="1"/>
                <w:numId w:val="17"/>
              </w:numPr>
              <w:jc w:val="both"/>
              <w:rPr>
                <w:rFonts w:ascii="Arial" w:hAnsi="Arial" w:cs="Arial"/>
              </w:rPr>
            </w:pPr>
            <w:r w:rsidRPr="005C68C4">
              <w:rPr>
                <w:rFonts w:ascii="Arial" w:hAnsi="Arial" w:cs="Arial"/>
              </w:rPr>
              <w:t>Permitir identificar se a escala possui compensação, como por exemplo, trabalhar algumas horas a mais durante a semana para compensar o sábado</w:t>
            </w:r>
          </w:p>
          <w:p w14:paraId="14F8603A" w14:textId="327C5EAF" w:rsidR="00052B9E" w:rsidRPr="005C68C4" w:rsidRDefault="00052B9E" w:rsidP="00BD424A">
            <w:pPr>
              <w:pStyle w:val="TableContents"/>
              <w:numPr>
                <w:ilvl w:val="1"/>
                <w:numId w:val="17"/>
              </w:numPr>
              <w:jc w:val="both"/>
              <w:rPr>
                <w:rFonts w:ascii="Arial" w:hAnsi="Arial" w:cs="Arial"/>
              </w:rPr>
            </w:pPr>
            <w:r w:rsidRPr="005C68C4">
              <w:rPr>
                <w:rFonts w:ascii="Arial" w:hAnsi="Arial" w:cs="Arial"/>
              </w:rPr>
              <w:t xml:space="preserve">Permitir identificar se escala terá intervalo </w:t>
            </w:r>
            <w:proofErr w:type="spellStart"/>
            <w:r w:rsidRPr="005C68C4">
              <w:rPr>
                <w:rFonts w:ascii="Arial" w:hAnsi="Arial" w:cs="Arial"/>
              </w:rPr>
              <w:t>pré</w:t>
            </w:r>
            <w:proofErr w:type="spellEnd"/>
            <w:r w:rsidRPr="005C68C4">
              <w:rPr>
                <w:rFonts w:ascii="Arial" w:hAnsi="Arial" w:cs="Arial"/>
              </w:rPr>
              <w:t>-assinalado, ou seja, lançado automaticamente pelo sistema</w:t>
            </w:r>
          </w:p>
        </w:tc>
        <w:tc>
          <w:tcPr>
            <w:tcW w:w="1829" w:type="dxa"/>
            <w:tcBorders>
              <w:left w:val="single" w:sz="2" w:space="0" w:color="000000"/>
              <w:right w:val="single" w:sz="2" w:space="0" w:color="000000"/>
            </w:tcBorders>
            <w:shd w:val="clear" w:color="auto" w:fill="auto"/>
            <w:tcMar>
              <w:left w:w="54" w:type="dxa"/>
            </w:tcMar>
            <w:vAlign w:val="center"/>
          </w:tcPr>
          <w:p w14:paraId="17904021" w14:textId="107EA737"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3D8CF23" w14:textId="77777777" w:rsidTr="00052B9E">
        <w:tc>
          <w:tcPr>
            <w:tcW w:w="843" w:type="dxa"/>
            <w:tcBorders>
              <w:left w:val="single" w:sz="2" w:space="0" w:color="000000"/>
            </w:tcBorders>
            <w:shd w:val="clear" w:color="auto" w:fill="auto"/>
            <w:tcMar>
              <w:left w:w="54" w:type="dxa"/>
            </w:tcMar>
          </w:tcPr>
          <w:p w14:paraId="4EEF533F"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F044716" w14:textId="77777777" w:rsidR="00052B9E" w:rsidRPr="005C68C4" w:rsidRDefault="00052B9E" w:rsidP="00052B9E">
            <w:pPr>
              <w:pStyle w:val="TableContents"/>
              <w:jc w:val="both"/>
              <w:rPr>
                <w:rFonts w:ascii="Arial" w:hAnsi="Arial" w:cs="Arial"/>
              </w:rPr>
            </w:pPr>
            <w:r w:rsidRPr="005C68C4">
              <w:rPr>
                <w:rFonts w:ascii="Arial" w:hAnsi="Arial" w:cs="Arial"/>
              </w:rPr>
              <w:t>Permitir o cadastro de escalas que se enquadram no tipo “Escala Alternada”, onde:</w:t>
            </w:r>
          </w:p>
          <w:p w14:paraId="3CBD01B0" w14:textId="77777777" w:rsidR="00052B9E" w:rsidRPr="005C68C4" w:rsidRDefault="00052B9E" w:rsidP="00052B9E">
            <w:pPr>
              <w:pStyle w:val="TableContents"/>
              <w:jc w:val="both"/>
              <w:rPr>
                <w:rFonts w:ascii="Arial" w:hAnsi="Arial" w:cs="Arial"/>
              </w:rPr>
            </w:pPr>
          </w:p>
          <w:p w14:paraId="1CF534B2" w14:textId="77777777" w:rsidR="00052B9E" w:rsidRPr="005C68C4" w:rsidRDefault="00052B9E" w:rsidP="00BD424A">
            <w:pPr>
              <w:pStyle w:val="TableContents"/>
              <w:numPr>
                <w:ilvl w:val="0"/>
                <w:numId w:val="17"/>
              </w:numPr>
              <w:jc w:val="both"/>
              <w:rPr>
                <w:rFonts w:ascii="Arial" w:hAnsi="Arial" w:cs="Arial"/>
              </w:rPr>
            </w:pPr>
            <w:r w:rsidRPr="005C68C4">
              <w:rPr>
                <w:rFonts w:ascii="Arial" w:hAnsi="Arial" w:cs="Arial"/>
              </w:rPr>
              <w:t>O servidor deve ter uma escala de X horas de trabalho e Y horas de folga, onde X e Y são valores configuráveis, por exemplo: escala de 12 horas de trabalho por 36 horas de folga.</w:t>
            </w:r>
          </w:p>
          <w:p w14:paraId="61925EDA" w14:textId="77777777" w:rsidR="00052B9E" w:rsidRPr="005C68C4" w:rsidRDefault="00052B9E" w:rsidP="00052B9E">
            <w:pPr>
              <w:pStyle w:val="TableContents"/>
              <w:jc w:val="both"/>
              <w:rPr>
                <w:rFonts w:ascii="Arial" w:hAnsi="Arial" w:cs="Arial"/>
              </w:rPr>
            </w:pPr>
          </w:p>
          <w:p w14:paraId="219B0B3E" w14:textId="67D89232" w:rsidR="00052B9E" w:rsidRPr="005C68C4" w:rsidRDefault="00052B9E" w:rsidP="00BD424A">
            <w:pPr>
              <w:pStyle w:val="TableContents"/>
              <w:numPr>
                <w:ilvl w:val="0"/>
                <w:numId w:val="18"/>
              </w:numPr>
              <w:jc w:val="both"/>
              <w:rPr>
                <w:rFonts w:ascii="Arial" w:hAnsi="Arial" w:cs="Arial"/>
              </w:rPr>
            </w:pPr>
            <w:r w:rsidRPr="005C68C4">
              <w:rPr>
                <w:rFonts w:ascii="Arial" w:hAnsi="Arial" w:cs="Arial"/>
              </w:rPr>
              <w:t xml:space="preserve">O cadastro de uma escala com este tipo deverá conter, no mínimo, os seguintes campos: </w:t>
            </w:r>
          </w:p>
          <w:p w14:paraId="3D9BABDC" w14:textId="77777777" w:rsidR="00052B9E" w:rsidRPr="005C68C4" w:rsidRDefault="00052B9E" w:rsidP="00BD424A">
            <w:pPr>
              <w:pStyle w:val="TableContents"/>
              <w:numPr>
                <w:ilvl w:val="1"/>
                <w:numId w:val="18"/>
              </w:numPr>
              <w:suppressLineNumbers/>
              <w:suppressAutoHyphens w:val="0"/>
              <w:jc w:val="both"/>
              <w:rPr>
                <w:rFonts w:ascii="Arial" w:hAnsi="Arial" w:cs="Arial"/>
              </w:rPr>
            </w:pPr>
            <w:r w:rsidRPr="005C68C4">
              <w:rPr>
                <w:rFonts w:ascii="Arial" w:hAnsi="Arial" w:cs="Arial"/>
              </w:rPr>
              <w:t>Código da escala</w:t>
            </w:r>
          </w:p>
          <w:p w14:paraId="0B4652A2" w14:textId="77777777" w:rsidR="00052B9E" w:rsidRPr="005C68C4" w:rsidRDefault="00052B9E" w:rsidP="00BD424A">
            <w:pPr>
              <w:pStyle w:val="TableContents"/>
              <w:numPr>
                <w:ilvl w:val="1"/>
                <w:numId w:val="18"/>
              </w:numPr>
              <w:suppressLineNumbers/>
              <w:suppressAutoHyphens w:val="0"/>
              <w:jc w:val="both"/>
              <w:rPr>
                <w:rFonts w:ascii="Arial" w:hAnsi="Arial" w:cs="Arial"/>
              </w:rPr>
            </w:pPr>
            <w:r w:rsidRPr="005C68C4">
              <w:rPr>
                <w:rFonts w:ascii="Arial" w:hAnsi="Arial" w:cs="Arial"/>
              </w:rPr>
              <w:t>Nome da escala</w:t>
            </w:r>
          </w:p>
          <w:p w14:paraId="5E32E795" w14:textId="77777777" w:rsidR="00052B9E" w:rsidRPr="005C68C4" w:rsidRDefault="00052B9E" w:rsidP="00BD424A">
            <w:pPr>
              <w:pStyle w:val="TableContents"/>
              <w:numPr>
                <w:ilvl w:val="1"/>
                <w:numId w:val="18"/>
              </w:numPr>
              <w:suppressLineNumbers/>
              <w:suppressAutoHyphens w:val="0"/>
              <w:jc w:val="both"/>
              <w:rPr>
                <w:rFonts w:ascii="Arial" w:hAnsi="Arial" w:cs="Arial"/>
              </w:rPr>
            </w:pPr>
            <w:r w:rsidRPr="005C68C4">
              <w:rPr>
                <w:rFonts w:ascii="Arial" w:hAnsi="Arial" w:cs="Arial"/>
              </w:rPr>
              <w:t>Tempo de tolerância: Total de minutos aceitos como tolerância para batida de ponto fora do horário pré-estabelecido se enquadrando ainda como horário de entrada e saída para a respectiva escala</w:t>
            </w:r>
          </w:p>
          <w:p w14:paraId="3127D2B9" w14:textId="77777777" w:rsidR="00052B9E" w:rsidRPr="005C68C4" w:rsidRDefault="00052B9E" w:rsidP="00BD424A">
            <w:pPr>
              <w:pStyle w:val="TableContents"/>
              <w:numPr>
                <w:ilvl w:val="1"/>
                <w:numId w:val="18"/>
              </w:numPr>
              <w:suppressLineNumbers/>
              <w:suppressAutoHyphens w:val="0"/>
              <w:jc w:val="both"/>
              <w:rPr>
                <w:rFonts w:ascii="Arial" w:hAnsi="Arial" w:cs="Arial"/>
              </w:rPr>
            </w:pPr>
            <w:r w:rsidRPr="005C68C4">
              <w:rPr>
                <w:rFonts w:ascii="Arial" w:hAnsi="Arial" w:cs="Arial"/>
              </w:rPr>
              <w:lastRenderedPageBreak/>
              <w:t xml:space="preserve">Mínimo de horas de intervalo </w:t>
            </w:r>
          </w:p>
          <w:p w14:paraId="7AC0A99E" w14:textId="77777777" w:rsidR="00052B9E" w:rsidRPr="005C68C4" w:rsidRDefault="00052B9E" w:rsidP="00BD424A">
            <w:pPr>
              <w:pStyle w:val="TableContents"/>
              <w:numPr>
                <w:ilvl w:val="1"/>
                <w:numId w:val="18"/>
              </w:numPr>
              <w:suppressLineNumbers/>
              <w:suppressAutoHyphens w:val="0"/>
              <w:jc w:val="both"/>
              <w:rPr>
                <w:rFonts w:ascii="Arial" w:hAnsi="Arial" w:cs="Arial"/>
              </w:rPr>
            </w:pPr>
            <w:r w:rsidRPr="005C68C4">
              <w:rPr>
                <w:rFonts w:ascii="Arial" w:hAnsi="Arial" w:cs="Arial"/>
              </w:rPr>
              <w:t xml:space="preserve">Tolerância de intervalo: Total de minutos aceitos como tolerância para batida de ponto fora do horário pré-estabelecido se enquadrando ainda como horário de intervalo </w:t>
            </w:r>
          </w:p>
          <w:p w14:paraId="44FD3743" w14:textId="77777777" w:rsidR="00052B9E" w:rsidRPr="005C68C4" w:rsidRDefault="00052B9E" w:rsidP="00BD424A">
            <w:pPr>
              <w:pStyle w:val="TableContents"/>
              <w:numPr>
                <w:ilvl w:val="1"/>
                <w:numId w:val="18"/>
              </w:numPr>
              <w:suppressLineNumbers/>
              <w:suppressAutoHyphens w:val="0"/>
              <w:jc w:val="both"/>
              <w:rPr>
                <w:rFonts w:ascii="Arial" w:hAnsi="Arial" w:cs="Arial"/>
              </w:rPr>
            </w:pPr>
            <w:r w:rsidRPr="005C68C4">
              <w:rPr>
                <w:rFonts w:ascii="Arial" w:hAnsi="Arial" w:cs="Arial"/>
              </w:rPr>
              <w:t>Hora de entrada</w:t>
            </w:r>
          </w:p>
          <w:p w14:paraId="60399FFF" w14:textId="77777777" w:rsidR="00052B9E" w:rsidRPr="005C68C4" w:rsidRDefault="00052B9E" w:rsidP="00BD424A">
            <w:pPr>
              <w:pStyle w:val="TableContents"/>
              <w:numPr>
                <w:ilvl w:val="1"/>
                <w:numId w:val="18"/>
              </w:numPr>
              <w:suppressLineNumbers/>
              <w:suppressAutoHyphens w:val="0"/>
              <w:jc w:val="both"/>
              <w:rPr>
                <w:rFonts w:ascii="Arial" w:hAnsi="Arial" w:cs="Arial"/>
              </w:rPr>
            </w:pPr>
            <w:r w:rsidRPr="005C68C4">
              <w:rPr>
                <w:rFonts w:ascii="Arial" w:hAnsi="Arial" w:cs="Arial"/>
              </w:rPr>
              <w:t>Total de horas a cumprir</w:t>
            </w:r>
          </w:p>
          <w:p w14:paraId="46A12780" w14:textId="77777777" w:rsidR="00052B9E" w:rsidRPr="005C68C4" w:rsidRDefault="00052B9E" w:rsidP="00BD424A">
            <w:pPr>
              <w:pStyle w:val="TableContents"/>
              <w:numPr>
                <w:ilvl w:val="1"/>
                <w:numId w:val="18"/>
              </w:numPr>
              <w:suppressLineNumbers/>
              <w:suppressAutoHyphens w:val="0"/>
              <w:jc w:val="both"/>
              <w:rPr>
                <w:rFonts w:ascii="Arial" w:hAnsi="Arial" w:cs="Arial"/>
              </w:rPr>
            </w:pPr>
            <w:r w:rsidRPr="005C68C4">
              <w:rPr>
                <w:rFonts w:ascii="Arial" w:hAnsi="Arial" w:cs="Arial"/>
              </w:rPr>
              <w:t>Total de horas a folgar</w:t>
            </w:r>
          </w:p>
          <w:p w14:paraId="4E59765F" w14:textId="0BDA093D" w:rsidR="00052B9E" w:rsidRPr="005C68C4" w:rsidRDefault="00052B9E" w:rsidP="00BD424A">
            <w:pPr>
              <w:pStyle w:val="TableContents"/>
              <w:numPr>
                <w:ilvl w:val="1"/>
                <w:numId w:val="18"/>
              </w:numPr>
              <w:suppressLineNumbers/>
              <w:suppressAutoHyphens w:val="0"/>
              <w:jc w:val="both"/>
              <w:rPr>
                <w:rFonts w:ascii="Arial" w:hAnsi="Arial" w:cs="Arial"/>
              </w:rPr>
            </w:pPr>
            <w:r w:rsidRPr="005C68C4">
              <w:rPr>
                <w:rFonts w:ascii="Arial" w:hAnsi="Arial" w:cs="Arial"/>
              </w:rPr>
              <w:t xml:space="preserve">Permitir identificar se escala terá intervalo </w:t>
            </w:r>
            <w:proofErr w:type="spellStart"/>
            <w:r w:rsidRPr="005C68C4">
              <w:rPr>
                <w:rFonts w:ascii="Arial" w:hAnsi="Arial" w:cs="Arial"/>
              </w:rPr>
              <w:t>pré</w:t>
            </w:r>
            <w:proofErr w:type="spellEnd"/>
            <w:r w:rsidRPr="005C68C4">
              <w:rPr>
                <w:rFonts w:ascii="Arial" w:hAnsi="Arial" w:cs="Arial"/>
              </w:rPr>
              <w:t>-assinalado, ou seja, lançado automaticamente pelo sistema</w:t>
            </w:r>
          </w:p>
        </w:tc>
        <w:tc>
          <w:tcPr>
            <w:tcW w:w="1829" w:type="dxa"/>
            <w:tcBorders>
              <w:left w:val="single" w:sz="2" w:space="0" w:color="000000"/>
              <w:right w:val="single" w:sz="2" w:space="0" w:color="000000"/>
            </w:tcBorders>
            <w:shd w:val="clear" w:color="auto" w:fill="auto"/>
            <w:tcMar>
              <w:left w:w="54" w:type="dxa"/>
            </w:tcMar>
            <w:vAlign w:val="center"/>
          </w:tcPr>
          <w:p w14:paraId="591EF639" w14:textId="65E1AF43" w:rsidR="00052B9E" w:rsidRPr="00052B9E" w:rsidRDefault="00052B9E" w:rsidP="00052B9E">
            <w:pPr>
              <w:pStyle w:val="TableContents"/>
              <w:jc w:val="center"/>
              <w:rPr>
                <w:rFonts w:ascii="Arial" w:hAnsi="Arial" w:cs="Arial"/>
              </w:rPr>
            </w:pPr>
            <w:r>
              <w:rPr>
                <w:rFonts w:ascii="Arial" w:hAnsi="Arial" w:cs="Arial"/>
              </w:rPr>
              <w:lastRenderedPageBreak/>
              <w:t>X</w:t>
            </w:r>
          </w:p>
        </w:tc>
      </w:tr>
      <w:tr w:rsidR="00052B9E" w:rsidRPr="00FE55D5" w14:paraId="1BA1ACDC" w14:textId="77777777" w:rsidTr="00052B9E">
        <w:tc>
          <w:tcPr>
            <w:tcW w:w="843" w:type="dxa"/>
            <w:tcBorders>
              <w:left w:val="single" w:sz="2" w:space="0" w:color="000000"/>
            </w:tcBorders>
            <w:shd w:val="clear" w:color="auto" w:fill="auto"/>
            <w:tcMar>
              <w:left w:w="54" w:type="dxa"/>
            </w:tcMar>
          </w:tcPr>
          <w:p w14:paraId="7F8F30CD"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DCC96AD" w14:textId="77777777" w:rsidR="00052B9E" w:rsidRPr="005C68C4" w:rsidRDefault="00052B9E" w:rsidP="00052B9E">
            <w:pPr>
              <w:pStyle w:val="TableContents"/>
              <w:jc w:val="both"/>
              <w:rPr>
                <w:rFonts w:ascii="Arial" w:hAnsi="Arial" w:cs="Arial"/>
              </w:rPr>
            </w:pPr>
            <w:r w:rsidRPr="005C68C4">
              <w:rPr>
                <w:rFonts w:ascii="Arial" w:hAnsi="Arial" w:cs="Arial"/>
              </w:rPr>
              <w:t>Permitir o cadastro de escalas que se enquadram no tipo “Escala de horas por período”, onde:</w:t>
            </w:r>
          </w:p>
          <w:p w14:paraId="79422928" w14:textId="77777777" w:rsidR="00052B9E" w:rsidRPr="005C68C4" w:rsidRDefault="00052B9E" w:rsidP="00052B9E">
            <w:pPr>
              <w:pStyle w:val="TableContents"/>
              <w:jc w:val="both"/>
              <w:rPr>
                <w:rFonts w:ascii="Arial" w:hAnsi="Arial" w:cs="Arial"/>
              </w:rPr>
            </w:pPr>
          </w:p>
          <w:p w14:paraId="49E438B9" w14:textId="298836A1" w:rsidR="00052B9E" w:rsidRPr="005C68C4" w:rsidRDefault="00052B9E" w:rsidP="00BD424A">
            <w:pPr>
              <w:pStyle w:val="TableContents"/>
              <w:numPr>
                <w:ilvl w:val="0"/>
                <w:numId w:val="18"/>
              </w:numPr>
              <w:jc w:val="both"/>
              <w:rPr>
                <w:rFonts w:ascii="Arial" w:hAnsi="Arial" w:cs="Arial"/>
              </w:rPr>
            </w:pPr>
            <w:r w:rsidRPr="005C68C4">
              <w:rPr>
                <w:rFonts w:ascii="Arial" w:hAnsi="Arial" w:cs="Arial"/>
              </w:rPr>
              <w:t>O servidor terá uma escala de X horas durante um determinado período, conforme a quantidade de horas atribuídas na sua respectiva escala.</w:t>
            </w:r>
          </w:p>
          <w:p w14:paraId="48487B7B" w14:textId="77777777" w:rsidR="00052B9E" w:rsidRPr="005C68C4" w:rsidRDefault="00052B9E" w:rsidP="00052B9E">
            <w:pPr>
              <w:pStyle w:val="TableContents"/>
              <w:jc w:val="both"/>
              <w:rPr>
                <w:rFonts w:ascii="Arial" w:hAnsi="Arial" w:cs="Arial"/>
              </w:rPr>
            </w:pPr>
          </w:p>
          <w:p w14:paraId="6CF870B7" w14:textId="490D9974" w:rsidR="00052B9E" w:rsidRPr="005C68C4" w:rsidRDefault="00052B9E" w:rsidP="00BD424A">
            <w:pPr>
              <w:pStyle w:val="TableContents"/>
              <w:numPr>
                <w:ilvl w:val="0"/>
                <w:numId w:val="19"/>
              </w:numPr>
              <w:jc w:val="both"/>
              <w:rPr>
                <w:rFonts w:ascii="Arial" w:hAnsi="Arial" w:cs="Arial"/>
              </w:rPr>
            </w:pPr>
            <w:r w:rsidRPr="005C68C4">
              <w:rPr>
                <w:rFonts w:ascii="Arial" w:hAnsi="Arial" w:cs="Arial"/>
              </w:rPr>
              <w:t xml:space="preserve">O cadastro de uma escala com este tipo deverá conter, no mínimo, os seguintes campos: </w:t>
            </w:r>
          </w:p>
          <w:p w14:paraId="00DD4CDA" w14:textId="77777777" w:rsidR="00052B9E" w:rsidRPr="005C68C4" w:rsidRDefault="00052B9E" w:rsidP="00BD424A">
            <w:pPr>
              <w:pStyle w:val="TableContents"/>
              <w:numPr>
                <w:ilvl w:val="1"/>
                <w:numId w:val="19"/>
              </w:numPr>
              <w:suppressLineNumbers/>
              <w:suppressAutoHyphens w:val="0"/>
              <w:jc w:val="both"/>
              <w:rPr>
                <w:rFonts w:ascii="Arial" w:hAnsi="Arial" w:cs="Arial"/>
              </w:rPr>
            </w:pPr>
            <w:r w:rsidRPr="005C68C4">
              <w:rPr>
                <w:rFonts w:ascii="Arial" w:hAnsi="Arial" w:cs="Arial"/>
              </w:rPr>
              <w:t>Código da escala</w:t>
            </w:r>
          </w:p>
          <w:p w14:paraId="7B09F4A0" w14:textId="77777777" w:rsidR="00052B9E" w:rsidRPr="005C68C4" w:rsidRDefault="00052B9E" w:rsidP="00BD424A">
            <w:pPr>
              <w:pStyle w:val="TableContents"/>
              <w:numPr>
                <w:ilvl w:val="1"/>
                <w:numId w:val="19"/>
              </w:numPr>
              <w:suppressLineNumbers/>
              <w:suppressAutoHyphens w:val="0"/>
              <w:jc w:val="both"/>
              <w:rPr>
                <w:rFonts w:ascii="Arial" w:hAnsi="Arial" w:cs="Arial"/>
              </w:rPr>
            </w:pPr>
            <w:r w:rsidRPr="005C68C4">
              <w:rPr>
                <w:rFonts w:ascii="Arial" w:hAnsi="Arial" w:cs="Arial"/>
              </w:rPr>
              <w:t>Nome da escala</w:t>
            </w:r>
          </w:p>
          <w:p w14:paraId="5B74ADEC" w14:textId="77777777" w:rsidR="00052B9E" w:rsidRPr="005C68C4" w:rsidRDefault="00052B9E" w:rsidP="00BD424A">
            <w:pPr>
              <w:pStyle w:val="TableContents"/>
              <w:numPr>
                <w:ilvl w:val="1"/>
                <w:numId w:val="19"/>
              </w:numPr>
              <w:suppressLineNumbers/>
              <w:suppressAutoHyphens w:val="0"/>
              <w:jc w:val="both"/>
              <w:rPr>
                <w:rFonts w:ascii="Arial" w:hAnsi="Arial" w:cs="Arial"/>
              </w:rPr>
            </w:pPr>
            <w:r w:rsidRPr="005C68C4">
              <w:rPr>
                <w:rFonts w:ascii="Arial" w:hAnsi="Arial" w:cs="Arial"/>
              </w:rPr>
              <w:t>Tempo de tolerância: Total de minutos aceitos como tolerância para batida de ponto fora do horário pré-estabelecido se enquadrando ainda como horário de entrada e saída para a respectiva escala</w:t>
            </w:r>
          </w:p>
          <w:p w14:paraId="4CD273D0" w14:textId="77777777" w:rsidR="00052B9E" w:rsidRPr="005C68C4" w:rsidRDefault="00052B9E" w:rsidP="00BD424A">
            <w:pPr>
              <w:pStyle w:val="TableContents"/>
              <w:numPr>
                <w:ilvl w:val="1"/>
                <w:numId w:val="19"/>
              </w:numPr>
              <w:suppressLineNumbers/>
              <w:suppressAutoHyphens w:val="0"/>
              <w:jc w:val="both"/>
              <w:rPr>
                <w:rFonts w:ascii="Arial" w:hAnsi="Arial" w:cs="Arial"/>
              </w:rPr>
            </w:pPr>
            <w:r w:rsidRPr="005C68C4">
              <w:rPr>
                <w:rFonts w:ascii="Arial" w:hAnsi="Arial" w:cs="Arial"/>
              </w:rPr>
              <w:t>Mínimo de horas de intervalo</w:t>
            </w:r>
          </w:p>
          <w:p w14:paraId="4AD0C310" w14:textId="77777777" w:rsidR="00052B9E" w:rsidRPr="005C68C4" w:rsidRDefault="00052B9E" w:rsidP="00BD424A">
            <w:pPr>
              <w:pStyle w:val="TableContents"/>
              <w:numPr>
                <w:ilvl w:val="1"/>
                <w:numId w:val="19"/>
              </w:numPr>
              <w:suppressLineNumbers/>
              <w:suppressAutoHyphens w:val="0"/>
              <w:jc w:val="both"/>
              <w:rPr>
                <w:rFonts w:ascii="Arial" w:hAnsi="Arial" w:cs="Arial"/>
              </w:rPr>
            </w:pPr>
            <w:r w:rsidRPr="005C68C4">
              <w:rPr>
                <w:rFonts w:ascii="Arial" w:hAnsi="Arial" w:cs="Arial"/>
              </w:rPr>
              <w:t xml:space="preserve">Tolerância de intervalo: Total de minutos aceitos como tolerância para batida de ponto fora do horário pré-estabelecido se enquadrando ainda como horário de intervalo </w:t>
            </w:r>
          </w:p>
          <w:p w14:paraId="5C938962" w14:textId="77777777" w:rsidR="00052B9E" w:rsidRPr="005C68C4" w:rsidRDefault="00052B9E" w:rsidP="00BD424A">
            <w:pPr>
              <w:pStyle w:val="TableContents"/>
              <w:numPr>
                <w:ilvl w:val="1"/>
                <w:numId w:val="19"/>
              </w:numPr>
              <w:suppressLineNumbers/>
              <w:suppressAutoHyphens w:val="0"/>
              <w:jc w:val="both"/>
              <w:rPr>
                <w:rFonts w:ascii="Arial" w:hAnsi="Arial" w:cs="Arial"/>
              </w:rPr>
            </w:pPr>
            <w:r w:rsidRPr="005C68C4">
              <w:rPr>
                <w:rFonts w:ascii="Arial" w:hAnsi="Arial" w:cs="Arial"/>
              </w:rPr>
              <w:t>Possuir campo para informar tipo de período (Semanal, quinzenal ou mensal)</w:t>
            </w:r>
          </w:p>
          <w:p w14:paraId="3350266E" w14:textId="190B2B94" w:rsidR="00052B9E" w:rsidRPr="005C68C4" w:rsidRDefault="00052B9E" w:rsidP="00BD424A">
            <w:pPr>
              <w:pStyle w:val="TableContents"/>
              <w:numPr>
                <w:ilvl w:val="1"/>
                <w:numId w:val="19"/>
              </w:numPr>
              <w:suppressLineNumbers/>
              <w:suppressAutoHyphens w:val="0"/>
              <w:jc w:val="both"/>
              <w:rPr>
                <w:rFonts w:ascii="Arial" w:hAnsi="Arial" w:cs="Arial"/>
              </w:rPr>
            </w:pPr>
            <w:r w:rsidRPr="005C68C4">
              <w:rPr>
                <w:rFonts w:ascii="Arial" w:hAnsi="Arial" w:cs="Arial"/>
              </w:rPr>
              <w:t>Total de horas a cumprir no período</w:t>
            </w:r>
          </w:p>
        </w:tc>
        <w:tc>
          <w:tcPr>
            <w:tcW w:w="1829" w:type="dxa"/>
            <w:tcBorders>
              <w:left w:val="single" w:sz="2" w:space="0" w:color="000000"/>
              <w:right w:val="single" w:sz="2" w:space="0" w:color="000000"/>
            </w:tcBorders>
            <w:shd w:val="clear" w:color="auto" w:fill="auto"/>
            <w:tcMar>
              <w:left w:w="54" w:type="dxa"/>
            </w:tcMar>
            <w:vAlign w:val="center"/>
          </w:tcPr>
          <w:p w14:paraId="24DF0A7A" w14:textId="1E0D85B8" w:rsidR="00052B9E" w:rsidRPr="00052B9E" w:rsidRDefault="00052B9E" w:rsidP="00052B9E">
            <w:pPr>
              <w:pStyle w:val="TableContents"/>
              <w:jc w:val="center"/>
              <w:rPr>
                <w:rFonts w:ascii="Arial" w:hAnsi="Arial" w:cs="Arial"/>
              </w:rPr>
            </w:pPr>
            <w:r>
              <w:rPr>
                <w:rFonts w:ascii="Arial" w:hAnsi="Arial" w:cs="Arial"/>
              </w:rPr>
              <w:t>X</w:t>
            </w:r>
          </w:p>
        </w:tc>
      </w:tr>
      <w:tr w:rsidR="00C101F3" w:rsidRPr="00FE55D5" w14:paraId="298C4F6A" w14:textId="77777777" w:rsidTr="00052B9E">
        <w:tc>
          <w:tcPr>
            <w:tcW w:w="843" w:type="dxa"/>
            <w:tcBorders>
              <w:left w:val="single" w:sz="2" w:space="0" w:color="000000"/>
            </w:tcBorders>
            <w:shd w:val="clear" w:color="auto" w:fill="auto"/>
            <w:tcMar>
              <w:left w:w="54" w:type="dxa"/>
            </w:tcMar>
          </w:tcPr>
          <w:p w14:paraId="247132CA" w14:textId="77777777" w:rsidR="00C101F3" w:rsidRPr="00FE55D5" w:rsidRDefault="00C101F3" w:rsidP="00C101F3">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5B63212" w14:textId="3796F65D" w:rsidR="00C101F3" w:rsidRPr="005C68C4" w:rsidRDefault="006E28F9" w:rsidP="00BD20E8">
            <w:pPr>
              <w:pStyle w:val="TableContents"/>
              <w:jc w:val="both"/>
              <w:rPr>
                <w:rFonts w:ascii="Arial" w:hAnsi="Arial" w:cs="Arial"/>
              </w:rPr>
            </w:pPr>
            <w:r w:rsidRPr="005C68C4">
              <w:rPr>
                <w:rFonts w:ascii="Arial" w:hAnsi="Arial" w:cs="Arial"/>
              </w:rPr>
              <w:t>Permitir a importação automática de feriados da base de cadastro nacional, informando ano calendário o estado e/ou a cidade.</w:t>
            </w:r>
          </w:p>
        </w:tc>
        <w:tc>
          <w:tcPr>
            <w:tcW w:w="1829" w:type="dxa"/>
            <w:tcBorders>
              <w:left w:val="single" w:sz="2" w:space="0" w:color="000000"/>
              <w:right w:val="single" w:sz="2" w:space="0" w:color="000000"/>
            </w:tcBorders>
            <w:shd w:val="clear" w:color="auto" w:fill="auto"/>
            <w:tcMar>
              <w:left w:w="54" w:type="dxa"/>
            </w:tcMar>
            <w:vAlign w:val="center"/>
          </w:tcPr>
          <w:p w14:paraId="59ABA957" w14:textId="11FADBD2" w:rsidR="00C101F3" w:rsidRPr="00052B9E" w:rsidRDefault="006E28F9" w:rsidP="00052B9E">
            <w:pPr>
              <w:pStyle w:val="TableContents"/>
              <w:jc w:val="center"/>
              <w:rPr>
                <w:rFonts w:ascii="Arial" w:hAnsi="Arial" w:cs="Arial"/>
              </w:rPr>
            </w:pPr>
            <w:r w:rsidRPr="00052B9E">
              <w:rPr>
                <w:rFonts w:ascii="Arial" w:hAnsi="Arial" w:cs="Arial"/>
              </w:rPr>
              <w:t>Desejável</w:t>
            </w:r>
          </w:p>
        </w:tc>
      </w:tr>
      <w:tr w:rsidR="00052B9E" w:rsidRPr="00FE55D5" w14:paraId="5CAF8F15" w14:textId="77777777" w:rsidTr="00052B9E">
        <w:tc>
          <w:tcPr>
            <w:tcW w:w="843" w:type="dxa"/>
            <w:tcBorders>
              <w:left w:val="single" w:sz="2" w:space="0" w:color="000000"/>
            </w:tcBorders>
            <w:shd w:val="clear" w:color="auto" w:fill="auto"/>
            <w:tcMar>
              <w:left w:w="54" w:type="dxa"/>
            </w:tcMar>
          </w:tcPr>
          <w:p w14:paraId="06CF6310"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D181036" w14:textId="45BFA229" w:rsidR="00052B9E" w:rsidRPr="005C68C4" w:rsidRDefault="00052B9E" w:rsidP="00052B9E">
            <w:pPr>
              <w:pStyle w:val="TableContents"/>
              <w:jc w:val="both"/>
              <w:rPr>
                <w:rFonts w:ascii="Arial" w:hAnsi="Arial" w:cs="Arial"/>
              </w:rPr>
            </w:pPr>
            <w:r w:rsidRPr="005C68C4">
              <w:rPr>
                <w:rFonts w:ascii="Arial" w:hAnsi="Arial" w:cs="Arial"/>
              </w:rPr>
              <w:t>Permitir a inclusão de feriados e Pontos Facultativos de forma manual.</w:t>
            </w:r>
          </w:p>
        </w:tc>
        <w:tc>
          <w:tcPr>
            <w:tcW w:w="1829" w:type="dxa"/>
            <w:tcBorders>
              <w:left w:val="single" w:sz="2" w:space="0" w:color="000000"/>
              <w:right w:val="single" w:sz="2" w:space="0" w:color="000000"/>
            </w:tcBorders>
            <w:shd w:val="clear" w:color="auto" w:fill="auto"/>
            <w:tcMar>
              <w:left w:w="54" w:type="dxa"/>
            </w:tcMar>
            <w:vAlign w:val="center"/>
          </w:tcPr>
          <w:p w14:paraId="7F32D8AE" w14:textId="201BC671"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3C5FF51" w14:textId="77777777" w:rsidTr="00052B9E">
        <w:tc>
          <w:tcPr>
            <w:tcW w:w="843" w:type="dxa"/>
            <w:tcBorders>
              <w:left w:val="single" w:sz="2" w:space="0" w:color="000000"/>
            </w:tcBorders>
            <w:shd w:val="clear" w:color="auto" w:fill="auto"/>
            <w:tcMar>
              <w:left w:w="54" w:type="dxa"/>
            </w:tcMar>
          </w:tcPr>
          <w:p w14:paraId="56110CD7"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2BDBC0A" w14:textId="77777777" w:rsidR="00052B9E" w:rsidRPr="005C68C4" w:rsidRDefault="00052B9E" w:rsidP="00052B9E">
            <w:pPr>
              <w:pStyle w:val="TableContents"/>
              <w:jc w:val="both"/>
              <w:rPr>
                <w:rFonts w:ascii="Arial" w:hAnsi="Arial" w:cs="Arial"/>
              </w:rPr>
            </w:pPr>
            <w:r w:rsidRPr="005C68C4">
              <w:rPr>
                <w:rFonts w:ascii="Arial" w:hAnsi="Arial" w:cs="Arial"/>
              </w:rPr>
              <w:t>Permitir a classificação de um feriado, no mínimo, em:</w:t>
            </w:r>
          </w:p>
          <w:p w14:paraId="33E3A70C" w14:textId="77777777" w:rsidR="00052B9E" w:rsidRPr="005C68C4" w:rsidRDefault="00052B9E" w:rsidP="00BD424A">
            <w:pPr>
              <w:pStyle w:val="TableContents"/>
              <w:numPr>
                <w:ilvl w:val="0"/>
                <w:numId w:val="20"/>
              </w:numPr>
              <w:suppressLineNumbers/>
              <w:suppressAutoHyphens w:val="0"/>
              <w:jc w:val="both"/>
              <w:rPr>
                <w:rFonts w:ascii="Arial" w:hAnsi="Arial" w:cs="Arial"/>
              </w:rPr>
            </w:pPr>
            <w:r w:rsidRPr="005C68C4">
              <w:rPr>
                <w:rFonts w:ascii="Arial" w:hAnsi="Arial" w:cs="Arial"/>
              </w:rPr>
              <w:t>Feriado Nacional</w:t>
            </w:r>
          </w:p>
          <w:p w14:paraId="5BFA92CF" w14:textId="36DEFDB8" w:rsidR="00052B9E" w:rsidRPr="005C68C4" w:rsidRDefault="00052B9E" w:rsidP="00BD424A">
            <w:pPr>
              <w:pStyle w:val="TableContents"/>
              <w:numPr>
                <w:ilvl w:val="0"/>
                <w:numId w:val="20"/>
              </w:numPr>
              <w:suppressLineNumbers/>
              <w:suppressAutoHyphens w:val="0"/>
              <w:jc w:val="both"/>
              <w:rPr>
                <w:rFonts w:ascii="Arial" w:hAnsi="Arial" w:cs="Arial"/>
              </w:rPr>
            </w:pPr>
            <w:r w:rsidRPr="005C68C4">
              <w:rPr>
                <w:rFonts w:ascii="Arial" w:hAnsi="Arial" w:cs="Arial"/>
              </w:rPr>
              <w:t>Feriado Municipal</w:t>
            </w:r>
          </w:p>
          <w:p w14:paraId="672689BE" w14:textId="383B74BF" w:rsidR="00052B9E" w:rsidRPr="005C68C4" w:rsidRDefault="00052B9E" w:rsidP="00BD424A">
            <w:pPr>
              <w:pStyle w:val="TableContents"/>
              <w:numPr>
                <w:ilvl w:val="0"/>
                <w:numId w:val="20"/>
              </w:numPr>
              <w:suppressLineNumbers/>
              <w:suppressAutoHyphens w:val="0"/>
              <w:jc w:val="both"/>
              <w:rPr>
                <w:rFonts w:ascii="Arial" w:hAnsi="Arial" w:cs="Arial"/>
              </w:rPr>
            </w:pPr>
            <w:r w:rsidRPr="005C68C4">
              <w:rPr>
                <w:rFonts w:ascii="Arial" w:hAnsi="Arial" w:cs="Arial"/>
              </w:rPr>
              <w:t>Feriado Ponto Facultativo</w:t>
            </w:r>
          </w:p>
        </w:tc>
        <w:tc>
          <w:tcPr>
            <w:tcW w:w="1829" w:type="dxa"/>
            <w:tcBorders>
              <w:left w:val="single" w:sz="2" w:space="0" w:color="000000"/>
              <w:right w:val="single" w:sz="2" w:space="0" w:color="000000"/>
            </w:tcBorders>
            <w:shd w:val="clear" w:color="auto" w:fill="auto"/>
            <w:tcMar>
              <w:left w:w="54" w:type="dxa"/>
            </w:tcMar>
            <w:vAlign w:val="center"/>
          </w:tcPr>
          <w:p w14:paraId="4C7F1E9B" w14:textId="6498A9B3"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DB4DE2E" w14:textId="77777777" w:rsidTr="00052B9E">
        <w:tc>
          <w:tcPr>
            <w:tcW w:w="843" w:type="dxa"/>
            <w:tcBorders>
              <w:left w:val="single" w:sz="2" w:space="0" w:color="000000"/>
            </w:tcBorders>
            <w:shd w:val="clear" w:color="auto" w:fill="auto"/>
            <w:tcMar>
              <w:left w:w="54" w:type="dxa"/>
            </w:tcMar>
          </w:tcPr>
          <w:p w14:paraId="1DE0AC8E"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E424B5D" w14:textId="77777777" w:rsidR="00052B9E" w:rsidRPr="005C68C4" w:rsidRDefault="00052B9E" w:rsidP="00052B9E">
            <w:pPr>
              <w:pStyle w:val="TableContents"/>
              <w:jc w:val="both"/>
              <w:rPr>
                <w:rFonts w:ascii="Arial" w:hAnsi="Arial" w:cs="Arial"/>
              </w:rPr>
            </w:pPr>
            <w:r w:rsidRPr="005C68C4">
              <w:rPr>
                <w:rFonts w:ascii="Arial" w:hAnsi="Arial" w:cs="Arial"/>
              </w:rPr>
              <w:t>Permitir o cadastro de tipo de atestados e declarações, como por exemplo: médico, acompanhamento, convocação eleitoral, entre outros e possuir, no mínimo, os seguintes campos:</w:t>
            </w:r>
          </w:p>
          <w:p w14:paraId="4052081A" w14:textId="77777777" w:rsidR="00052B9E" w:rsidRPr="005C68C4" w:rsidRDefault="00052B9E" w:rsidP="00BD424A">
            <w:pPr>
              <w:pStyle w:val="TableContents"/>
              <w:numPr>
                <w:ilvl w:val="0"/>
                <w:numId w:val="21"/>
              </w:numPr>
              <w:suppressLineNumbers/>
              <w:suppressAutoHyphens w:val="0"/>
              <w:jc w:val="both"/>
              <w:rPr>
                <w:rFonts w:ascii="Arial" w:hAnsi="Arial" w:cs="Arial"/>
              </w:rPr>
            </w:pPr>
            <w:r w:rsidRPr="005C68C4">
              <w:rPr>
                <w:rFonts w:ascii="Arial" w:hAnsi="Arial" w:cs="Arial"/>
              </w:rPr>
              <w:t>Nome</w:t>
            </w:r>
          </w:p>
          <w:p w14:paraId="260D94B4" w14:textId="77777777" w:rsidR="00052B9E" w:rsidRPr="005C68C4" w:rsidRDefault="00052B9E" w:rsidP="00BD424A">
            <w:pPr>
              <w:pStyle w:val="TableContents"/>
              <w:numPr>
                <w:ilvl w:val="0"/>
                <w:numId w:val="21"/>
              </w:numPr>
              <w:suppressLineNumbers/>
              <w:suppressAutoHyphens w:val="0"/>
              <w:jc w:val="both"/>
              <w:rPr>
                <w:rFonts w:ascii="Arial" w:hAnsi="Arial" w:cs="Arial"/>
              </w:rPr>
            </w:pPr>
            <w:r w:rsidRPr="005C68C4">
              <w:rPr>
                <w:rFonts w:ascii="Arial" w:hAnsi="Arial" w:cs="Arial"/>
              </w:rPr>
              <w:t>Código</w:t>
            </w:r>
          </w:p>
          <w:p w14:paraId="720E8D43" w14:textId="77777777" w:rsidR="00052B9E" w:rsidRPr="005C68C4" w:rsidRDefault="00052B9E" w:rsidP="00BD424A">
            <w:pPr>
              <w:pStyle w:val="TableContents"/>
              <w:numPr>
                <w:ilvl w:val="0"/>
                <w:numId w:val="21"/>
              </w:numPr>
              <w:suppressLineNumbers/>
              <w:suppressAutoHyphens w:val="0"/>
              <w:jc w:val="both"/>
              <w:rPr>
                <w:rFonts w:ascii="Arial" w:hAnsi="Arial" w:cs="Arial"/>
              </w:rPr>
            </w:pPr>
            <w:r w:rsidRPr="005C68C4">
              <w:rPr>
                <w:rFonts w:ascii="Arial" w:hAnsi="Arial" w:cs="Arial"/>
              </w:rPr>
              <w:t>Validade em dias</w:t>
            </w:r>
          </w:p>
          <w:p w14:paraId="334E354F" w14:textId="77777777" w:rsidR="00052B9E" w:rsidRPr="005C68C4" w:rsidRDefault="00052B9E" w:rsidP="00BD424A">
            <w:pPr>
              <w:pStyle w:val="TableContents"/>
              <w:numPr>
                <w:ilvl w:val="0"/>
                <w:numId w:val="21"/>
              </w:numPr>
              <w:suppressLineNumbers/>
              <w:suppressAutoHyphens w:val="0"/>
              <w:jc w:val="both"/>
              <w:rPr>
                <w:rFonts w:ascii="Arial" w:hAnsi="Arial" w:cs="Arial"/>
              </w:rPr>
            </w:pPr>
            <w:r w:rsidRPr="005C68C4">
              <w:rPr>
                <w:rFonts w:ascii="Arial" w:hAnsi="Arial" w:cs="Arial"/>
              </w:rPr>
              <w:t>Descrição</w:t>
            </w:r>
          </w:p>
          <w:p w14:paraId="5A5FD5D0" w14:textId="77777777" w:rsidR="00052B9E" w:rsidRPr="005C68C4" w:rsidRDefault="00052B9E" w:rsidP="00BD424A">
            <w:pPr>
              <w:pStyle w:val="TableContents"/>
              <w:numPr>
                <w:ilvl w:val="0"/>
                <w:numId w:val="21"/>
              </w:numPr>
              <w:suppressLineNumbers/>
              <w:suppressAutoHyphens w:val="0"/>
              <w:jc w:val="both"/>
              <w:rPr>
                <w:rFonts w:ascii="Arial" w:hAnsi="Arial" w:cs="Arial"/>
              </w:rPr>
            </w:pPr>
            <w:r w:rsidRPr="005C68C4">
              <w:rPr>
                <w:rFonts w:ascii="Arial" w:hAnsi="Arial" w:cs="Arial"/>
              </w:rPr>
              <w:t>Sinalizar obrigatoriedade para upload de documento</w:t>
            </w:r>
          </w:p>
          <w:p w14:paraId="67FCB62A" w14:textId="77777777" w:rsidR="00052B9E" w:rsidRPr="005C68C4" w:rsidRDefault="00052B9E" w:rsidP="00BD424A">
            <w:pPr>
              <w:pStyle w:val="TableContents"/>
              <w:numPr>
                <w:ilvl w:val="0"/>
                <w:numId w:val="21"/>
              </w:numPr>
              <w:suppressLineNumbers/>
              <w:suppressAutoHyphens w:val="0"/>
              <w:jc w:val="both"/>
              <w:rPr>
                <w:rFonts w:ascii="Arial" w:hAnsi="Arial" w:cs="Arial"/>
              </w:rPr>
            </w:pPr>
            <w:r w:rsidRPr="005C68C4">
              <w:rPr>
                <w:rFonts w:ascii="Arial" w:hAnsi="Arial" w:cs="Arial"/>
              </w:rPr>
              <w:t>Sinalizar campo de CID</w:t>
            </w:r>
          </w:p>
          <w:p w14:paraId="4F488D2A" w14:textId="3521AD28" w:rsidR="00052B9E" w:rsidRPr="005C68C4" w:rsidRDefault="00052B9E" w:rsidP="00BD424A">
            <w:pPr>
              <w:pStyle w:val="TableContents"/>
              <w:numPr>
                <w:ilvl w:val="0"/>
                <w:numId w:val="21"/>
              </w:numPr>
              <w:suppressLineNumbers/>
              <w:suppressAutoHyphens w:val="0"/>
              <w:jc w:val="both"/>
              <w:rPr>
                <w:rFonts w:ascii="Arial" w:hAnsi="Arial" w:cs="Arial"/>
              </w:rPr>
            </w:pPr>
            <w:r w:rsidRPr="005C68C4">
              <w:rPr>
                <w:rFonts w:ascii="Arial" w:hAnsi="Arial" w:cs="Arial"/>
              </w:rPr>
              <w:t>Sinalizar campo de grau de parentesco</w:t>
            </w:r>
          </w:p>
        </w:tc>
        <w:tc>
          <w:tcPr>
            <w:tcW w:w="1829" w:type="dxa"/>
            <w:tcBorders>
              <w:left w:val="single" w:sz="2" w:space="0" w:color="000000"/>
              <w:right w:val="single" w:sz="2" w:space="0" w:color="000000"/>
            </w:tcBorders>
            <w:shd w:val="clear" w:color="auto" w:fill="auto"/>
            <w:tcMar>
              <w:left w:w="54" w:type="dxa"/>
            </w:tcMar>
            <w:vAlign w:val="center"/>
          </w:tcPr>
          <w:p w14:paraId="2D5C6C56" w14:textId="4FB33143"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B787A5C" w14:textId="77777777" w:rsidTr="00052B9E">
        <w:tc>
          <w:tcPr>
            <w:tcW w:w="843" w:type="dxa"/>
            <w:tcBorders>
              <w:left w:val="single" w:sz="2" w:space="0" w:color="000000"/>
            </w:tcBorders>
            <w:shd w:val="clear" w:color="auto" w:fill="auto"/>
            <w:tcMar>
              <w:left w:w="54" w:type="dxa"/>
            </w:tcMar>
          </w:tcPr>
          <w:p w14:paraId="75BB6326"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0D7A6D6" w14:textId="6EA9191E" w:rsidR="00052B9E" w:rsidRPr="005C68C4" w:rsidRDefault="00052B9E" w:rsidP="00052B9E">
            <w:pPr>
              <w:pStyle w:val="TableContents"/>
              <w:jc w:val="both"/>
              <w:rPr>
                <w:rFonts w:ascii="Arial" w:hAnsi="Arial" w:cs="Arial"/>
              </w:rPr>
            </w:pPr>
            <w:r w:rsidRPr="005C68C4">
              <w:rPr>
                <w:rFonts w:ascii="Arial" w:hAnsi="Arial" w:cs="Arial"/>
              </w:rPr>
              <w:t>Permitir informar se o atestado deverá exigir comprovação documental ou se não será necessário.</w:t>
            </w:r>
          </w:p>
        </w:tc>
        <w:tc>
          <w:tcPr>
            <w:tcW w:w="1829" w:type="dxa"/>
            <w:tcBorders>
              <w:left w:val="single" w:sz="2" w:space="0" w:color="000000"/>
              <w:right w:val="single" w:sz="2" w:space="0" w:color="000000"/>
            </w:tcBorders>
            <w:shd w:val="clear" w:color="auto" w:fill="auto"/>
            <w:tcMar>
              <w:left w:w="54" w:type="dxa"/>
            </w:tcMar>
            <w:vAlign w:val="center"/>
          </w:tcPr>
          <w:p w14:paraId="5C28274C" w14:textId="2875AD22"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4CDD9D1" w14:textId="77777777" w:rsidTr="00052B9E">
        <w:tc>
          <w:tcPr>
            <w:tcW w:w="843" w:type="dxa"/>
            <w:tcBorders>
              <w:left w:val="single" w:sz="2" w:space="0" w:color="000000"/>
            </w:tcBorders>
            <w:shd w:val="clear" w:color="auto" w:fill="auto"/>
            <w:tcMar>
              <w:left w:w="54" w:type="dxa"/>
            </w:tcMar>
          </w:tcPr>
          <w:p w14:paraId="305FE061"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92FC865" w14:textId="246199B1" w:rsidR="00052B9E" w:rsidRPr="005C68C4" w:rsidRDefault="00052B9E" w:rsidP="00052B9E">
            <w:pPr>
              <w:pStyle w:val="TableContents"/>
              <w:jc w:val="both"/>
              <w:rPr>
                <w:rFonts w:ascii="Arial" w:hAnsi="Arial" w:cs="Arial"/>
              </w:rPr>
            </w:pPr>
            <w:r w:rsidRPr="005C68C4">
              <w:rPr>
                <w:rFonts w:ascii="Arial" w:hAnsi="Arial" w:cs="Arial"/>
              </w:rPr>
              <w:t>Permitir inativar um tipo de atestado/declaração sem que se perca o histórico de atestados deste tipo já informados anteriormente no sistema.</w:t>
            </w:r>
          </w:p>
        </w:tc>
        <w:tc>
          <w:tcPr>
            <w:tcW w:w="1829" w:type="dxa"/>
            <w:tcBorders>
              <w:left w:val="single" w:sz="2" w:space="0" w:color="000000"/>
              <w:right w:val="single" w:sz="2" w:space="0" w:color="000000"/>
            </w:tcBorders>
            <w:shd w:val="clear" w:color="auto" w:fill="auto"/>
            <w:tcMar>
              <w:left w:w="54" w:type="dxa"/>
            </w:tcMar>
            <w:vAlign w:val="center"/>
          </w:tcPr>
          <w:p w14:paraId="6927BEC1" w14:textId="457FCA5E"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E632D50" w14:textId="77777777" w:rsidTr="00052B9E">
        <w:tc>
          <w:tcPr>
            <w:tcW w:w="843" w:type="dxa"/>
            <w:tcBorders>
              <w:left w:val="single" w:sz="2" w:space="0" w:color="000000"/>
            </w:tcBorders>
            <w:shd w:val="clear" w:color="auto" w:fill="auto"/>
            <w:tcMar>
              <w:left w:w="54" w:type="dxa"/>
            </w:tcMar>
          </w:tcPr>
          <w:p w14:paraId="5683F97A"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0068EC5" w14:textId="06DB1FF7" w:rsidR="00052B9E" w:rsidRPr="005C68C4" w:rsidRDefault="00052B9E" w:rsidP="00052B9E">
            <w:pPr>
              <w:pStyle w:val="TableContents"/>
              <w:jc w:val="both"/>
              <w:rPr>
                <w:rFonts w:ascii="Arial" w:hAnsi="Arial" w:cs="Arial"/>
              </w:rPr>
            </w:pPr>
            <w:r w:rsidRPr="005C68C4">
              <w:rPr>
                <w:rFonts w:ascii="Arial" w:hAnsi="Arial" w:cs="Arial"/>
              </w:rPr>
              <w:t>Permitir a criação de tipos de aviso de falta.</w:t>
            </w:r>
          </w:p>
        </w:tc>
        <w:tc>
          <w:tcPr>
            <w:tcW w:w="1829" w:type="dxa"/>
            <w:tcBorders>
              <w:left w:val="single" w:sz="2" w:space="0" w:color="000000"/>
              <w:right w:val="single" w:sz="2" w:space="0" w:color="000000"/>
            </w:tcBorders>
            <w:shd w:val="clear" w:color="auto" w:fill="auto"/>
            <w:tcMar>
              <w:left w:w="54" w:type="dxa"/>
            </w:tcMar>
            <w:vAlign w:val="center"/>
          </w:tcPr>
          <w:p w14:paraId="369FE00D" w14:textId="528349E5"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7D162B31" w14:textId="77777777" w:rsidTr="00052B9E">
        <w:tc>
          <w:tcPr>
            <w:tcW w:w="843" w:type="dxa"/>
            <w:tcBorders>
              <w:left w:val="single" w:sz="2" w:space="0" w:color="000000"/>
            </w:tcBorders>
            <w:shd w:val="clear" w:color="auto" w:fill="auto"/>
            <w:tcMar>
              <w:left w:w="54" w:type="dxa"/>
            </w:tcMar>
          </w:tcPr>
          <w:p w14:paraId="2C22A02B"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7674F96" w14:textId="14CCD607" w:rsidR="00052B9E" w:rsidRPr="005C68C4" w:rsidRDefault="00052B9E" w:rsidP="00052B9E">
            <w:pPr>
              <w:pStyle w:val="TableContents"/>
              <w:jc w:val="both"/>
              <w:rPr>
                <w:rFonts w:ascii="Arial" w:hAnsi="Arial" w:cs="Arial"/>
              </w:rPr>
            </w:pPr>
            <w:r w:rsidRPr="005C68C4">
              <w:rPr>
                <w:rFonts w:ascii="Arial" w:hAnsi="Arial" w:cs="Arial"/>
              </w:rPr>
              <w:t>Permitir que os avisos de falta sejam utilizados para justificar possíveis faltas antecipadamente aos seus respectivos gestores.</w:t>
            </w:r>
          </w:p>
        </w:tc>
        <w:tc>
          <w:tcPr>
            <w:tcW w:w="1829" w:type="dxa"/>
            <w:tcBorders>
              <w:left w:val="single" w:sz="2" w:space="0" w:color="000000"/>
              <w:right w:val="single" w:sz="2" w:space="0" w:color="000000"/>
            </w:tcBorders>
            <w:shd w:val="clear" w:color="auto" w:fill="auto"/>
            <w:tcMar>
              <w:left w:w="54" w:type="dxa"/>
            </w:tcMar>
            <w:vAlign w:val="center"/>
          </w:tcPr>
          <w:p w14:paraId="61650FA6" w14:textId="11B6B68D"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04C37D2" w14:textId="77777777" w:rsidTr="00052B9E">
        <w:tc>
          <w:tcPr>
            <w:tcW w:w="843" w:type="dxa"/>
            <w:tcBorders>
              <w:left w:val="single" w:sz="2" w:space="0" w:color="000000"/>
            </w:tcBorders>
            <w:shd w:val="clear" w:color="auto" w:fill="auto"/>
            <w:tcMar>
              <w:left w:w="54" w:type="dxa"/>
            </w:tcMar>
          </w:tcPr>
          <w:p w14:paraId="2D26BD57"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23A700C" w14:textId="1D6364E3" w:rsidR="00052B9E" w:rsidRPr="005C68C4" w:rsidRDefault="00052B9E" w:rsidP="00052B9E">
            <w:pPr>
              <w:pStyle w:val="TableContents"/>
              <w:jc w:val="both"/>
              <w:rPr>
                <w:rFonts w:ascii="Arial" w:hAnsi="Arial" w:cs="Arial"/>
              </w:rPr>
            </w:pPr>
            <w:r w:rsidRPr="005C68C4">
              <w:rPr>
                <w:rFonts w:ascii="Arial" w:hAnsi="Arial" w:cs="Arial"/>
              </w:rPr>
              <w:t>Permitir que os gestores, ao receberem um aviso de falta, possam analisá-los e aprová-los, dando assim início ao processo de compensação de horas.</w:t>
            </w:r>
          </w:p>
        </w:tc>
        <w:tc>
          <w:tcPr>
            <w:tcW w:w="1829" w:type="dxa"/>
            <w:tcBorders>
              <w:left w:val="single" w:sz="2" w:space="0" w:color="000000"/>
              <w:right w:val="single" w:sz="2" w:space="0" w:color="000000"/>
            </w:tcBorders>
            <w:shd w:val="clear" w:color="auto" w:fill="auto"/>
            <w:tcMar>
              <w:left w:w="54" w:type="dxa"/>
            </w:tcMar>
            <w:vAlign w:val="center"/>
          </w:tcPr>
          <w:p w14:paraId="56E95419" w14:textId="29860954"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D28E4D7" w14:textId="77777777" w:rsidTr="00052B9E">
        <w:tc>
          <w:tcPr>
            <w:tcW w:w="843" w:type="dxa"/>
            <w:tcBorders>
              <w:left w:val="single" w:sz="2" w:space="0" w:color="000000"/>
            </w:tcBorders>
            <w:shd w:val="clear" w:color="auto" w:fill="auto"/>
            <w:tcMar>
              <w:left w:w="54" w:type="dxa"/>
            </w:tcMar>
          </w:tcPr>
          <w:p w14:paraId="17064CFB"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7C3FCEB" w14:textId="7D5FE9E7" w:rsidR="00052B9E" w:rsidRPr="005C68C4" w:rsidRDefault="00052B9E" w:rsidP="00052B9E">
            <w:pPr>
              <w:pStyle w:val="TableContents"/>
              <w:jc w:val="both"/>
              <w:rPr>
                <w:rFonts w:ascii="Arial" w:hAnsi="Arial" w:cs="Arial"/>
              </w:rPr>
            </w:pPr>
            <w:r w:rsidRPr="005C68C4">
              <w:rPr>
                <w:rFonts w:ascii="Arial" w:hAnsi="Arial" w:cs="Arial"/>
              </w:rPr>
              <w:t>Permitir a solicitação de abono de ponto por parte do usuário, devendo este informar o motivo da solicitação (motivos pré-cadastrados), anexar documento comprobatório (opcional), informar a data e o período que se refere a sua solicitação, texto com sua justificativa (opcional), bem como, algumas outras informações que possam ser pertinentes ao tipo de motivo informado.</w:t>
            </w:r>
          </w:p>
        </w:tc>
        <w:tc>
          <w:tcPr>
            <w:tcW w:w="1829" w:type="dxa"/>
            <w:tcBorders>
              <w:left w:val="single" w:sz="2" w:space="0" w:color="000000"/>
              <w:right w:val="single" w:sz="2" w:space="0" w:color="000000"/>
            </w:tcBorders>
            <w:shd w:val="clear" w:color="auto" w:fill="auto"/>
            <w:tcMar>
              <w:left w:w="54" w:type="dxa"/>
            </w:tcMar>
            <w:vAlign w:val="center"/>
          </w:tcPr>
          <w:p w14:paraId="64CAA500" w14:textId="1620A7A5"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72A25644" w14:textId="77777777" w:rsidTr="00052B9E">
        <w:tc>
          <w:tcPr>
            <w:tcW w:w="843" w:type="dxa"/>
            <w:tcBorders>
              <w:left w:val="single" w:sz="2" w:space="0" w:color="000000"/>
            </w:tcBorders>
            <w:shd w:val="clear" w:color="auto" w:fill="auto"/>
            <w:tcMar>
              <w:left w:w="54" w:type="dxa"/>
            </w:tcMar>
          </w:tcPr>
          <w:p w14:paraId="34DFDEE7"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B7712BF" w14:textId="7E535222" w:rsidR="00052B9E" w:rsidRPr="005C68C4" w:rsidRDefault="00052B9E" w:rsidP="00052B9E">
            <w:pPr>
              <w:pStyle w:val="TableContents"/>
              <w:jc w:val="both"/>
              <w:rPr>
                <w:rFonts w:ascii="Arial" w:hAnsi="Arial" w:cs="Arial"/>
              </w:rPr>
            </w:pPr>
            <w:r w:rsidRPr="005C68C4">
              <w:rPr>
                <w:rFonts w:ascii="Arial" w:hAnsi="Arial" w:cs="Arial"/>
              </w:rPr>
              <w:t>Possuir regras de validação de solicitação de abono conforme tipo de abono e dados informados pelo usuário.</w:t>
            </w:r>
          </w:p>
        </w:tc>
        <w:tc>
          <w:tcPr>
            <w:tcW w:w="1829" w:type="dxa"/>
            <w:tcBorders>
              <w:left w:val="single" w:sz="2" w:space="0" w:color="000000"/>
              <w:right w:val="single" w:sz="2" w:space="0" w:color="000000"/>
            </w:tcBorders>
            <w:shd w:val="clear" w:color="auto" w:fill="auto"/>
            <w:tcMar>
              <w:left w:w="54" w:type="dxa"/>
            </w:tcMar>
            <w:vAlign w:val="center"/>
          </w:tcPr>
          <w:p w14:paraId="7216E028" w14:textId="7DCC2D65"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9701D75" w14:textId="77777777" w:rsidTr="00052B9E">
        <w:tc>
          <w:tcPr>
            <w:tcW w:w="843" w:type="dxa"/>
            <w:tcBorders>
              <w:left w:val="single" w:sz="2" w:space="0" w:color="000000"/>
            </w:tcBorders>
            <w:shd w:val="clear" w:color="auto" w:fill="auto"/>
            <w:tcMar>
              <w:left w:w="54" w:type="dxa"/>
            </w:tcMar>
          </w:tcPr>
          <w:p w14:paraId="028209F4"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A7CDAEA" w14:textId="77777777" w:rsidR="00052B9E" w:rsidRPr="005C68C4" w:rsidRDefault="00052B9E" w:rsidP="00052B9E">
            <w:pPr>
              <w:pStyle w:val="TableContents"/>
              <w:jc w:val="both"/>
              <w:rPr>
                <w:rFonts w:ascii="Arial" w:hAnsi="Arial" w:cs="Arial"/>
              </w:rPr>
            </w:pPr>
            <w:r w:rsidRPr="005C68C4">
              <w:rPr>
                <w:rFonts w:ascii="Arial" w:hAnsi="Arial" w:cs="Arial"/>
              </w:rPr>
              <w:t>Permitir o cadastro de um tipo de motivo de abono caso haja necessidade de inclusão de novos itens além da seguinte dos tipos pré-definidos abaixo:</w:t>
            </w:r>
          </w:p>
          <w:p w14:paraId="62E72503" w14:textId="77777777" w:rsidR="00052B9E" w:rsidRPr="005C68C4" w:rsidRDefault="00052B9E" w:rsidP="00BD424A">
            <w:pPr>
              <w:pStyle w:val="TableContents"/>
              <w:numPr>
                <w:ilvl w:val="0"/>
                <w:numId w:val="22"/>
              </w:numPr>
              <w:suppressLineNumbers/>
              <w:suppressAutoHyphens w:val="0"/>
              <w:jc w:val="both"/>
              <w:rPr>
                <w:rFonts w:ascii="Arial" w:hAnsi="Arial" w:cs="Arial"/>
              </w:rPr>
            </w:pPr>
            <w:r w:rsidRPr="005C68C4">
              <w:rPr>
                <w:rFonts w:ascii="Arial" w:hAnsi="Arial" w:cs="Arial"/>
              </w:rPr>
              <w:t>Médico</w:t>
            </w:r>
          </w:p>
          <w:p w14:paraId="5883D468" w14:textId="77777777" w:rsidR="00052B9E" w:rsidRPr="005C68C4" w:rsidRDefault="00052B9E" w:rsidP="00BD424A">
            <w:pPr>
              <w:pStyle w:val="TableContents"/>
              <w:numPr>
                <w:ilvl w:val="0"/>
                <w:numId w:val="22"/>
              </w:numPr>
              <w:suppressLineNumbers/>
              <w:suppressAutoHyphens w:val="0"/>
              <w:jc w:val="both"/>
              <w:rPr>
                <w:rFonts w:ascii="Arial" w:hAnsi="Arial" w:cs="Arial"/>
              </w:rPr>
            </w:pPr>
            <w:r w:rsidRPr="005C68C4">
              <w:rPr>
                <w:rFonts w:ascii="Arial" w:hAnsi="Arial" w:cs="Arial"/>
              </w:rPr>
              <w:t>Acompanhamento</w:t>
            </w:r>
          </w:p>
          <w:p w14:paraId="54787E56" w14:textId="77777777" w:rsidR="00052B9E" w:rsidRPr="005C68C4" w:rsidRDefault="00052B9E" w:rsidP="00BD424A">
            <w:pPr>
              <w:pStyle w:val="TableContents"/>
              <w:numPr>
                <w:ilvl w:val="0"/>
                <w:numId w:val="22"/>
              </w:numPr>
              <w:suppressLineNumbers/>
              <w:suppressAutoHyphens w:val="0"/>
              <w:jc w:val="both"/>
              <w:rPr>
                <w:rFonts w:ascii="Arial" w:hAnsi="Arial" w:cs="Arial"/>
              </w:rPr>
            </w:pPr>
            <w:r w:rsidRPr="005C68C4">
              <w:rPr>
                <w:rFonts w:ascii="Arial" w:hAnsi="Arial" w:cs="Arial"/>
              </w:rPr>
              <w:t>Declaração em geral</w:t>
            </w:r>
          </w:p>
          <w:p w14:paraId="2D9379F1" w14:textId="77777777" w:rsidR="00052B9E" w:rsidRPr="005C68C4" w:rsidRDefault="00052B9E" w:rsidP="00BD424A">
            <w:pPr>
              <w:pStyle w:val="TableContents"/>
              <w:numPr>
                <w:ilvl w:val="0"/>
                <w:numId w:val="22"/>
              </w:numPr>
              <w:suppressLineNumbers/>
              <w:suppressAutoHyphens w:val="0"/>
              <w:jc w:val="both"/>
              <w:rPr>
                <w:rFonts w:ascii="Arial" w:hAnsi="Arial" w:cs="Arial"/>
              </w:rPr>
            </w:pPr>
            <w:r w:rsidRPr="005C68C4">
              <w:rPr>
                <w:rFonts w:ascii="Arial" w:hAnsi="Arial" w:cs="Arial"/>
              </w:rPr>
              <w:t>Casamento</w:t>
            </w:r>
          </w:p>
          <w:p w14:paraId="0DB9DE15" w14:textId="77777777" w:rsidR="00052B9E" w:rsidRPr="005C68C4" w:rsidRDefault="00052B9E" w:rsidP="00BD424A">
            <w:pPr>
              <w:pStyle w:val="TableContents"/>
              <w:numPr>
                <w:ilvl w:val="0"/>
                <w:numId w:val="22"/>
              </w:numPr>
              <w:suppressLineNumbers/>
              <w:suppressAutoHyphens w:val="0"/>
              <w:jc w:val="both"/>
              <w:rPr>
                <w:rFonts w:ascii="Arial" w:hAnsi="Arial" w:cs="Arial"/>
              </w:rPr>
            </w:pPr>
            <w:r w:rsidRPr="005C68C4">
              <w:rPr>
                <w:rFonts w:ascii="Arial" w:hAnsi="Arial" w:cs="Arial"/>
              </w:rPr>
              <w:t>Óbito na família</w:t>
            </w:r>
          </w:p>
          <w:p w14:paraId="2E8982B4" w14:textId="77777777" w:rsidR="00052B9E" w:rsidRPr="005C68C4" w:rsidRDefault="00052B9E" w:rsidP="00BD424A">
            <w:pPr>
              <w:pStyle w:val="TableContents"/>
              <w:numPr>
                <w:ilvl w:val="0"/>
                <w:numId w:val="22"/>
              </w:numPr>
              <w:suppressLineNumbers/>
              <w:suppressAutoHyphens w:val="0"/>
              <w:jc w:val="both"/>
              <w:rPr>
                <w:rFonts w:ascii="Arial" w:hAnsi="Arial" w:cs="Arial"/>
              </w:rPr>
            </w:pPr>
            <w:r w:rsidRPr="005C68C4">
              <w:rPr>
                <w:rFonts w:ascii="Arial" w:hAnsi="Arial" w:cs="Arial"/>
              </w:rPr>
              <w:t>Convocação eleitoral</w:t>
            </w:r>
          </w:p>
          <w:p w14:paraId="5D35676E" w14:textId="77777777" w:rsidR="00052B9E" w:rsidRPr="005C68C4" w:rsidRDefault="00052B9E" w:rsidP="00BD424A">
            <w:pPr>
              <w:pStyle w:val="TableContents"/>
              <w:numPr>
                <w:ilvl w:val="0"/>
                <w:numId w:val="22"/>
              </w:numPr>
              <w:suppressLineNumbers/>
              <w:suppressAutoHyphens w:val="0"/>
              <w:jc w:val="both"/>
              <w:rPr>
                <w:rFonts w:ascii="Arial" w:hAnsi="Arial" w:cs="Arial"/>
              </w:rPr>
            </w:pPr>
            <w:r w:rsidRPr="005C68C4">
              <w:rPr>
                <w:rFonts w:ascii="Arial" w:hAnsi="Arial" w:cs="Arial"/>
              </w:rPr>
              <w:t>Nascimento de filho(s)</w:t>
            </w:r>
          </w:p>
          <w:p w14:paraId="51C49361" w14:textId="54D3D23E" w:rsidR="00052B9E" w:rsidRPr="005C68C4" w:rsidRDefault="00052B9E" w:rsidP="00BD424A">
            <w:pPr>
              <w:pStyle w:val="TableContents"/>
              <w:numPr>
                <w:ilvl w:val="0"/>
                <w:numId w:val="22"/>
              </w:numPr>
              <w:suppressLineNumbers/>
              <w:suppressAutoHyphens w:val="0"/>
              <w:jc w:val="both"/>
              <w:rPr>
                <w:rFonts w:ascii="Arial" w:hAnsi="Arial" w:cs="Arial"/>
              </w:rPr>
            </w:pPr>
            <w:r w:rsidRPr="005C68C4">
              <w:rPr>
                <w:rFonts w:ascii="Arial" w:hAnsi="Arial" w:cs="Arial"/>
              </w:rPr>
              <w:t>Folga de aniversário</w:t>
            </w:r>
          </w:p>
        </w:tc>
        <w:tc>
          <w:tcPr>
            <w:tcW w:w="1829" w:type="dxa"/>
            <w:tcBorders>
              <w:left w:val="single" w:sz="2" w:space="0" w:color="000000"/>
              <w:right w:val="single" w:sz="2" w:space="0" w:color="000000"/>
            </w:tcBorders>
            <w:shd w:val="clear" w:color="auto" w:fill="auto"/>
            <w:tcMar>
              <w:left w:w="54" w:type="dxa"/>
            </w:tcMar>
            <w:vAlign w:val="center"/>
          </w:tcPr>
          <w:p w14:paraId="7D56E3DA" w14:textId="1CF66E56"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669BD50" w14:textId="77777777" w:rsidTr="00052B9E">
        <w:tc>
          <w:tcPr>
            <w:tcW w:w="843" w:type="dxa"/>
            <w:tcBorders>
              <w:left w:val="single" w:sz="2" w:space="0" w:color="000000"/>
            </w:tcBorders>
            <w:shd w:val="clear" w:color="auto" w:fill="auto"/>
            <w:tcMar>
              <w:left w:w="54" w:type="dxa"/>
            </w:tcMar>
          </w:tcPr>
          <w:p w14:paraId="09A88361"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0C4D750" w14:textId="7C97719D" w:rsidR="00052B9E" w:rsidRPr="005C68C4" w:rsidRDefault="00052B9E" w:rsidP="00052B9E">
            <w:pPr>
              <w:pStyle w:val="TableContents"/>
              <w:jc w:val="both"/>
              <w:rPr>
                <w:rFonts w:ascii="Arial" w:hAnsi="Arial" w:cs="Arial"/>
              </w:rPr>
            </w:pPr>
            <w:r w:rsidRPr="005C68C4">
              <w:rPr>
                <w:rFonts w:ascii="Arial" w:hAnsi="Arial" w:cs="Arial"/>
              </w:rPr>
              <w:t>Permitir que o usuário informe previamente uma falta ao seu gestor.</w:t>
            </w:r>
          </w:p>
        </w:tc>
        <w:tc>
          <w:tcPr>
            <w:tcW w:w="1829" w:type="dxa"/>
            <w:tcBorders>
              <w:left w:val="single" w:sz="2" w:space="0" w:color="000000"/>
              <w:right w:val="single" w:sz="2" w:space="0" w:color="000000"/>
            </w:tcBorders>
            <w:shd w:val="clear" w:color="auto" w:fill="auto"/>
            <w:tcMar>
              <w:left w:w="54" w:type="dxa"/>
            </w:tcMar>
            <w:vAlign w:val="center"/>
          </w:tcPr>
          <w:p w14:paraId="3A84DEF2" w14:textId="34F3896C"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10A4C67" w14:textId="77777777" w:rsidTr="00052B9E">
        <w:tc>
          <w:tcPr>
            <w:tcW w:w="843" w:type="dxa"/>
            <w:tcBorders>
              <w:left w:val="single" w:sz="2" w:space="0" w:color="000000"/>
            </w:tcBorders>
            <w:shd w:val="clear" w:color="auto" w:fill="auto"/>
            <w:tcMar>
              <w:left w:w="54" w:type="dxa"/>
            </w:tcMar>
          </w:tcPr>
          <w:p w14:paraId="71905FE8"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ABC29D0" w14:textId="3601EF62" w:rsidR="00052B9E" w:rsidRPr="005C68C4" w:rsidRDefault="00052B9E" w:rsidP="00052B9E">
            <w:pPr>
              <w:pStyle w:val="TableContents"/>
              <w:jc w:val="both"/>
              <w:rPr>
                <w:rFonts w:ascii="Arial" w:hAnsi="Arial" w:cs="Arial"/>
              </w:rPr>
            </w:pPr>
            <w:r w:rsidRPr="005C68C4">
              <w:rPr>
                <w:rFonts w:ascii="Arial" w:hAnsi="Arial" w:cs="Arial"/>
              </w:rPr>
              <w:t>Permitir que o usuário informe o motivo (pré-cadastrado) de sua falta no sistema para futuras classificações.</w:t>
            </w:r>
          </w:p>
        </w:tc>
        <w:tc>
          <w:tcPr>
            <w:tcW w:w="1829" w:type="dxa"/>
            <w:tcBorders>
              <w:left w:val="single" w:sz="2" w:space="0" w:color="000000"/>
              <w:right w:val="single" w:sz="2" w:space="0" w:color="000000"/>
            </w:tcBorders>
            <w:shd w:val="clear" w:color="auto" w:fill="auto"/>
            <w:tcMar>
              <w:left w:w="54" w:type="dxa"/>
            </w:tcMar>
            <w:vAlign w:val="center"/>
          </w:tcPr>
          <w:p w14:paraId="2F9CE502" w14:textId="7DEBC634"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A03C92C" w14:textId="77777777" w:rsidTr="00052B9E">
        <w:tc>
          <w:tcPr>
            <w:tcW w:w="843" w:type="dxa"/>
            <w:tcBorders>
              <w:left w:val="single" w:sz="2" w:space="0" w:color="000000"/>
            </w:tcBorders>
            <w:shd w:val="clear" w:color="auto" w:fill="auto"/>
            <w:tcMar>
              <w:left w:w="54" w:type="dxa"/>
            </w:tcMar>
          </w:tcPr>
          <w:p w14:paraId="7321DA9D"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3E388F9" w14:textId="77777777" w:rsidR="00052B9E" w:rsidRPr="005C68C4" w:rsidRDefault="00052B9E" w:rsidP="00052B9E">
            <w:pPr>
              <w:pStyle w:val="TableContents"/>
              <w:jc w:val="both"/>
              <w:rPr>
                <w:rFonts w:ascii="Arial" w:hAnsi="Arial" w:cs="Arial"/>
              </w:rPr>
            </w:pPr>
            <w:r w:rsidRPr="005C68C4">
              <w:rPr>
                <w:rFonts w:ascii="Arial" w:hAnsi="Arial" w:cs="Arial"/>
              </w:rPr>
              <w:t>Permitir que o usuário possa informar o período que irá faltar, devendo classificar o aviso entre os seguintes tipos:</w:t>
            </w:r>
          </w:p>
          <w:p w14:paraId="3B0A8423" w14:textId="77777777" w:rsidR="00052B9E" w:rsidRPr="005C68C4" w:rsidRDefault="00052B9E" w:rsidP="00BD424A">
            <w:pPr>
              <w:pStyle w:val="TableContents"/>
              <w:numPr>
                <w:ilvl w:val="0"/>
                <w:numId w:val="23"/>
              </w:numPr>
              <w:suppressLineNumbers/>
              <w:suppressAutoHyphens w:val="0"/>
              <w:jc w:val="both"/>
              <w:rPr>
                <w:rFonts w:ascii="Arial" w:hAnsi="Arial" w:cs="Arial"/>
              </w:rPr>
            </w:pPr>
            <w:r w:rsidRPr="005C68C4">
              <w:rPr>
                <w:rFonts w:ascii="Arial" w:hAnsi="Arial" w:cs="Arial"/>
              </w:rPr>
              <w:t>Período: Permitir informar mais de um dia de uma única vez, informando a data de início e data de fim da solicitação</w:t>
            </w:r>
          </w:p>
          <w:p w14:paraId="6DDB3FA8" w14:textId="77777777" w:rsidR="00052B9E" w:rsidRPr="005C68C4" w:rsidRDefault="00052B9E" w:rsidP="00BD424A">
            <w:pPr>
              <w:pStyle w:val="TableContents"/>
              <w:numPr>
                <w:ilvl w:val="0"/>
                <w:numId w:val="23"/>
              </w:numPr>
              <w:suppressLineNumbers/>
              <w:suppressAutoHyphens w:val="0"/>
              <w:jc w:val="both"/>
              <w:rPr>
                <w:rFonts w:ascii="Arial" w:hAnsi="Arial" w:cs="Arial"/>
              </w:rPr>
            </w:pPr>
            <w:r w:rsidRPr="005C68C4">
              <w:rPr>
                <w:rFonts w:ascii="Arial" w:hAnsi="Arial" w:cs="Arial"/>
              </w:rPr>
              <w:t>Dia Todo: Permitir informar o dia que o servidor irá estar ausente</w:t>
            </w:r>
          </w:p>
          <w:p w14:paraId="74CCB903" w14:textId="4B649CAC" w:rsidR="00052B9E" w:rsidRPr="005C68C4" w:rsidRDefault="00052B9E" w:rsidP="00BD424A">
            <w:pPr>
              <w:pStyle w:val="TableContents"/>
              <w:numPr>
                <w:ilvl w:val="0"/>
                <w:numId w:val="23"/>
              </w:numPr>
              <w:suppressLineNumbers/>
              <w:suppressAutoHyphens w:val="0"/>
              <w:jc w:val="both"/>
              <w:rPr>
                <w:rFonts w:ascii="Arial" w:hAnsi="Arial" w:cs="Arial"/>
              </w:rPr>
            </w:pPr>
            <w:r w:rsidRPr="005C68C4">
              <w:rPr>
                <w:rFonts w:ascii="Arial" w:hAnsi="Arial" w:cs="Arial"/>
              </w:rPr>
              <w:t>Horário: Permitir informar um período de horas que o servidor irá faltar em um determinado dia</w:t>
            </w:r>
          </w:p>
        </w:tc>
        <w:tc>
          <w:tcPr>
            <w:tcW w:w="1829" w:type="dxa"/>
            <w:tcBorders>
              <w:left w:val="single" w:sz="2" w:space="0" w:color="000000"/>
              <w:right w:val="single" w:sz="2" w:space="0" w:color="000000"/>
            </w:tcBorders>
            <w:shd w:val="clear" w:color="auto" w:fill="auto"/>
            <w:tcMar>
              <w:left w:w="54" w:type="dxa"/>
            </w:tcMar>
            <w:vAlign w:val="center"/>
          </w:tcPr>
          <w:p w14:paraId="6CE28B38" w14:textId="591FAE27"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BB2964F" w14:textId="77777777" w:rsidTr="00052B9E">
        <w:tc>
          <w:tcPr>
            <w:tcW w:w="843" w:type="dxa"/>
            <w:tcBorders>
              <w:left w:val="single" w:sz="2" w:space="0" w:color="000000"/>
            </w:tcBorders>
            <w:shd w:val="clear" w:color="auto" w:fill="auto"/>
            <w:tcMar>
              <w:left w:w="54" w:type="dxa"/>
            </w:tcMar>
          </w:tcPr>
          <w:p w14:paraId="0E497122"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285D827" w14:textId="48A2B6EF" w:rsidR="00052B9E" w:rsidRPr="005C68C4" w:rsidRDefault="00052B9E" w:rsidP="00052B9E">
            <w:pPr>
              <w:pStyle w:val="TableContents"/>
              <w:jc w:val="both"/>
              <w:rPr>
                <w:rFonts w:ascii="Arial" w:hAnsi="Arial" w:cs="Arial"/>
              </w:rPr>
            </w:pPr>
            <w:r w:rsidRPr="005C68C4">
              <w:rPr>
                <w:rFonts w:ascii="Arial" w:hAnsi="Arial" w:cs="Arial"/>
              </w:rPr>
              <w:t>Permitir informar uma observação, de texto livre, para justificar o aviso de falta do servidor.</w:t>
            </w:r>
          </w:p>
        </w:tc>
        <w:tc>
          <w:tcPr>
            <w:tcW w:w="1829" w:type="dxa"/>
            <w:tcBorders>
              <w:left w:val="single" w:sz="2" w:space="0" w:color="000000"/>
              <w:right w:val="single" w:sz="2" w:space="0" w:color="000000"/>
            </w:tcBorders>
            <w:shd w:val="clear" w:color="auto" w:fill="auto"/>
            <w:tcMar>
              <w:left w:w="54" w:type="dxa"/>
            </w:tcMar>
            <w:vAlign w:val="center"/>
          </w:tcPr>
          <w:p w14:paraId="53C22FDA" w14:textId="2F68F259"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D80734D" w14:textId="77777777" w:rsidTr="00052B9E">
        <w:tc>
          <w:tcPr>
            <w:tcW w:w="843" w:type="dxa"/>
            <w:tcBorders>
              <w:left w:val="single" w:sz="2" w:space="0" w:color="000000"/>
            </w:tcBorders>
            <w:shd w:val="clear" w:color="auto" w:fill="auto"/>
            <w:tcMar>
              <w:left w:w="54" w:type="dxa"/>
            </w:tcMar>
          </w:tcPr>
          <w:p w14:paraId="6D3D45EA"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2B00D74" w14:textId="3B2DC88C" w:rsidR="00052B9E" w:rsidRPr="005C68C4" w:rsidRDefault="00052B9E" w:rsidP="00052B9E">
            <w:pPr>
              <w:pStyle w:val="TableContents"/>
              <w:jc w:val="both"/>
              <w:rPr>
                <w:rFonts w:ascii="Arial" w:hAnsi="Arial" w:cs="Arial"/>
              </w:rPr>
            </w:pPr>
            <w:r w:rsidRPr="005C68C4">
              <w:rPr>
                <w:rFonts w:ascii="Arial" w:hAnsi="Arial" w:cs="Arial"/>
              </w:rPr>
              <w:t>Permitir que o próprio servidor possa solicitar correções e ajustes em seu cartão ponto, facilitando assim a comunicação entre servidor e coordenadores/RH.</w:t>
            </w:r>
          </w:p>
        </w:tc>
        <w:tc>
          <w:tcPr>
            <w:tcW w:w="1829" w:type="dxa"/>
            <w:tcBorders>
              <w:left w:val="single" w:sz="2" w:space="0" w:color="000000"/>
              <w:right w:val="single" w:sz="2" w:space="0" w:color="000000"/>
            </w:tcBorders>
            <w:shd w:val="clear" w:color="auto" w:fill="auto"/>
            <w:tcMar>
              <w:left w:w="54" w:type="dxa"/>
            </w:tcMar>
            <w:vAlign w:val="center"/>
          </w:tcPr>
          <w:p w14:paraId="17010744" w14:textId="6826148D"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C38DA8D" w14:textId="77777777" w:rsidTr="00052B9E">
        <w:tc>
          <w:tcPr>
            <w:tcW w:w="843" w:type="dxa"/>
            <w:tcBorders>
              <w:left w:val="single" w:sz="2" w:space="0" w:color="000000"/>
            </w:tcBorders>
            <w:shd w:val="clear" w:color="auto" w:fill="auto"/>
            <w:tcMar>
              <w:left w:w="54" w:type="dxa"/>
            </w:tcMar>
          </w:tcPr>
          <w:p w14:paraId="63D42245"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61F18DA" w14:textId="77777777" w:rsidR="00052B9E" w:rsidRPr="005C68C4" w:rsidRDefault="00052B9E" w:rsidP="00052B9E">
            <w:pPr>
              <w:pStyle w:val="TableContents"/>
              <w:jc w:val="both"/>
              <w:rPr>
                <w:rFonts w:ascii="Arial" w:hAnsi="Arial" w:cs="Arial"/>
              </w:rPr>
            </w:pPr>
            <w:r w:rsidRPr="005C68C4">
              <w:rPr>
                <w:rFonts w:ascii="Arial" w:hAnsi="Arial" w:cs="Arial"/>
              </w:rPr>
              <w:t>Permitir justificar a ausência de batida de ponto, informando minimamente os seguintes dados:</w:t>
            </w:r>
          </w:p>
          <w:p w14:paraId="02093C37" w14:textId="77777777" w:rsidR="00052B9E" w:rsidRPr="005C68C4" w:rsidRDefault="00052B9E" w:rsidP="00BD424A">
            <w:pPr>
              <w:pStyle w:val="TableContents"/>
              <w:numPr>
                <w:ilvl w:val="0"/>
                <w:numId w:val="24"/>
              </w:numPr>
              <w:suppressLineNumbers/>
              <w:suppressAutoHyphens w:val="0"/>
              <w:jc w:val="both"/>
              <w:rPr>
                <w:rFonts w:ascii="Arial" w:hAnsi="Arial" w:cs="Arial"/>
              </w:rPr>
            </w:pPr>
            <w:r w:rsidRPr="005C68C4">
              <w:rPr>
                <w:rFonts w:ascii="Arial" w:hAnsi="Arial" w:cs="Arial"/>
              </w:rPr>
              <w:t>Data</w:t>
            </w:r>
          </w:p>
          <w:p w14:paraId="3757B55D" w14:textId="77777777" w:rsidR="00052B9E" w:rsidRPr="005C68C4" w:rsidRDefault="00052B9E" w:rsidP="00BD424A">
            <w:pPr>
              <w:pStyle w:val="TableContents"/>
              <w:numPr>
                <w:ilvl w:val="0"/>
                <w:numId w:val="24"/>
              </w:numPr>
              <w:suppressLineNumbers/>
              <w:suppressAutoHyphens w:val="0"/>
              <w:jc w:val="both"/>
              <w:rPr>
                <w:rFonts w:ascii="Arial" w:hAnsi="Arial" w:cs="Arial"/>
              </w:rPr>
            </w:pPr>
            <w:r w:rsidRPr="005C68C4">
              <w:rPr>
                <w:rFonts w:ascii="Arial" w:hAnsi="Arial" w:cs="Arial"/>
              </w:rPr>
              <w:t>Hora</w:t>
            </w:r>
          </w:p>
          <w:p w14:paraId="30993DAB" w14:textId="77777777" w:rsidR="00052B9E" w:rsidRPr="005C68C4" w:rsidRDefault="00052B9E" w:rsidP="00BD424A">
            <w:pPr>
              <w:pStyle w:val="TableContents"/>
              <w:numPr>
                <w:ilvl w:val="0"/>
                <w:numId w:val="24"/>
              </w:numPr>
              <w:suppressLineNumbers/>
              <w:suppressAutoHyphens w:val="0"/>
              <w:jc w:val="both"/>
              <w:rPr>
                <w:rFonts w:ascii="Arial" w:hAnsi="Arial" w:cs="Arial"/>
              </w:rPr>
            </w:pPr>
            <w:r w:rsidRPr="005C68C4">
              <w:rPr>
                <w:rFonts w:ascii="Arial" w:hAnsi="Arial" w:cs="Arial"/>
              </w:rPr>
              <w:t>Tipo da justificativa previamente cadastrada no sistema</w:t>
            </w:r>
          </w:p>
          <w:p w14:paraId="5C338DFA" w14:textId="69DF24F2" w:rsidR="00052B9E" w:rsidRPr="005C68C4" w:rsidRDefault="00052B9E" w:rsidP="00BD424A">
            <w:pPr>
              <w:pStyle w:val="TableContents"/>
              <w:numPr>
                <w:ilvl w:val="0"/>
                <w:numId w:val="24"/>
              </w:numPr>
              <w:suppressLineNumbers/>
              <w:suppressAutoHyphens w:val="0"/>
              <w:jc w:val="both"/>
              <w:rPr>
                <w:rFonts w:ascii="Arial" w:hAnsi="Arial" w:cs="Arial"/>
              </w:rPr>
            </w:pPr>
            <w:r w:rsidRPr="005C68C4">
              <w:rPr>
                <w:rFonts w:ascii="Arial" w:hAnsi="Arial" w:cs="Arial"/>
              </w:rPr>
              <w:t>Justificativa: Texto livre para que o servidor possa descrever o motivo da solicitação de ajuste de ponto</w:t>
            </w:r>
          </w:p>
        </w:tc>
        <w:tc>
          <w:tcPr>
            <w:tcW w:w="1829" w:type="dxa"/>
            <w:tcBorders>
              <w:left w:val="single" w:sz="2" w:space="0" w:color="000000"/>
              <w:right w:val="single" w:sz="2" w:space="0" w:color="000000"/>
            </w:tcBorders>
            <w:shd w:val="clear" w:color="auto" w:fill="auto"/>
            <w:tcMar>
              <w:left w:w="54" w:type="dxa"/>
            </w:tcMar>
            <w:vAlign w:val="center"/>
          </w:tcPr>
          <w:p w14:paraId="40DA92A7" w14:textId="17EF455C"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E92DF3C" w14:textId="77777777" w:rsidTr="00052B9E">
        <w:tc>
          <w:tcPr>
            <w:tcW w:w="843" w:type="dxa"/>
            <w:tcBorders>
              <w:left w:val="single" w:sz="2" w:space="0" w:color="000000"/>
            </w:tcBorders>
            <w:shd w:val="clear" w:color="auto" w:fill="auto"/>
            <w:tcMar>
              <w:left w:w="54" w:type="dxa"/>
            </w:tcMar>
          </w:tcPr>
          <w:p w14:paraId="4C250A72"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40E8C3C" w14:textId="28DCC71A" w:rsidR="00052B9E" w:rsidRPr="005C68C4" w:rsidRDefault="00052B9E" w:rsidP="00052B9E">
            <w:pPr>
              <w:pStyle w:val="TableContents"/>
              <w:jc w:val="both"/>
              <w:rPr>
                <w:rFonts w:ascii="Arial" w:hAnsi="Arial" w:cs="Arial"/>
              </w:rPr>
            </w:pPr>
            <w:r w:rsidRPr="005C68C4">
              <w:rPr>
                <w:rFonts w:ascii="Arial" w:hAnsi="Arial" w:cs="Arial"/>
              </w:rPr>
              <w:t>Possuir regras parametrizáveis que permitam configurar a quantidade de ajustes que um servidor pode solicitar dentro de uma mesma competência.</w:t>
            </w:r>
          </w:p>
        </w:tc>
        <w:tc>
          <w:tcPr>
            <w:tcW w:w="1829" w:type="dxa"/>
            <w:tcBorders>
              <w:left w:val="single" w:sz="2" w:space="0" w:color="000000"/>
              <w:right w:val="single" w:sz="2" w:space="0" w:color="000000"/>
            </w:tcBorders>
            <w:shd w:val="clear" w:color="auto" w:fill="auto"/>
            <w:tcMar>
              <w:left w:w="54" w:type="dxa"/>
            </w:tcMar>
            <w:vAlign w:val="center"/>
          </w:tcPr>
          <w:p w14:paraId="7D26A4F2" w14:textId="51448F9F"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732265CE" w14:textId="77777777" w:rsidTr="00052B9E">
        <w:tc>
          <w:tcPr>
            <w:tcW w:w="843" w:type="dxa"/>
            <w:tcBorders>
              <w:left w:val="single" w:sz="2" w:space="0" w:color="000000"/>
            </w:tcBorders>
            <w:shd w:val="clear" w:color="auto" w:fill="auto"/>
            <w:tcMar>
              <w:left w:w="54" w:type="dxa"/>
            </w:tcMar>
          </w:tcPr>
          <w:p w14:paraId="686143C8" w14:textId="77777777" w:rsidR="00052B9E" w:rsidRPr="005C68C4" w:rsidRDefault="00052B9E" w:rsidP="00052B9E">
            <w:pPr>
              <w:pStyle w:val="TableContents"/>
              <w:suppressLineNumbers/>
              <w:suppressAutoHyphens w:val="0"/>
              <w:rPr>
                <w:rFonts w:ascii="Arial" w:hAnsi="Arial" w:cs="Arial"/>
              </w:rPr>
            </w:pPr>
          </w:p>
        </w:tc>
        <w:tc>
          <w:tcPr>
            <w:tcW w:w="6963" w:type="dxa"/>
            <w:tcBorders>
              <w:left w:val="single" w:sz="2" w:space="0" w:color="000000"/>
            </w:tcBorders>
            <w:shd w:val="clear" w:color="auto" w:fill="auto"/>
            <w:tcMar>
              <w:left w:w="54" w:type="dxa"/>
            </w:tcMar>
          </w:tcPr>
          <w:p w14:paraId="76722F90" w14:textId="6FF82F44" w:rsidR="00052B9E" w:rsidRPr="005C68C4" w:rsidRDefault="00052B9E" w:rsidP="00052B9E">
            <w:pPr>
              <w:pStyle w:val="TableContents"/>
              <w:jc w:val="both"/>
              <w:rPr>
                <w:rFonts w:ascii="Arial" w:hAnsi="Arial" w:cs="Arial"/>
              </w:rPr>
            </w:pPr>
            <w:r w:rsidRPr="005C68C4">
              <w:rPr>
                <w:rFonts w:ascii="Arial" w:hAnsi="Arial" w:cs="Arial"/>
              </w:rPr>
              <w:t xml:space="preserve">Possuir envio de alerta (e-mail e/ou notificação) para o gestor do servidor para que todas as vezes que o servidor solicitar algum ajuste de ponto, </w:t>
            </w:r>
            <w:proofErr w:type="gramStart"/>
            <w:r w:rsidRPr="005C68C4">
              <w:rPr>
                <w:rFonts w:ascii="Arial" w:hAnsi="Arial" w:cs="Arial"/>
              </w:rPr>
              <w:t>o mesmo</w:t>
            </w:r>
            <w:proofErr w:type="gramEnd"/>
            <w:r w:rsidRPr="005C68C4">
              <w:rPr>
                <w:rFonts w:ascii="Arial" w:hAnsi="Arial" w:cs="Arial"/>
              </w:rPr>
              <w:t xml:space="preserve"> receba email e/ou notificação.</w:t>
            </w:r>
          </w:p>
        </w:tc>
        <w:tc>
          <w:tcPr>
            <w:tcW w:w="1829" w:type="dxa"/>
            <w:tcBorders>
              <w:left w:val="single" w:sz="2" w:space="0" w:color="000000"/>
              <w:right w:val="single" w:sz="2" w:space="0" w:color="000000"/>
            </w:tcBorders>
            <w:shd w:val="clear" w:color="auto" w:fill="auto"/>
            <w:tcMar>
              <w:left w:w="54" w:type="dxa"/>
            </w:tcMar>
            <w:vAlign w:val="center"/>
          </w:tcPr>
          <w:p w14:paraId="15979456" w14:textId="4E469F40"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171D46F" w14:textId="77777777" w:rsidTr="00052B9E">
        <w:tc>
          <w:tcPr>
            <w:tcW w:w="843" w:type="dxa"/>
            <w:tcBorders>
              <w:left w:val="single" w:sz="2" w:space="0" w:color="000000"/>
            </w:tcBorders>
            <w:shd w:val="clear" w:color="auto" w:fill="auto"/>
            <w:tcMar>
              <w:left w:w="54" w:type="dxa"/>
            </w:tcMar>
          </w:tcPr>
          <w:p w14:paraId="349125BF" w14:textId="77777777" w:rsidR="00052B9E" w:rsidRPr="005C68C4" w:rsidRDefault="00052B9E" w:rsidP="00052B9E">
            <w:pPr>
              <w:pStyle w:val="TableContents"/>
              <w:suppressLineNumbers/>
              <w:suppressAutoHyphens w:val="0"/>
              <w:rPr>
                <w:rFonts w:ascii="Arial" w:hAnsi="Arial" w:cs="Arial"/>
              </w:rPr>
            </w:pPr>
          </w:p>
        </w:tc>
        <w:tc>
          <w:tcPr>
            <w:tcW w:w="6963" w:type="dxa"/>
            <w:tcBorders>
              <w:left w:val="single" w:sz="2" w:space="0" w:color="000000"/>
            </w:tcBorders>
            <w:shd w:val="clear" w:color="auto" w:fill="auto"/>
            <w:tcMar>
              <w:left w:w="54" w:type="dxa"/>
            </w:tcMar>
          </w:tcPr>
          <w:p w14:paraId="3F61D865" w14:textId="7D0BF2D1" w:rsidR="00052B9E" w:rsidRPr="005C68C4" w:rsidRDefault="00052B9E" w:rsidP="00052B9E">
            <w:pPr>
              <w:pStyle w:val="TableContents"/>
              <w:jc w:val="both"/>
              <w:rPr>
                <w:rFonts w:ascii="Arial" w:hAnsi="Arial" w:cs="Arial"/>
              </w:rPr>
            </w:pPr>
            <w:r w:rsidRPr="005C68C4">
              <w:rPr>
                <w:rFonts w:ascii="Arial" w:hAnsi="Arial" w:cs="Arial"/>
              </w:rPr>
              <w:t xml:space="preserve">Permitir que o próprio servidor possa solicitar alteração de horário de trabalho para um dia específico. Esta ação não deverá alterar a escala cadastrada para </w:t>
            </w:r>
            <w:proofErr w:type="gramStart"/>
            <w:r w:rsidRPr="005C68C4">
              <w:rPr>
                <w:rFonts w:ascii="Arial" w:hAnsi="Arial" w:cs="Arial"/>
              </w:rPr>
              <w:t>o mesmo</w:t>
            </w:r>
            <w:proofErr w:type="gramEnd"/>
            <w:r w:rsidRPr="005C68C4">
              <w:rPr>
                <w:rFonts w:ascii="Arial" w:hAnsi="Arial" w:cs="Arial"/>
              </w:rPr>
              <w:t>, apenas permitir a solicitação de troca de horários dentro de um mesmo dia.</w:t>
            </w:r>
          </w:p>
        </w:tc>
        <w:tc>
          <w:tcPr>
            <w:tcW w:w="1829" w:type="dxa"/>
            <w:tcBorders>
              <w:left w:val="single" w:sz="2" w:space="0" w:color="000000"/>
              <w:right w:val="single" w:sz="2" w:space="0" w:color="000000"/>
            </w:tcBorders>
            <w:shd w:val="clear" w:color="auto" w:fill="auto"/>
            <w:tcMar>
              <w:left w:w="54" w:type="dxa"/>
            </w:tcMar>
            <w:vAlign w:val="center"/>
          </w:tcPr>
          <w:p w14:paraId="27B76386" w14:textId="065847F3"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5896326" w14:textId="77777777" w:rsidTr="00052B9E">
        <w:tc>
          <w:tcPr>
            <w:tcW w:w="843" w:type="dxa"/>
            <w:tcBorders>
              <w:left w:val="single" w:sz="2" w:space="0" w:color="000000"/>
            </w:tcBorders>
            <w:shd w:val="clear" w:color="auto" w:fill="auto"/>
            <w:tcMar>
              <w:left w:w="54" w:type="dxa"/>
            </w:tcMar>
          </w:tcPr>
          <w:p w14:paraId="46EF8E79" w14:textId="77777777" w:rsidR="00052B9E" w:rsidRPr="005C68C4" w:rsidRDefault="00052B9E" w:rsidP="00052B9E">
            <w:pPr>
              <w:pStyle w:val="TableContents"/>
              <w:suppressLineNumbers/>
              <w:suppressAutoHyphens w:val="0"/>
              <w:rPr>
                <w:rFonts w:ascii="Arial" w:hAnsi="Arial" w:cs="Arial"/>
              </w:rPr>
            </w:pPr>
          </w:p>
        </w:tc>
        <w:tc>
          <w:tcPr>
            <w:tcW w:w="6963" w:type="dxa"/>
            <w:tcBorders>
              <w:left w:val="single" w:sz="2" w:space="0" w:color="000000"/>
            </w:tcBorders>
            <w:shd w:val="clear" w:color="auto" w:fill="auto"/>
            <w:tcMar>
              <w:left w:w="54" w:type="dxa"/>
            </w:tcMar>
          </w:tcPr>
          <w:p w14:paraId="6F39A43A" w14:textId="6E25F0A1" w:rsidR="00052B9E" w:rsidRPr="005C68C4" w:rsidRDefault="00052B9E" w:rsidP="00052B9E">
            <w:pPr>
              <w:pStyle w:val="TableContents"/>
              <w:jc w:val="both"/>
              <w:rPr>
                <w:rFonts w:ascii="Arial" w:hAnsi="Arial" w:cs="Arial"/>
              </w:rPr>
            </w:pPr>
            <w:r w:rsidRPr="005C68C4">
              <w:rPr>
                <w:rFonts w:ascii="Arial" w:hAnsi="Arial" w:cs="Arial"/>
              </w:rPr>
              <w:t>Possuir regras parametrizáveis para controle de quantidade de vezes que um servidor poderá solicitar estes ajustes de horário dentro de uma mesma competência.</w:t>
            </w:r>
          </w:p>
        </w:tc>
        <w:tc>
          <w:tcPr>
            <w:tcW w:w="1829" w:type="dxa"/>
            <w:tcBorders>
              <w:left w:val="single" w:sz="2" w:space="0" w:color="000000"/>
              <w:right w:val="single" w:sz="2" w:space="0" w:color="000000"/>
            </w:tcBorders>
            <w:shd w:val="clear" w:color="auto" w:fill="auto"/>
            <w:tcMar>
              <w:left w:w="54" w:type="dxa"/>
            </w:tcMar>
            <w:vAlign w:val="center"/>
          </w:tcPr>
          <w:p w14:paraId="115E30F8" w14:textId="03CCE5C3"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3D4AB29" w14:textId="77777777" w:rsidTr="00052B9E">
        <w:tc>
          <w:tcPr>
            <w:tcW w:w="843" w:type="dxa"/>
            <w:tcBorders>
              <w:left w:val="single" w:sz="2" w:space="0" w:color="000000"/>
            </w:tcBorders>
            <w:shd w:val="clear" w:color="auto" w:fill="auto"/>
            <w:tcMar>
              <w:left w:w="54" w:type="dxa"/>
            </w:tcMar>
          </w:tcPr>
          <w:p w14:paraId="62AD8677" w14:textId="77777777" w:rsidR="00052B9E" w:rsidRPr="005C68C4" w:rsidRDefault="00052B9E" w:rsidP="00052B9E">
            <w:pPr>
              <w:pStyle w:val="TableContents"/>
              <w:suppressLineNumbers/>
              <w:suppressAutoHyphens w:val="0"/>
              <w:rPr>
                <w:rFonts w:ascii="Arial" w:hAnsi="Arial" w:cs="Arial"/>
              </w:rPr>
            </w:pPr>
          </w:p>
        </w:tc>
        <w:tc>
          <w:tcPr>
            <w:tcW w:w="6963" w:type="dxa"/>
            <w:tcBorders>
              <w:left w:val="single" w:sz="2" w:space="0" w:color="000000"/>
            </w:tcBorders>
            <w:shd w:val="clear" w:color="auto" w:fill="auto"/>
            <w:tcMar>
              <w:left w:w="54" w:type="dxa"/>
            </w:tcMar>
          </w:tcPr>
          <w:p w14:paraId="360C5F05" w14:textId="43478075" w:rsidR="00052B9E" w:rsidRPr="005C68C4" w:rsidRDefault="00052B9E" w:rsidP="00052B9E">
            <w:pPr>
              <w:pStyle w:val="TableContents"/>
              <w:jc w:val="both"/>
              <w:rPr>
                <w:rFonts w:ascii="Arial" w:hAnsi="Arial" w:cs="Arial"/>
              </w:rPr>
            </w:pPr>
            <w:r w:rsidRPr="005C68C4">
              <w:rPr>
                <w:rFonts w:ascii="Arial" w:hAnsi="Arial" w:cs="Arial"/>
              </w:rPr>
              <w:t>A solicitação de alteração de horário só deverá alterar os horários de entrada e saída do servidor no dia solicitado após a aprovação do seu respectivo gestor.</w:t>
            </w:r>
          </w:p>
        </w:tc>
        <w:tc>
          <w:tcPr>
            <w:tcW w:w="1829" w:type="dxa"/>
            <w:tcBorders>
              <w:left w:val="single" w:sz="2" w:space="0" w:color="000000"/>
              <w:right w:val="single" w:sz="2" w:space="0" w:color="000000"/>
            </w:tcBorders>
            <w:shd w:val="clear" w:color="auto" w:fill="auto"/>
            <w:tcMar>
              <w:left w:w="54" w:type="dxa"/>
            </w:tcMar>
            <w:vAlign w:val="center"/>
          </w:tcPr>
          <w:p w14:paraId="13A609DA" w14:textId="66970AF5"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11F22E4" w14:textId="77777777" w:rsidTr="00052B9E">
        <w:tc>
          <w:tcPr>
            <w:tcW w:w="843" w:type="dxa"/>
            <w:tcBorders>
              <w:left w:val="single" w:sz="2" w:space="0" w:color="000000"/>
            </w:tcBorders>
            <w:shd w:val="clear" w:color="auto" w:fill="auto"/>
            <w:tcMar>
              <w:left w:w="54" w:type="dxa"/>
            </w:tcMar>
          </w:tcPr>
          <w:p w14:paraId="70B74239" w14:textId="77777777" w:rsidR="00052B9E" w:rsidRPr="005C68C4" w:rsidRDefault="00052B9E" w:rsidP="00052B9E">
            <w:pPr>
              <w:pStyle w:val="TableContents"/>
              <w:suppressLineNumbers/>
              <w:suppressAutoHyphens w:val="0"/>
              <w:rPr>
                <w:rFonts w:ascii="Arial" w:hAnsi="Arial" w:cs="Arial"/>
              </w:rPr>
            </w:pPr>
          </w:p>
        </w:tc>
        <w:tc>
          <w:tcPr>
            <w:tcW w:w="6963" w:type="dxa"/>
            <w:tcBorders>
              <w:left w:val="single" w:sz="2" w:space="0" w:color="000000"/>
            </w:tcBorders>
            <w:shd w:val="clear" w:color="auto" w:fill="auto"/>
            <w:tcMar>
              <w:left w:w="54" w:type="dxa"/>
            </w:tcMar>
          </w:tcPr>
          <w:p w14:paraId="417467FD" w14:textId="2917D7DB" w:rsidR="00052B9E" w:rsidRPr="002F318E" w:rsidRDefault="00052B9E" w:rsidP="00052B9E">
            <w:pPr>
              <w:pStyle w:val="TableContents"/>
              <w:jc w:val="both"/>
              <w:rPr>
                <w:rFonts w:ascii="Arial" w:hAnsi="Arial" w:cs="Arial"/>
              </w:rPr>
            </w:pPr>
            <w:r w:rsidRPr="002F318E">
              <w:rPr>
                <w:rFonts w:ascii="Arial" w:hAnsi="Arial" w:cs="Arial"/>
              </w:rPr>
              <w:t>Permitir que o servidor só possa solicitar troca de horários dentro de escalas do mesmo tipo que a escala cadastrada para ele, como por exemplo: escala fixa 08:00 as 17:00 por escala fixa 09:00 as 18:00.</w:t>
            </w:r>
          </w:p>
        </w:tc>
        <w:tc>
          <w:tcPr>
            <w:tcW w:w="1829" w:type="dxa"/>
            <w:tcBorders>
              <w:left w:val="single" w:sz="2" w:space="0" w:color="000000"/>
              <w:right w:val="single" w:sz="2" w:space="0" w:color="000000"/>
            </w:tcBorders>
            <w:shd w:val="clear" w:color="auto" w:fill="auto"/>
            <w:tcMar>
              <w:left w:w="54" w:type="dxa"/>
            </w:tcMar>
            <w:vAlign w:val="center"/>
          </w:tcPr>
          <w:p w14:paraId="29C62250" w14:textId="4B8C3DC8"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85ADA4A" w14:textId="77777777" w:rsidTr="00052B9E">
        <w:tc>
          <w:tcPr>
            <w:tcW w:w="843" w:type="dxa"/>
            <w:tcBorders>
              <w:left w:val="single" w:sz="2" w:space="0" w:color="000000"/>
            </w:tcBorders>
            <w:shd w:val="clear" w:color="auto" w:fill="auto"/>
            <w:tcMar>
              <w:left w:w="54" w:type="dxa"/>
            </w:tcMar>
          </w:tcPr>
          <w:p w14:paraId="128A57C7" w14:textId="77777777" w:rsidR="00052B9E" w:rsidRPr="005C68C4" w:rsidRDefault="00052B9E" w:rsidP="00052B9E">
            <w:pPr>
              <w:pStyle w:val="TableContents"/>
              <w:suppressLineNumbers/>
              <w:suppressAutoHyphens w:val="0"/>
              <w:rPr>
                <w:rFonts w:ascii="Arial" w:hAnsi="Arial" w:cs="Arial"/>
              </w:rPr>
            </w:pPr>
          </w:p>
        </w:tc>
        <w:tc>
          <w:tcPr>
            <w:tcW w:w="6963" w:type="dxa"/>
            <w:tcBorders>
              <w:left w:val="single" w:sz="2" w:space="0" w:color="000000"/>
            </w:tcBorders>
            <w:shd w:val="clear" w:color="auto" w:fill="auto"/>
            <w:tcMar>
              <w:left w:w="54" w:type="dxa"/>
            </w:tcMar>
          </w:tcPr>
          <w:p w14:paraId="605623B0" w14:textId="12C0ADC0" w:rsidR="00052B9E" w:rsidRPr="002F318E" w:rsidRDefault="00052B9E" w:rsidP="00052B9E">
            <w:pPr>
              <w:pStyle w:val="TableContents"/>
              <w:jc w:val="both"/>
              <w:rPr>
                <w:rFonts w:ascii="Arial" w:hAnsi="Arial" w:cs="Arial"/>
              </w:rPr>
            </w:pPr>
            <w:r w:rsidRPr="002F318E">
              <w:rPr>
                <w:rFonts w:ascii="Arial" w:hAnsi="Arial" w:cs="Arial"/>
              </w:rPr>
              <w:t>A troca de horário deverá respeitar também a quantidade de horas que o servidor deve cumprir diariamente.</w:t>
            </w:r>
          </w:p>
        </w:tc>
        <w:tc>
          <w:tcPr>
            <w:tcW w:w="1829" w:type="dxa"/>
            <w:tcBorders>
              <w:left w:val="single" w:sz="2" w:space="0" w:color="000000"/>
              <w:right w:val="single" w:sz="2" w:space="0" w:color="000000"/>
            </w:tcBorders>
            <w:shd w:val="clear" w:color="auto" w:fill="auto"/>
            <w:tcMar>
              <w:left w:w="54" w:type="dxa"/>
            </w:tcMar>
            <w:vAlign w:val="center"/>
          </w:tcPr>
          <w:p w14:paraId="63A41231" w14:textId="5E2B0742"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15E9182" w14:textId="77777777" w:rsidTr="00052B9E">
        <w:tc>
          <w:tcPr>
            <w:tcW w:w="843" w:type="dxa"/>
            <w:tcBorders>
              <w:left w:val="single" w:sz="2" w:space="0" w:color="000000"/>
            </w:tcBorders>
            <w:shd w:val="clear" w:color="auto" w:fill="auto"/>
            <w:tcMar>
              <w:left w:w="54" w:type="dxa"/>
            </w:tcMar>
          </w:tcPr>
          <w:p w14:paraId="4074FF5B"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37521EB" w14:textId="26757633" w:rsidR="00052B9E" w:rsidRPr="002F318E" w:rsidRDefault="00052B9E" w:rsidP="00052B9E">
            <w:pPr>
              <w:pStyle w:val="TableContents"/>
              <w:jc w:val="both"/>
              <w:rPr>
                <w:rFonts w:ascii="Arial" w:hAnsi="Arial" w:cs="Arial"/>
              </w:rPr>
            </w:pPr>
            <w:r w:rsidRPr="002F318E">
              <w:rPr>
                <w:rFonts w:ascii="Arial" w:hAnsi="Arial" w:cs="Arial"/>
              </w:rPr>
              <w:t>Possuir funcionalidade que permita ao próprio servidor enviar atestados, declarações ou comprovantes que possam servir como bonificação, abono ou compensação de faltas.</w:t>
            </w:r>
          </w:p>
        </w:tc>
        <w:tc>
          <w:tcPr>
            <w:tcW w:w="1829" w:type="dxa"/>
            <w:tcBorders>
              <w:left w:val="single" w:sz="2" w:space="0" w:color="000000"/>
              <w:right w:val="single" w:sz="2" w:space="0" w:color="000000"/>
            </w:tcBorders>
            <w:shd w:val="clear" w:color="auto" w:fill="auto"/>
            <w:tcMar>
              <w:left w:w="54" w:type="dxa"/>
            </w:tcMar>
            <w:vAlign w:val="center"/>
          </w:tcPr>
          <w:p w14:paraId="1FA328BD" w14:textId="33C25481"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1DC49E0" w14:textId="77777777" w:rsidTr="00052B9E">
        <w:tc>
          <w:tcPr>
            <w:tcW w:w="843" w:type="dxa"/>
            <w:tcBorders>
              <w:left w:val="single" w:sz="2" w:space="0" w:color="000000"/>
            </w:tcBorders>
            <w:shd w:val="clear" w:color="auto" w:fill="auto"/>
            <w:tcMar>
              <w:left w:w="54" w:type="dxa"/>
            </w:tcMar>
          </w:tcPr>
          <w:p w14:paraId="34010091"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57F9A70" w14:textId="0344564D" w:rsidR="00052B9E" w:rsidRPr="002F318E" w:rsidRDefault="00052B9E" w:rsidP="00052B9E">
            <w:pPr>
              <w:pStyle w:val="TableContents"/>
              <w:jc w:val="both"/>
              <w:rPr>
                <w:rFonts w:ascii="Arial" w:hAnsi="Arial" w:cs="Arial"/>
              </w:rPr>
            </w:pPr>
            <w:r w:rsidRPr="002F318E">
              <w:rPr>
                <w:rFonts w:ascii="Arial" w:hAnsi="Arial" w:cs="Arial"/>
              </w:rPr>
              <w:t>Possibilitar o envio de documentos comprobatórios através de upload de imagens no sistema e através de aplicativo de celular, visando facilitar e agilizar o processo para os servidores para as devidas comprovações.</w:t>
            </w:r>
          </w:p>
        </w:tc>
        <w:tc>
          <w:tcPr>
            <w:tcW w:w="1829" w:type="dxa"/>
            <w:tcBorders>
              <w:left w:val="single" w:sz="2" w:space="0" w:color="000000"/>
              <w:right w:val="single" w:sz="2" w:space="0" w:color="000000"/>
            </w:tcBorders>
            <w:shd w:val="clear" w:color="auto" w:fill="auto"/>
            <w:tcMar>
              <w:left w:w="54" w:type="dxa"/>
            </w:tcMar>
            <w:vAlign w:val="center"/>
          </w:tcPr>
          <w:p w14:paraId="2B547369" w14:textId="4130B76C"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1EF1556" w14:textId="77777777" w:rsidTr="00052B9E">
        <w:tc>
          <w:tcPr>
            <w:tcW w:w="843" w:type="dxa"/>
            <w:tcBorders>
              <w:left w:val="single" w:sz="2" w:space="0" w:color="000000"/>
            </w:tcBorders>
            <w:shd w:val="clear" w:color="auto" w:fill="auto"/>
            <w:tcMar>
              <w:left w:w="54" w:type="dxa"/>
            </w:tcMar>
          </w:tcPr>
          <w:p w14:paraId="5B0B0232"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84DC5FF" w14:textId="77777777" w:rsidR="00052B9E" w:rsidRPr="002F318E" w:rsidRDefault="00052B9E" w:rsidP="00052B9E">
            <w:pPr>
              <w:pStyle w:val="TableContents"/>
              <w:jc w:val="both"/>
              <w:rPr>
                <w:rFonts w:ascii="Arial" w:hAnsi="Arial" w:cs="Arial"/>
              </w:rPr>
            </w:pPr>
            <w:r w:rsidRPr="002F318E">
              <w:rPr>
                <w:rFonts w:ascii="Arial" w:hAnsi="Arial" w:cs="Arial"/>
              </w:rPr>
              <w:t>Permitir que o servidor possa informar o período que quer justificar e realizar a classificação conforme os seguintes tipos:</w:t>
            </w:r>
          </w:p>
          <w:p w14:paraId="6AB19E07" w14:textId="77777777" w:rsidR="00052B9E" w:rsidRPr="002F318E" w:rsidRDefault="00052B9E" w:rsidP="00BD424A">
            <w:pPr>
              <w:pStyle w:val="TableContents"/>
              <w:numPr>
                <w:ilvl w:val="0"/>
                <w:numId w:val="25"/>
              </w:numPr>
              <w:suppressLineNumbers/>
              <w:suppressAutoHyphens w:val="0"/>
              <w:jc w:val="both"/>
              <w:rPr>
                <w:rFonts w:ascii="Arial" w:hAnsi="Arial" w:cs="Arial"/>
              </w:rPr>
            </w:pPr>
            <w:r w:rsidRPr="002F318E">
              <w:rPr>
                <w:rFonts w:ascii="Arial" w:hAnsi="Arial" w:cs="Arial"/>
              </w:rPr>
              <w:t>Período: Permitir informar mais de um dia de uma única vez, informando data de início e data de fim da solicitação</w:t>
            </w:r>
          </w:p>
          <w:p w14:paraId="0E4A0C1C" w14:textId="77777777" w:rsidR="00052B9E" w:rsidRPr="002F318E" w:rsidRDefault="00052B9E" w:rsidP="00BD424A">
            <w:pPr>
              <w:pStyle w:val="TableContents"/>
              <w:numPr>
                <w:ilvl w:val="0"/>
                <w:numId w:val="25"/>
              </w:numPr>
              <w:suppressLineNumbers/>
              <w:suppressAutoHyphens w:val="0"/>
              <w:jc w:val="both"/>
              <w:rPr>
                <w:rFonts w:ascii="Arial" w:hAnsi="Arial" w:cs="Arial"/>
              </w:rPr>
            </w:pPr>
            <w:r w:rsidRPr="002F318E">
              <w:rPr>
                <w:rFonts w:ascii="Arial" w:hAnsi="Arial" w:cs="Arial"/>
              </w:rPr>
              <w:t>Dia Inteiro: Informar o dia que irá faltar</w:t>
            </w:r>
          </w:p>
          <w:p w14:paraId="5060209D" w14:textId="2D9A2A00" w:rsidR="00052B9E" w:rsidRPr="002F318E" w:rsidRDefault="00052B9E" w:rsidP="00BD424A">
            <w:pPr>
              <w:pStyle w:val="TableContents"/>
              <w:numPr>
                <w:ilvl w:val="0"/>
                <w:numId w:val="25"/>
              </w:numPr>
              <w:suppressLineNumbers/>
              <w:suppressAutoHyphens w:val="0"/>
              <w:jc w:val="both"/>
              <w:rPr>
                <w:rFonts w:ascii="Arial" w:hAnsi="Arial" w:cs="Arial"/>
              </w:rPr>
            </w:pPr>
            <w:r w:rsidRPr="002F318E">
              <w:rPr>
                <w:rFonts w:ascii="Arial" w:hAnsi="Arial" w:cs="Arial"/>
              </w:rPr>
              <w:t>Horário: Permitir informar um período de horas que irá faltar em um determinado dia</w:t>
            </w:r>
          </w:p>
        </w:tc>
        <w:tc>
          <w:tcPr>
            <w:tcW w:w="1829" w:type="dxa"/>
            <w:tcBorders>
              <w:left w:val="single" w:sz="2" w:space="0" w:color="000000"/>
              <w:right w:val="single" w:sz="2" w:space="0" w:color="000000"/>
            </w:tcBorders>
            <w:shd w:val="clear" w:color="auto" w:fill="auto"/>
            <w:tcMar>
              <w:left w:w="54" w:type="dxa"/>
            </w:tcMar>
            <w:vAlign w:val="center"/>
          </w:tcPr>
          <w:p w14:paraId="12D008D2" w14:textId="04F98CEB"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7B28F876" w14:textId="77777777" w:rsidTr="00052B9E">
        <w:tc>
          <w:tcPr>
            <w:tcW w:w="843" w:type="dxa"/>
            <w:tcBorders>
              <w:left w:val="single" w:sz="2" w:space="0" w:color="000000"/>
            </w:tcBorders>
            <w:shd w:val="clear" w:color="auto" w:fill="auto"/>
            <w:tcMar>
              <w:left w:w="54" w:type="dxa"/>
            </w:tcMar>
          </w:tcPr>
          <w:p w14:paraId="5C127528"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B257578" w14:textId="54FAF438" w:rsidR="00052B9E" w:rsidRPr="002F318E" w:rsidRDefault="00052B9E" w:rsidP="00052B9E">
            <w:pPr>
              <w:pStyle w:val="TableContents"/>
              <w:jc w:val="both"/>
              <w:rPr>
                <w:rFonts w:ascii="Arial" w:hAnsi="Arial" w:cs="Arial"/>
              </w:rPr>
            </w:pPr>
            <w:r w:rsidRPr="002F318E">
              <w:rPr>
                <w:rFonts w:ascii="Arial" w:hAnsi="Arial" w:cs="Arial"/>
              </w:rPr>
              <w:t>Permitir informar uma observação, de texto livre, para justificar o envio de atestado.</w:t>
            </w:r>
          </w:p>
        </w:tc>
        <w:tc>
          <w:tcPr>
            <w:tcW w:w="1829" w:type="dxa"/>
            <w:tcBorders>
              <w:left w:val="single" w:sz="2" w:space="0" w:color="000000"/>
              <w:right w:val="single" w:sz="2" w:space="0" w:color="000000"/>
            </w:tcBorders>
            <w:shd w:val="clear" w:color="auto" w:fill="auto"/>
            <w:tcMar>
              <w:left w:w="54" w:type="dxa"/>
            </w:tcMar>
            <w:vAlign w:val="center"/>
          </w:tcPr>
          <w:p w14:paraId="771852AF" w14:textId="749FCF50"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71FB648" w14:textId="77777777" w:rsidTr="00052B9E">
        <w:tc>
          <w:tcPr>
            <w:tcW w:w="843" w:type="dxa"/>
            <w:tcBorders>
              <w:left w:val="single" w:sz="2" w:space="0" w:color="000000"/>
            </w:tcBorders>
            <w:shd w:val="clear" w:color="auto" w:fill="auto"/>
            <w:tcMar>
              <w:left w:w="54" w:type="dxa"/>
            </w:tcMar>
          </w:tcPr>
          <w:p w14:paraId="6DD0AE7E"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9C2F9B4" w14:textId="3A77DEBD" w:rsidR="00052B9E" w:rsidRPr="003C3C49" w:rsidRDefault="00052B9E" w:rsidP="00052B9E">
            <w:pPr>
              <w:pStyle w:val="TableContents"/>
              <w:jc w:val="both"/>
              <w:rPr>
                <w:rFonts w:ascii="Arial" w:hAnsi="Arial" w:cs="Arial"/>
              </w:rPr>
            </w:pPr>
            <w:r w:rsidRPr="003C3C49">
              <w:rPr>
                <w:rFonts w:ascii="Arial" w:hAnsi="Arial" w:cs="Arial"/>
              </w:rPr>
              <w:t>Possuir campo para upload da imagem do atestado para futura análise quanto ao seu aceite ou não.</w:t>
            </w:r>
          </w:p>
        </w:tc>
        <w:tc>
          <w:tcPr>
            <w:tcW w:w="1829" w:type="dxa"/>
            <w:tcBorders>
              <w:left w:val="single" w:sz="2" w:space="0" w:color="000000"/>
              <w:right w:val="single" w:sz="2" w:space="0" w:color="000000"/>
            </w:tcBorders>
            <w:shd w:val="clear" w:color="auto" w:fill="auto"/>
            <w:tcMar>
              <w:left w:w="54" w:type="dxa"/>
            </w:tcMar>
            <w:vAlign w:val="center"/>
          </w:tcPr>
          <w:p w14:paraId="47F257D1" w14:textId="31E115E4"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2855B89" w14:textId="77777777" w:rsidTr="00052B9E">
        <w:tc>
          <w:tcPr>
            <w:tcW w:w="843" w:type="dxa"/>
            <w:tcBorders>
              <w:left w:val="single" w:sz="2" w:space="0" w:color="000000"/>
            </w:tcBorders>
            <w:shd w:val="clear" w:color="auto" w:fill="auto"/>
            <w:tcMar>
              <w:left w:w="54" w:type="dxa"/>
            </w:tcMar>
          </w:tcPr>
          <w:p w14:paraId="56A0BB53"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F3F50D1" w14:textId="250149D2" w:rsidR="00052B9E" w:rsidRPr="003C3C49" w:rsidRDefault="00052B9E" w:rsidP="00052B9E">
            <w:pPr>
              <w:pStyle w:val="TableContents"/>
              <w:jc w:val="both"/>
              <w:rPr>
                <w:rFonts w:ascii="Arial" w:hAnsi="Arial" w:cs="Arial"/>
              </w:rPr>
            </w:pPr>
            <w:r w:rsidRPr="003C3C49">
              <w:rPr>
                <w:rFonts w:ascii="Arial" w:hAnsi="Arial" w:cs="Arial"/>
              </w:rPr>
              <w:t>Possuir funcionalidade de aprovação de solicitação de abono de batidas de ponto (horário) solicitado pelo usuário em caso de trabalhos externos, cursos, exames periódicos, entre outros.</w:t>
            </w:r>
          </w:p>
        </w:tc>
        <w:tc>
          <w:tcPr>
            <w:tcW w:w="1829" w:type="dxa"/>
            <w:tcBorders>
              <w:left w:val="single" w:sz="2" w:space="0" w:color="000000"/>
              <w:right w:val="single" w:sz="2" w:space="0" w:color="000000"/>
            </w:tcBorders>
            <w:shd w:val="clear" w:color="auto" w:fill="auto"/>
            <w:tcMar>
              <w:left w:w="54" w:type="dxa"/>
            </w:tcMar>
            <w:vAlign w:val="center"/>
          </w:tcPr>
          <w:p w14:paraId="6B0C50D1" w14:textId="23119FFA"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256FA5F" w14:textId="77777777" w:rsidTr="00052B9E">
        <w:tc>
          <w:tcPr>
            <w:tcW w:w="843" w:type="dxa"/>
            <w:tcBorders>
              <w:left w:val="single" w:sz="2" w:space="0" w:color="000000"/>
            </w:tcBorders>
            <w:shd w:val="clear" w:color="auto" w:fill="auto"/>
            <w:tcMar>
              <w:left w:w="54" w:type="dxa"/>
            </w:tcMar>
          </w:tcPr>
          <w:p w14:paraId="6115691D"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D6E6F48" w14:textId="064ED134" w:rsidR="00052B9E" w:rsidRPr="003C3C49" w:rsidRDefault="00052B9E" w:rsidP="00052B9E">
            <w:pPr>
              <w:pStyle w:val="TableContents"/>
              <w:jc w:val="both"/>
              <w:rPr>
                <w:rFonts w:ascii="Arial" w:hAnsi="Arial" w:cs="Arial"/>
              </w:rPr>
            </w:pPr>
            <w:r>
              <w:rPr>
                <w:rFonts w:ascii="Arial" w:hAnsi="Arial" w:cs="Arial"/>
              </w:rPr>
              <w:t>Garantir que a</w:t>
            </w:r>
            <w:r w:rsidRPr="003C3C49">
              <w:rPr>
                <w:rFonts w:ascii="Arial" w:hAnsi="Arial" w:cs="Arial"/>
              </w:rPr>
              <w:t xml:space="preserve">s funcionalidades de aprovação de solicitação de abono de batidas de ponto </w:t>
            </w:r>
            <w:r>
              <w:rPr>
                <w:rFonts w:ascii="Arial" w:hAnsi="Arial" w:cs="Arial"/>
              </w:rPr>
              <w:t>estejam</w:t>
            </w:r>
            <w:r w:rsidRPr="003C3C49">
              <w:rPr>
                <w:rFonts w:ascii="Arial" w:hAnsi="Arial" w:cs="Arial"/>
              </w:rPr>
              <w:t xml:space="preserve"> liberadas apenas para gestores, para o RH ou ainda para servidores que possuírem esta permissão, pois sua utilização necessita de conhecimento e autonomia para execução.</w:t>
            </w:r>
          </w:p>
        </w:tc>
        <w:tc>
          <w:tcPr>
            <w:tcW w:w="1829" w:type="dxa"/>
            <w:tcBorders>
              <w:left w:val="single" w:sz="2" w:space="0" w:color="000000"/>
              <w:right w:val="single" w:sz="2" w:space="0" w:color="000000"/>
            </w:tcBorders>
            <w:shd w:val="clear" w:color="auto" w:fill="auto"/>
            <w:tcMar>
              <w:left w:w="54" w:type="dxa"/>
            </w:tcMar>
            <w:vAlign w:val="center"/>
          </w:tcPr>
          <w:p w14:paraId="60AFC64A" w14:textId="7632EC9E"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658C1A2" w14:textId="77777777" w:rsidTr="00052B9E">
        <w:tc>
          <w:tcPr>
            <w:tcW w:w="843" w:type="dxa"/>
            <w:tcBorders>
              <w:left w:val="single" w:sz="2" w:space="0" w:color="000000"/>
            </w:tcBorders>
            <w:shd w:val="clear" w:color="auto" w:fill="auto"/>
            <w:tcMar>
              <w:left w:w="54" w:type="dxa"/>
            </w:tcMar>
          </w:tcPr>
          <w:p w14:paraId="6DCFE128"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AFDA2C8" w14:textId="01CC498E" w:rsidR="00052B9E" w:rsidRPr="00402A3D" w:rsidRDefault="00052B9E" w:rsidP="00052B9E">
            <w:pPr>
              <w:pStyle w:val="TableContents"/>
              <w:jc w:val="both"/>
              <w:rPr>
                <w:rFonts w:ascii="Arial" w:hAnsi="Arial" w:cs="Arial"/>
              </w:rPr>
            </w:pPr>
            <w:r w:rsidRPr="00402A3D">
              <w:rPr>
                <w:rFonts w:ascii="Arial" w:hAnsi="Arial" w:cs="Arial"/>
              </w:rPr>
              <w:t>Permitir que o gestor possa aprovar ou reprovar uma solicitação de abono de batida de ponto. Em ambos os casos o solicitante deve ser avisado sobre o motivo.</w:t>
            </w:r>
          </w:p>
        </w:tc>
        <w:tc>
          <w:tcPr>
            <w:tcW w:w="1829" w:type="dxa"/>
            <w:tcBorders>
              <w:left w:val="single" w:sz="2" w:space="0" w:color="000000"/>
              <w:right w:val="single" w:sz="2" w:space="0" w:color="000000"/>
            </w:tcBorders>
            <w:shd w:val="clear" w:color="auto" w:fill="auto"/>
            <w:tcMar>
              <w:left w:w="54" w:type="dxa"/>
            </w:tcMar>
            <w:vAlign w:val="center"/>
          </w:tcPr>
          <w:p w14:paraId="4F5AB82F" w14:textId="1AAC6F73"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69DAFFD" w14:textId="77777777" w:rsidTr="00052B9E">
        <w:tc>
          <w:tcPr>
            <w:tcW w:w="843" w:type="dxa"/>
            <w:tcBorders>
              <w:left w:val="single" w:sz="2" w:space="0" w:color="000000"/>
            </w:tcBorders>
            <w:shd w:val="clear" w:color="auto" w:fill="auto"/>
            <w:tcMar>
              <w:left w:w="54" w:type="dxa"/>
            </w:tcMar>
          </w:tcPr>
          <w:p w14:paraId="76094687"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CE3B1B6" w14:textId="4CB26A03" w:rsidR="00052B9E" w:rsidRPr="00402A3D" w:rsidRDefault="00052B9E" w:rsidP="00052B9E">
            <w:pPr>
              <w:pStyle w:val="TableContents"/>
              <w:jc w:val="both"/>
              <w:rPr>
                <w:rFonts w:ascii="Arial" w:hAnsi="Arial" w:cs="Arial"/>
              </w:rPr>
            </w:pPr>
            <w:r w:rsidRPr="00402A3D">
              <w:rPr>
                <w:rFonts w:ascii="Arial" w:hAnsi="Arial" w:cs="Arial"/>
              </w:rPr>
              <w:t>Sistema deverá possuir funcionalidade de aprovação de aviso de falta e compensação de horário.</w:t>
            </w:r>
          </w:p>
        </w:tc>
        <w:tc>
          <w:tcPr>
            <w:tcW w:w="1829" w:type="dxa"/>
            <w:tcBorders>
              <w:left w:val="single" w:sz="2" w:space="0" w:color="000000"/>
              <w:right w:val="single" w:sz="2" w:space="0" w:color="000000"/>
            </w:tcBorders>
            <w:shd w:val="clear" w:color="auto" w:fill="auto"/>
            <w:tcMar>
              <w:left w:w="54" w:type="dxa"/>
            </w:tcMar>
            <w:vAlign w:val="center"/>
          </w:tcPr>
          <w:p w14:paraId="262578F2" w14:textId="643C409A"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D7590DA" w14:textId="77777777" w:rsidTr="00052B9E">
        <w:tc>
          <w:tcPr>
            <w:tcW w:w="843" w:type="dxa"/>
            <w:tcBorders>
              <w:left w:val="single" w:sz="2" w:space="0" w:color="000000"/>
            </w:tcBorders>
            <w:shd w:val="clear" w:color="auto" w:fill="auto"/>
            <w:tcMar>
              <w:left w:w="54" w:type="dxa"/>
            </w:tcMar>
          </w:tcPr>
          <w:p w14:paraId="6A7528BE"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BA8E4D4" w14:textId="2231C0D0" w:rsidR="00052B9E" w:rsidRPr="00402A3D" w:rsidRDefault="00052B9E" w:rsidP="00052B9E">
            <w:pPr>
              <w:pStyle w:val="TableContents"/>
              <w:jc w:val="both"/>
              <w:rPr>
                <w:rFonts w:ascii="Arial" w:hAnsi="Arial" w:cs="Arial"/>
              </w:rPr>
            </w:pPr>
            <w:r w:rsidRPr="00402A3D">
              <w:rPr>
                <w:rFonts w:ascii="Arial" w:hAnsi="Arial" w:cs="Arial"/>
              </w:rPr>
              <w:t>Garantir que as funcionalidades de aprovação de aviso de falta e compensação de horário estejam liberadas apenas para gestores, para o RH ou ainda para servidores que possuírem esta permissão, pois sua utilização necessita de conhecimento e autonomia para execução.</w:t>
            </w:r>
          </w:p>
        </w:tc>
        <w:tc>
          <w:tcPr>
            <w:tcW w:w="1829" w:type="dxa"/>
            <w:tcBorders>
              <w:left w:val="single" w:sz="2" w:space="0" w:color="000000"/>
              <w:right w:val="single" w:sz="2" w:space="0" w:color="000000"/>
            </w:tcBorders>
            <w:shd w:val="clear" w:color="auto" w:fill="auto"/>
            <w:tcMar>
              <w:left w:w="54" w:type="dxa"/>
            </w:tcMar>
            <w:vAlign w:val="center"/>
          </w:tcPr>
          <w:p w14:paraId="095F70C3" w14:textId="76874C21"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7E9849B" w14:textId="77777777" w:rsidTr="00052B9E">
        <w:tc>
          <w:tcPr>
            <w:tcW w:w="843" w:type="dxa"/>
            <w:tcBorders>
              <w:left w:val="single" w:sz="2" w:space="0" w:color="000000"/>
            </w:tcBorders>
            <w:shd w:val="clear" w:color="auto" w:fill="auto"/>
            <w:tcMar>
              <w:left w:w="54" w:type="dxa"/>
            </w:tcMar>
          </w:tcPr>
          <w:p w14:paraId="3A391D64"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C296769" w14:textId="59B8B28E" w:rsidR="00052B9E" w:rsidRPr="007E17C7" w:rsidRDefault="00052B9E" w:rsidP="00052B9E">
            <w:pPr>
              <w:pStyle w:val="TableContents"/>
              <w:jc w:val="both"/>
              <w:rPr>
                <w:rFonts w:ascii="Arial" w:hAnsi="Arial" w:cs="Arial"/>
              </w:rPr>
            </w:pPr>
            <w:r w:rsidRPr="007E17C7">
              <w:rPr>
                <w:rFonts w:ascii="Arial" w:hAnsi="Arial" w:cs="Arial"/>
              </w:rPr>
              <w:t>Permitir que o gestor possa aprovar ou reprovar uma solicitação de aviso de falta ou compensação de horário. Em ambos os casos o solicitante deve ser avisado sobre o motivo.</w:t>
            </w:r>
          </w:p>
        </w:tc>
        <w:tc>
          <w:tcPr>
            <w:tcW w:w="1829" w:type="dxa"/>
            <w:tcBorders>
              <w:left w:val="single" w:sz="2" w:space="0" w:color="000000"/>
              <w:right w:val="single" w:sz="2" w:space="0" w:color="000000"/>
            </w:tcBorders>
            <w:shd w:val="clear" w:color="auto" w:fill="auto"/>
            <w:tcMar>
              <w:left w:w="54" w:type="dxa"/>
            </w:tcMar>
            <w:vAlign w:val="center"/>
          </w:tcPr>
          <w:p w14:paraId="1B70F812" w14:textId="3F807551"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607F635" w14:textId="77777777" w:rsidTr="00052B9E">
        <w:tc>
          <w:tcPr>
            <w:tcW w:w="843" w:type="dxa"/>
            <w:tcBorders>
              <w:left w:val="single" w:sz="2" w:space="0" w:color="000000"/>
            </w:tcBorders>
            <w:shd w:val="clear" w:color="auto" w:fill="auto"/>
            <w:tcMar>
              <w:left w:w="54" w:type="dxa"/>
            </w:tcMar>
          </w:tcPr>
          <w:p w14:paraId="3FA0E251"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A170210" w14:textId="7D302F81" w:rsidR="00052B9E" w:rsidRPr="007E17C7" w:rsidRDefault="00052B9E" w:rsidP="00052B9E">
            <w:pPr>
              <w:pStyle w:val="TableContents"/>
              <w:jc w:val="both"/>
              <w:rPr>
                <w:rFonts w:ascii="Arial" w:hAnsi="Arial" w:cs="Arial"/>
              </w:rPr>
            </w:pPr>
            <w:r w:rsidRPr="007E17C7">
              <w:rPr>
                <w:rFonts w:ascii="Arial" w:hAnsi="Arial" w:cs="Arial"/>
              </w:rPr>
              <w:t>Possuir funcionalidade de aprovação de solicitação de troca de horário.</w:t>
            </w:r>
          </w:p>
        </w:tc>
        <w:tc>
          <w:tcPr>
            <w:tcW w:w="1829" w:type="dxa"/>
            <w:tcBorders>
              <w:left w:val="single" w:sz="2" w:space="0" w:color="000000"/>
              <w:right w:val="single" w:sz="2" w:space="0" w:color="000000"/>
            </w:tcBorders>
            <w:shd w:val="clear" w:color="auto" w:fill="auto"/>
            <w:tcMar>
              <w:left w:w="54" w:type="dxa"/>
            </w:tcMar>
            <w:vAlign w:val="center"/>
          </w:tcPr>
          <w:p w14:paraId="7FB6E1F8" w14:textId="3E216A7C"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7F7C295" w14:textId="77777777" w:rsidTr="00052B9E">
        <w:tc>
          <w:tcPr>
            <w:tcW w:w="843" w:type="dxa"/>
            <w:tcBorders>
              <w:left w:val="single" w:sz="2" w:space="0" w:color="000000"/>
            </w:tcBorders>
            <w:shd w:val="clear" w:color="auto" w:fill="auto"/>
            <w:tcMar>
              <w:left w:w="54" w:type="dxa"/>
            </w:tcMar>
          </w:tcPr>
          <w:p w14:paraId="1A7D26B3"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E425387" w14:textId="2F133C1C" w:rsidR="00052B9E" w:rsidRPr="007E17C7" w:rsidRDefault="00052B9E" w:rsidP="00052B9E">
            <w:pPr>
              <w:pStyle w:val="TableContents"/>
              <w:jc w:val="both"/>
              <w:rPr>
                <w:rFonts w:ascii="Arial" w:hAnsi="Arial" w:cs="Arial"/>
              </w:rPr>
            </w:pPr>
            <w:r w:rsidRPr="007E17C7">
              <w:rPr>
                <w:rFonts w:ascii="Arial" w:hAnsi="Arial" w:cs="Arial"/>
              </w:rPr>
              <w:t>Garantir que as funcionalidades de aprovação de solicitação de troca de horário estejam liberadas apenas para gestores, para o RH ou ainda para servidores que possuírem esta permissão, pois sua utilização necessita de conhecimento e autonomia para execução.</w:t>
            </w:r>
          </w:p>
        </w:tc>
        <w:tc>
          <w:tcPr>
            <w:tcW w:w="1829" w:type="dxa"/>
            <w:tcBorders>
              <w:left w:val="single" w:sz="2" w:space="0" w:color="000000"/>
              <w:right w:val="single" w:sz="2" w:space="0" w:color="000000"/>
            </w:tcBorders>
            <w:shd w:val="clear" w:color="auto" w:fill="auto"/>
            <w:tcMar>
              <w:left w:w="54" w:type="dxa"/>
            </w:tcMar>
            <w:vAlign w:val="center"/>
          </w:tcPr>
          <w:p w14:paraId="618B4C37" w14:textId="22FEEA85"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7ED56D6" w14:textId="77777777" w:rsidTr="00052B9E">
        <w:tc>
          <w:tcPr>
            <w:tcW w:w="843" w:type="dxa"/>
            <w:tcBorders>
              <w:left w:val="single" w:sz="2" w:space="0" w:color="000000"/>
            </w:tcBorders>
            <w:shd w:val="clear" w:color="auto" w:fill="auto"/>
            <w:tcMar>
              <w:left w:w="54" w:type="dxa"/>
            </w:tcMar>
          </w:tcPr>
          <w:p w14:paraId="36F0977C"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6F04338" w14:textId="48AA5520" w:rsidR="00052B9E" w:rsidRPr="00895697" w:rsidRDefault="00052B9E" w:rsidP="00052B9E">
            <w:pPr>
              <w:pStyle w:val="TableContents"/>
              <w:jc w:val="both"/>
              <w:rPr>
                <w:rFonts w:ascii="Arial" w:hAnsi="Arial" w:cs="Arial"/>
              </w:rPr>
            </w:pPr>
            <w:r w:rsidRPr="00895697">
              <w:rPr>
                <w:rFonts w:ascii="Arial" w:hAnsi="Arial" w:cs="Arial"/>
              </w:rPr>
              <w:t>Permitir que o gestor possa aprovar ou reprovar uma solicitação de troca de horário. Em ambos os casos o solicitante deve ser avisado sobre o motivo.</w:t>
            </w:r>
          </w:p>
        </w:tc>
        <w:tc>
          <w:tcPr>
            <w:tcW w:w="1829" w:type="dxa"/>
            <w:tcBorders>
              <w:left w:val="single" w:sz="2" w:space="0" w:color="000000"/>
              <w:right w:val="single" w:sz="2" w:space="0" w:color="000000"/>
            </w:tcBorders>
            <w:shd w:val="clear" w:color="auto" w:fill="auto"/>
            <w:tcMar>
              <w:left w:w="54" w:type="dxa"/>
            </w:tcMar>
            <w:vAlign w:val="center"/>
          </w:tcPr>
          <w:p w14:paraId="0A4F86A6" w14:textId="2877B122"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20AE1AB" w14:textId="77777777" w:rsidTr="00052B9E">
        <w:tc>
          <w:tcPr>
            <w:tcW w:w="843" w:type="dxa"/>
            <w:tcBorders>
              <w:left w:val="single" w:sz="2" w:space="0" w:color="000000"/>
            </w:tcBorders>
            <w:shd w:val="clear" w:color="auto" w:fill="auto"/>
            <w:tcMar>
              <w:left w:w="54" w:type="dxa"/>
            </w:tcMar>
          </w:tcPr>
          <w:p w14:paraId="572922FD"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030162E" w14:textId="742C2BC6" w:rsidR="00052B9E" w:rsidRPr="00895697" w:rsidRDefault="00052B9E" w:rsidP="00052B9E">
            <w:pPr>
              <w:pStyle w:val="TableContents"/>
              <w:jc w:val="both"/>
              <w:rPr>
                <w:rFonts w:ascii="Arial" w:hAnsi="Arial" w:cs="Arial"/>
              </w:rPr>
            </w:pPr>
            <w:r w:rsidRPr="00895697">
              <w:rPr>
                <w:rFonts w:ascii="Arial" w:hAnsi="Arial" w:cs="Arial"/>
              </w:rPr>
              <w:t>Possuir funcionalidade de aprovação de solicitação de ajuste de ponto.</w:t>
            </w:r>
          </w:p>
        </w:tc>
        <w:tc>
          <w:tcPr>
            <w:tcW w:w="1829" w:type="dxa"/>
            <w:tcBorders>
              <w:left w:val="single" w:sz="2" w:space="0" w:color="000000"/>
              <w:right w:val="single" w:sz="2" w:space="0" w:color="000000"/>
            </w:tcBorders>
            <w:shd w:val="clear" w:color="auto" w:fill="auto"/>
            <w:tcMar>
              <w:left w:w="54" w:type="dxa"/>
            </w:tcMar>
            <w:vAlign w:val="center"/>
          </w:tcPr>
          <w:p w14:paraId="2FCFCD7C" w14:textId="12D31D67"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E422079" w14:textId="77777777" w:rsidTr="00052B9E">
        <w:tc>
          <w:tcPr>
            <w:tcW w:w="843" w:type="dxa"/>
            <w:tcBorders>
              <w:left w:val="single" w:sz="2" w:space="0" w:color="000000"/>
            </w:tcBorders>
            <w:shd w:val="clear" w:color="auto" w:fill="auto"/>
            <w:tcMar>
              <w:left w:w="54" w:type="dxa"/>
            </w:tcMar>
          </w:tcPr>
          <w:p w14:paraId="06802BE0"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E1FE02D" w14:textId="561F1F03" w:rsidR="00052B9E" w:rsidRPr="00895697" w:rsidRDefault="00052B9E" w:rsidP="00052B9E">
            <w:pPr>
              <w:pStyle w:val="TableContents"/>
              <w:jc w:val="both"/>
              <w:rPr>
                <w:rFonts w:ascii="Arial" w:hAnsi="Arial" w:cs="Arial"/>
              </w:rPr>
            </w:pPr>
            <w:r w:rsidRPr="00895697">
              <w:rPr>
                <w:rFonts w:ascii="Arial" w:hAnsi="Arial" w:cs="Arial"/>
              </w:rPr>
              <w:t>Garantir que as funcionalidades de aprovação de solicitação de ajuste de ponto estejam liberadas apenas para gestores, para o RH ou ainda para servidores que possuírem esta permissão, pois sua utilização necessita de conhecimento e autonomia para execução.</w:t>
            </w:r>
          </w:p>
        </w:tc>
        <w:tc>
          <w:tcPr>
            <w:tcW w:w="1829" w:type="dxa"/>
            <w:tcBorders>
              <w:left w:val="single" w:sz="2" w:space="0" w:color="000000"/>
              <w:right w:val="single" w:sz="2" w:space="0" w:color="000000"/>
            </w:tcBorders>
            <w:shd w:val="clear" w:color="auto" w:fill="auto"/>
            <w:tcMar>
              <w:left w:w="54" w:type="dxa"/>
            </w:tcMar>
            <w:vAlign w:val="center"/>
          </w:tcPr>
          <w:p w14:paraId="27E81A35" w14:textId="481BA6CC"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7B5AC53" w14:textId="77777777" w:rsidTr="00052B9E">
        <w:tc>
          <w:tcPr>
            <w:tcW w:w="843" w:type="dxa"/>
            <w:tcBorders>
              <w:left w:val="single" w:sz="2" w:space="0" w:color="000000"/>
            </w:tcBorders>
            <w:shd w:val="clear" w:color="auto" w:fill="auto"/>
            <w:tcMar>
              <w:left w:w="54" w:type="dxa"/>
            </w:tcMar>
          </w:tcPr>
          <w:p w14:paraId="08059CB4"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A596886" w14:textId="591FE9C1" w:rsidR="00052B9E" w:rsidRPr="00895697" w:rsidRDefault="00052B9E" w:rsidP="00052B9E">
            <w:pPr>
              <w:pStyle w:val="TableContents"/>
              <w:jc w:val="both"/>
              <w:rPr>
                <w:rFonts w:ascii="Arial" w:hAnsi="Arial" w:cs="Arial"/>
              </w:rPr>
            </w:pPr>
            <w:r w:rsidRPr="00895697">
              <w:rPr>
                <w:rFonts w:ascii="Arial" w:hAnsi="Arial" w:cs="Arial"/>
              </w:rPr>
              <w:t>Permitir que o gestor possa aprovar ou reprovar uma solicitação de ajuste de ponto. Em ambos os casos o solicitante deve ser avisado sobre o motivo.</w:t>
            </w:r>
          </w:p>
        </w:tc>
        <w:tc>
          <w:tcPr>
            <w:tcW w:w="1829" w:type="dxa"/>
            <w:tcBorders>
              <w:left w:val="single" w:sz="2" w:space="0" w:color="000000"/>
              <w:right w:val="single" w:sz="2" w:space="0" w:color="000000"/>
            </w:tcBorders>
            <w:shd w:val="clear" w:color="auto" w:fill="auto"/>
            <w:tcMar>
              <w:left w:w="54" w:type="dxa"/>
            </w:tcMar>
            <w:vAlign w:val="center"/>
          </w:tcPr>
          <w:p w14:paraId="330BD34B" w14:textId="67DACAA8"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E0915F0" w14:textId="77777777" w:rsidTr="00052B9E">
        <w:tc>
          <w:tcPr>
            <w:tcW w:w="843" w:type="dxa"/>
            <w:tcBorders>
              <w:left w:val="single" w:sz="2" w:space="0" w:color="000000"/>
            </w:tcBorders>
            <w:shd w:val="clear" w:color="auto" w:fill="auto"/>
            <w:tcMar>
              <w:left w:w="54" w:type="dxa"/>
            </w:tcMar>
          </w:tcPr>
          <w:p w14:paraId="12CCF2BB"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B88B8EA" w14:textId="385766FB" w:rsidR="00052B9E" w:rsidRPr="00F9459E" w:rsidRDefault="00052B9E" w:rsidP="00052B9E">
            <w:pPr>
              <w:pStyle w:val="TableContents"/>
              <w:jc w:val="both"/>
              <w:rPr>
                <w:rFonts w:ascii="Arial" w:hAnsi="Arial" w:cs="Arial"/>
              </w:rPr>
            </w:pPr>
            <w:r w:rsidRPr="00F9459E">
              <w:rPr>
                <w:rFonts w:ascii="Arial" w:hAnsi="Arial" w:cs="Arial"/>
              </w:rPr>
              <w:t xml:space="preserve">Permitir que o gestor possa criar ajuste de pontos para os servidores que não tenham acesso ao sistema ou o conhecimento necessário para isso. Nos casos </w:t>
            </w:r>
            <w:proofErr w:type="gramStart"/>
            <w:r w:rsidRPr="00F9459E">
              <w:rPr>
                <w:rFonts w:ascii="Arial" w:hAnsi="Arial" w:cs="Arial"/>
              </w:rPr>
              <w:t>onde</w:t>
            </w:r>
            <w:proofErr w:type="gramEnd"/>
            <w:r w:rsidRPr="00F9459E">
              <w:rPr>
                <w:rFonts w:ascii="Arial" w:hAnsi="Arial" w:cs="Arial"/>
              </w:rPr>
              <w:t xml:space="preserve"> o ajuste é criado pelo gestor, o ajuste deverá ser criado e aprovado no mesmo momento.</w:t>
            </w:r>
          </w:p>
        </w:tc>
        <w:tc>
          <w:tcPr>
            <w:tcW w:w="1829" w:type="dxa"/>
            <w:tcBorders>
              <w:left w:val="single" w:sz="2" w:space="0" w:color="000000"/>
              <w:right w:val="single" w:sz="2" w:space="0" w:color="000000"/>
            </w:tcBorders>
            <w:shd w:val="clear" w:color="auto" w:fill="auto"/>
            <w:tcMar>
              <w:left w:w="54" w:type="dxa"/>
            </w:tcMar>
            <w:vAlign w:val="center"/>
          </w:tcPr>
          <w:p w14:paraId="272ABFB4" w14:textId="4F9D741C"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EC0B9D4" w14:textId="77777777" w:rsidTr="00052B9E">
        <w:tc>
          <w:tcPr>
            <w:tcW w:w="843" w:type="dxa"/>
            <w:tcBorders>
              <w:left w:val="single" w:sz="2" w:space="0" w:color="000000"/>
            </w:tcBorders>
            <w:shd w:val="clear" w:color="auto" w:fill="auto"/>
            <w:tcMar>
              <w:left w:w="54" w:type="dxa"/>
            </w:tcMar>
          </w:tcPr>
          <w:p w14:paraId="2D9B5ED9"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C926953" w14:textId="0F121011" w:rsidR="00052B9E" w:rsidRPr="00F9459E" w:rsidRDefault="00052B9E" w:rsidP="00052B9E">
            <w:pPr>
              <w:pStyle w:val="TableContents"/>
              <w:jc w:val="both"/>
              <w:rPr>
                <w:rFonts w:ascii="Arial" w:hAnsi="Arial" w:cs="Arial"/>
              </w:rPr>
            </w:pPr>
            <w:r w:rsidRPr="00F9459E">
              <w:rPr>
                <w:rFonts w:ascii="Arial" w:hAnsi="Arial" w:cs="Arial"/>
              </w:rPr>
              <w:t>Possuir funcionalidade de aprovação de atestados e declarações.</w:t>
            </w:r>
          </w:p>
        </w:tc>
        <w:tc>
          <w:tcPr>
            <w:tcW w:w="1829" w:type="dxa"/>
            <w:tcBorders>
              <w:left w:val="single" w:sz="2" w:space="0" w:color="000000"/>
              <w:right w:val="single" w:sz="2" w:space="0" w:color="000000"/>
            </w:tcBorders>
            <w:shd w:val="clear" w:color="auto" w:fill="auto"/>
            <w:tcMar>
              <w:left w:w="54" w:type="dxa"/>
            </w:tcMar>
            <w:vAlign w:val="center"/>
          </w:tcPr>
          <w:p w14:paraId="57DF5B5C" w14:textId="667C3148"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2B3C4AB" w14:textId="77777777" w:rsidTr="00052B9E">
        <w:tc>
          <w:tcPr>
            <w:tcW w:w="843" w:type="dxa"/>
            <w:tcBorders>
              <w:left w:val="single" w:sz="2" w:space="0" w:color="000000"/>
            </w:tcBorders>
            <w:shd w:val="clear" w:color="auto" w:fill="auto"/>
            <w:tcMar>
              <w:left w:w="54" w:type="dxa"/>
            </w:tcMar>
          </w:tcPr>
          <w:p w14:paraId="32A5D8F3"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F80C170" w14:textId="34E8D976" w:rsidR="00052B9E" w:rsidRPr="00F9459E" w:rsidRDefault="00052B9E" w:rsidP="00052B9E">
            <w:pPr>
              <w:pStyle w:val="TableContents"/>
              <w:jc w:val="both"/>
              <w:rPr>
                <w:rFonts w:ascii="Arial" w:hAnsi="Arial" w:cs="Arial"/>
              </w:rPr>
            </w:pPr>
            <w:r w:rsidRPr="00F9459E">
              <w:rPr>
                <w:rFonts w:ascii="Arial" w:hAnsi="Arial" w:cs="Arial"/>
              </w:rPr>
              <w:t>Garantir que as funcionalidades de aprovação de atestados e declarações estejam liberadas apenas para gestores, para o RH ou ainda para servidores que possuírem esta permissão, pois sua utilização necessita de conhecimento e autonomia para execução.</w:t>
            </w:r>
          </w:p>
        </w:tc>
        <w:tc>
          <w:tcPr>
            <w:tcW w:w="1829" w:type="dxa"/>
            <w:tcBorders>
              <w:left w:val="single" w:sz="2" w:space="0" w:color="000000"/>
              <w:right w:val="single" w:sz="2" w:space="0" w:color="000000"/>
            </w:tcBorders>
            <w:shd w:val="clear" w:color="auto" w:fill="auto"/>
            <w:tcMar>
              <w:left w:w="54" w:type="dxa"/>
            </w:tcMar>
            <w:vAlign w:val="center"/>
          </w:tcPr>
          <w:p w14:paraId="2989B364" w14:textId="457B9290"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E951225" w14:textId="77777777" w:rsidTr="00052B9E">
        <w:tc>
          <w:tcPr>
            <w:tcW w:w="843" w:type="dxa"/>
            <w:tcBorders>
              <w:left w:val="single" w:sz="2" w:space="0" w:color="000000"/>
            </w:tcBorders>
            <w:shd w:val="clear" w:color="auto" w:fill="auto"/>
            <w:tcMar>
              <w:left w:w="54" w:type="dxa"/>
            </w:tcMar>
          </w:tcPr>
          <w:p w14:paraId="658C9695"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D79B063" w14:textId="62EC7356" w:rsidR="00052B9E" w:rsidRPr="00B45C0A" w:rsidRDefault="00052B9E" w:rsidP="00052B9E">
            <w:pPr>
              <w:pStyle w:val="TableContents"/>
              <w:jc w:val="both"/>
              <w:rPr>
                <w:rFonts w:ascii="Arial" w:hAnsi="Arial" w:cs="Arial"/>
              </w:rPr>
            </w:pPr>
            <w:r w:rsidRPr="00B45C0A">
              <w:rPr>
                <w:rFonts w:ascii="Arial" w:hAnsi="Arial" w:cs="Arial"/>
              </w:rPr>
              <w:t>Permitir que o gestor possa aprovar ou reprovar uma solicitação de atestados e declarações. Em ambos os casos o solicitante deve ser avisado sobre o motivo.</w:t>
            </w:r>
          </w:p>
        </w:tc>
        <w:tc>
          <w:tcPr>
            <w:tcW w:w="1829" w:type="dxa"/>
            <w:tcBorders>
              <w:left w:val="single" w:sz="2" w:space="0" w:color="000000"/>
              <w:right w:val="single" w:sz="2" w:space="0" w:color="000000"/>
            </w:tcBorders>
            <w:shd w:val="clear" w:color="auto" w:fill="auto"/>
            <w:tcMar>
              <w:left w:w="54" w:type="dxa"/>
            </w:tcMar>
            <w:vAlign w:val="center"/>
          </w:tcPr>
          <w:p w14:paraId="2070B323" w14:textId="30B27E5F"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7E0E9C93" w14:textId="77777777" w:rsidTr="00052B9E">
        <w:tc>
          <w:tcPr>
            <w:tcW w:w="843" w:type="dxa"/>
            <w:tcBorders>
              <w:left w:val="single" w:sz="2" w:space="0" w:color="000000"/>
            </w:tcBorders>
            <w:shd w:val="clear" w:color="auto" w:fill="auto"/>
            <w:tcMar>
              <w:left w:w="54" w:type="dxa"/>
            </w:tcMar>
          </w:tcPr>
          <w:p w14:paraId="57E5D368"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6EC1EF0" w14:textId="24118941" w:rsidR="00052B9E" w:rsidRPr="00B45C0A" w:rsidRDefault="00052B9E" w:rsidP="00052B9E">
            <w:pPr>
              <w:pStyle w:val="TableContents"/>
              <w:jc w:val="both"/>
              <w:rPr>
                <w:rFonts w:ascii="Arial" w:hAnsi="Arial" w:cs="Arial"/>
              </w:rPr>
            </w:pPr>
            <w:r w:rsidRPr="00B45C0A">
              <w:rPr>
                <w:rFonts w:ascii="Arial" w:hAnsi="Arial" w:cs="Arial"/>
              </w:rPr>
              <w:t xml:space="preserve">Permitir que o gestor possa informar atestados e declarações para os servidores que não tenham acesso ao sistema ou o conhecimento necessário para isso. Nos casos </w:t>
            </w:r>
            <w:proofErr w:type="gramStart"/>
            <w:r w:rsidRPr="00B45C0A">
              <w:rPr>
                <w:rFonts w:ascii="Arial" w:hAnsi="Arial" w:cs="Arial"/>
              </w:rPr>
              <w:t>onde</w:t>
            </w:r>
            <w:proofErr w:type="gramEnd"/>
            <w:r w:rsidRPr="00B45C0A">
              <w:rPr>
                <w:rFonts w:ascii="Arial" w:hAnsi="Arial" w:cs="Arial"/>
              </w:rPr>
              <w:t xml:space="preserve"> o ajuste é criado pelo gestor, o ajuste deverá ser criado e aprovado no mesmo momento.</w:t>
            </w:r>
          </w:p>
        </w:tc>
        <w:tc>
          <w:tcPr>
            <w:tcW w:w="1829" w:type="dxa"/>
            <w:tcBorders>
              <w:left w:val="single" w:sz="2" w:space="0" w:color="000000"/>
              <w:right w:val="single" w:sz="2" w:space="0" w:color="000000"/>
            </w:tcBorders>
            <w:shd w:val="clear" w:color="auto" w:fill="auto"/>
            <w:tcMar>
              <w:left w:w="54" w:type="dxa"/>
            </w:tcMar>
            <w:vAlign w:val="center"/>
          </w:tcPr>
          <w:p w14:paraId="4B6BB514" w14:textId="4AA6D71B"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C2328D0" w14:textId="77777777" w:rsidTr="00052B9E">
        <w:tc>
          <w:tcPr>
            <w:tcW w:w="843" w:type="dxa"/>
            <w:tcBorders>
              <w:left w:val="single" w:sz="2" w:space="0" w:color="000000"/>
            </w:tcBorders>
            <w:shd w:val="clear" w:color="auto" w:fill="auto"/>
            <w:tcMar>
              <w:left w:w="54" w:type="dxa"/>
            </w:tcMar>
          </w:tcPr>
          <w:p w14:paraId="1199AB37"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F4A218A" w14:textId="3606A3B8" w:rsidR="00052B9E" w:rsidRPr="00B45C0A" w:rsidRDefault="00052B9E" w:rsidP="00052B9E">
            <w:pPr>
              <w:pStyle w:val="TableContents"/>
              <w:jc w:val="both"/>
              <w:rPr>
                <w:rFonts w:ascii="Arial" w:hAnsi="Arial" w:cs="Arial"/>
              </w:rPr>
            </w:pPr>
            <w:r w:rsidRPr="00B45C0A">
              <w:rPr>
                <w:rFonts w:ascii="Arial" w:hAnsi="Arial" w:cs="Arial"/>
              </w:rPr>
              <w:t>Permitir que o gestor possa fazer o download e visualizar os documentos anexados às solicitações de aprovação de atestados e declarações.</w:t>
            </w:r>
          </w:p>
        </w:tc>
        <w:tc>
          <w:tcPr>
            <w:tcW w:w="1829" w:type="dxa"/>
            <w:tcBorders>
              <w:left w:val="single" w:sz="2" w:space="0" w:color="000000"/>
              <w:right w:val="single" w:sz="2" w:space="0" w:color="000000"/>
            </w:tcBorders>
            <w:shd w:val="clear" w:color="auto" w:fill="auto"/>
            <w:tcMar>
              <w:left w:w="54" w:type="dxa"/>
            </w:tcMar>
            <w:vAlign w:val="center"/>
          </w:tcPr>
          <w:p w14:paraId="69F58CB0" w14:textId="7D97036B"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7EB1D6E2" w14:textId="77777777" w:rsidTr="00052B9E">
        <w:tc>
          <w:tcPr>
            <w:tcW w:w="843" w:type="dxa"/>
            <w:tcBorders>
              <w:left w:val="single" w:sz="2" w:space="0" w:color="000000"/>
            </w:tcBorders>
            <w:shd w:val="clear" w:color="auto" w:fill="auto"/>
            <w:tcMar>
              <w:left w:w="54" w:type="dxa"/>
            </w:tcMar>
          </w:tcPr>
          <w:p w14:paraId="3BE1641E"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D6F6661" w14:textId="31FAF061" w:rsidR="00052B9E" w:rsidRPr="00851081" w:rsidRDefault="00052B9E" w:rsidP="00052B9E">
            <w:pPr>
              <w:pStyle w:val="TableContents"/>
              <w:jc w:val="both"/>
              <w:rPr>
                <w:rFonts w:ascii="Arial" w:hAnsi="Arial" w:cs="Arial"/>
              </w:rPr>
            </w:pPr>
            <w:r w:rsidRPr="00851081">
              <w:rPr>
                <w:rFonts w:ascii="Arial" w:hAnsi="Arial" w:cs="Arial"/>
              </w:rPr>
              <w:t>Sistema deverá permitir a impressão de folha ponto, devendo conter no mínimo os seguintes dados:</w:t>
            </w:r>
          </w:p>
          <w:p w14:paraId="15B78310" w14:textId="77777777" w:rsidR="00052B9E" w:rsidRPr="00851081" w:rsidRDefault="00052B9E" w:rsidP="00BD424A">
            <w:pPr>
              <w:pStyle w:val="TableContents"/>
              <w:numPr>
                <w:ilvl w:val="0"/>
                <w:numId w:val="26"/>
              </w:numPr>
              <w:suppressLineNumbers/>
              <w:suppressAutoHyphens w:val="0"/>
              <w:jc w:val="both"/>
              <w:rPr>
                <w:rFonts w:ascii="Arial" w:hAnsi="Arial" w:cs="Arial"/>
              </w:rPr>
            </w:pPr>
            <w:r w:rsidRPr="00851081">
              <w:rPr>
                <w:rFonts w:ascii="Arial" w:hAnsi="Arial" w:cs="Arial"/>
              </w:rPr>
              <w:t>Período da competência da folha ponto que está sendo impressa</w:t>
            </w:r>
          </w:p>
          <w:p w14:paraId="3C2BBEE6" w14:textId="77777777" w:rsidR="00052B9E" w:rsidRPr="00851081" w:rsidRDefault="00052B9E" w:rsidP="00BD424A">
            <w:pPr>
              <w:pStyle w:val="TableContents"/>
              <w:numPr>
                <w:ilvl w:val="0"/>
                <w:numId w:val="26"/>
              </w:numPr>
              <w:suppressLineNumbers/>
              <w:suppressAutoHyphens w:val="0"/>
              <w:jc w:val="both"/>
              <w:rPr>
                <w:rFonts w:ascii="Arial" w:hAnsi="Arial" w:cs="Arial"/>
              </w:rPr>
            </w:pPr>
            <w:r w:rsidRPr="00851081">
              <w:rPr>
                <w:rFonts w:ascii="Arial" w:hAnsi="Arial" w:cs="Arial"/>
              </w:rPr>
              <w:t>Dados do empregador (Razão social, CNPJ, Endereço, entre outros)</w:t>
            </w:r>
          </w:p>
          <w:p w14:paraId="75475F55" w14:textId="77777777" w:rsidR="00052B9E" w:rsidRPr="00851081" w:rsidRDefault="00052B9E" w:rsidP="00BD424A">
            <w:pPr>
              <w:pStyle w:val="TableContents"/>
              <w:numPr>
                <w:ilvl w:val="0"/>
                <w:numId w:val="26"/>
              </w:numPr>
              <w:suppressLineNumbers/>
              <w:suppressAutoHyphens w:val="0"/>
              <w:jc w:val="both"/>
              <w:rPr>
                <w:rFonts w:ascii="Arial" w:hAnsi="Arial" w:cs="Arial"/>
              </w:rPr>
            </w:pPr>
            <w:r w:rsidRPr="00851081">
              <w:rPr>
                <w:rFonts w:ascii="Arial" w:hAnsi="Arial" w:cs="Arial"/>
              </w:rPr>
              <w:t>Dados do servidor (Nome, cargo, setor, entre outros)</w:t>
            </w:r>
          </w:p>
          <w:p w14:paraId="4E2141A7" w14:textId="77777777" w:rsidR="00052B9E" w:rsidRPr="00851081" w:rsidRDefault="00052B9E" w:rsidP="00BD424A">
            <w:pPr>
              <w:pStyle w:val="TableContents"/>
              <w:numPr>
                <w:ilvl w:val="0"/>
                <w:numId w:val="26"/>
              </w:numPr>
              <w:suppressLineNumbers/>
              <w:suppressAutoHyphens w:val="0"/>
              <w:jc w:val="both"/>
              <w:rPr>
                <w:rFonts w:ascii="Arial" w:hAnsi="Arial" w:cs="Arial"/>
              </w:rPr>
            </w:pPr>
            <w:r w:rsidRPr="00851081">
              <w:rPr>
                <w:rFonts w:ascii="Arial" w:hAnsi="Arial" w:cs="Arial"/>
              </w:rPr>
              <w:t>Escalas que o servidor possui</w:t>
            </w:r>
          </w:p>
          <w:p w14:paraId="6CE09495" w14:textId="77777777" w:rsidR="00052B9E" w:rsidRPr="00851081" w:rsidRDefault="00052B9E" w:rsidP="00BD424A">
            <w:pPr>
              <w:pStyle w:val="TableContents"/>
              <w:numPr>
                <w:ilvl w:val="0"/>
                <w:numId w:val="26"/>
              </w:numPr>
              <w:suppressLineNumbers/>
              <w:suppressAutoHyphens w:val="0"/>
              <w:jc w:val="both"/>
              <w:rPr>
                <w:rFonts w:ascii="Arial" w:hAnsi="Arial" w:cs="Arial"/>
              </w:rPr>
            </w:pPr>
            <w:r w:rsidRPr="00851081">
              <w:rPr>
                <w:rFonts w:ascii="Arial" w:hAnsi="Arial" w:cs="Arial"/>
              </w:rPr>
              <w:t>Detalhamento dia a dia dos seguintes campos:</w:t>
            </w:r>
          </w:p>
          <w:p w14:paraId="7EB10E10" w14:textId="77777777" w:rsidR="00052B9E" w:rsidRPr="00851081" w:rsidRDefault="00052B9E" w:rsidP="00BD424A">
            <w:pPr>
              <w:pStyle w:val="TableContents"/>
              <w:numPr>
                <w:ilvl w:val="1"/>
                <w:numId w:val="26"/>
              </w:numPr>
              <w:suppressLineNumbers/>
              <w:suppressAutoHyphens w:val="0"/>
              <w:jc w:val="both"/>
              <w:rPr>
                <w:rFonts w:ascii="Arial" w:hAnsi="Arial" w:cs="Arial"/>
              </w:rPr>
            </w:pPr>
            <w:r w:rsidRPr="00851081">
              <w:rPr>
                <w:rFonts w:ascii="Arial" w:hAnsi="Arial" w:cs="Arial"/>
              </w:rPr>
              <w:t>Data</w:t>
            </w:r>
          </w:p>
          <w:p w14:paraId="6975786B" w14:textId="77777777" w:rsidR="00052B9E" w:rsidRPr="00851081" w:rsidRDefault="00052B9E" w:rsidP="00BD424A">
            <w:pPr>
              <w:pStyle w:val="TableContents"/>
              <w:numPr>
                <w:ilvl w:val="1"/>
                <w:numId w:val="26"/>
              </w:numPr>
              <w:suppressLineNumbers/>
              <w:suppressAutoHyphens w:val="0"/>
              <w:jc w:val="both"/>
              <w:rPr>
                <w:rFonts w:ascii="Arial" w:hAnsi="Arial" w:cs="Arial"/>
              </w:rPr>
            </w:pPr>
            <w:r w:rsidRPr="00851081">
              <w:rPr>
                <w:rFonts w:ascii="Arial" w:hAnsi="Arial" w:cs="Arial"/>
              </w:rPr>
              <w:t>Dia da semana</w:t>
            </w:r>
          </w:p>
          <w:p w14:paraId="5A997D68" w14:textId="77777777" w:rsidR="00052B9E" w:rsidRPr="00851081" w:rsidRDefault="00052B9E" w:rsidP="00BD424A">
            <w:pPr>
              <w:pStyle w:val="TableContents"/>
              <w:numPr>
                <w:ilvl w:val="1"/>
                <w:numId w:val="26"/>
              </w:numPr>
              <w:suppressLineNumbers/>
              <w:suppressAutoHyphens w:val="0"/>
              <w:jc w:val="both"/>
              <w:rPr>
                <w:rFonts w:ascii="Arial" w:hAnsi="Arial" w:cs="Arial"/>
              </w:rPr>
            </w:pPr>
            <w:r w:rsidRPr="00851081">
              <w:rPr>
                <w:rFonts w:ascii="Arial" w:hAnsi="Arial" w:cs="Arial"/>
              </w:rPr>
              <w:t>Escala realizada no dia</w:t>
            </w:r>
          </w:p>
          <w:p w14:paraId="4D6CE522" w14:textId="77777777" w:rsidR="00052B9E" w:rsidRPr="00851081" w:rsidRDefault="00052B9E" w:rsidP="00BD424A">
            <w:pPr>
              <w:pStyle w:val="TableContents"/>
              <w:numPr>
                <w:ilvl w:val="1"/>
                <w:numId w:val="26"/>
              </w:numPr>
              <w:suppressLineNumbers/>
              <w:suppressAutoHyphens w:val="0"/>
              <w:jc w:val="both"/>
              <w:rPr>
                <w:rFonts w:ascii="Arial" w:hAnsi="Arial" w:cs="Arial"/>
              </w:rPr>
            </w:pPr>
            <w:r w:rsidRPr="00851081">
              <w:rPr>
                <w:rFonts w:ascii="Arial" w:hAnsi="Arial" w:cs="Arial"/>
              </w:rPr>
              <w:t>Marcações</w:t>
            </w:r>
          </w:p>
          <w:p w14:paraId="659F27D6" w14:textId="77777777" w:rsidR="00052B9E" w:rsidRPr="00851081" w:rsidRDefault="00052B9E" w:rsidP="00BD424A">
            <w:pPr>
              <w:pStyle w:val="TableContents"/>
              <w:numPr>
                <w:ilvl w:val="1"/>
                <w:numId w:val="26"/>
              </w:numPr>
              <w:suppressLineNumbers/>
              <w:suppressAutoHyphens w:val="0"/>
              <w:jc w:val="both"/>
              <w:rPr>
                <w:rFonts w:ascii="Arial" w:hAnsi="Arial" w:cs="Arial"/>
              </w:rPr>
            </w:pPr>
            <w:r w:rsidRPr="00851081">
              <w:rPr>
                <w:rFonts w:ascii="Arial" w:hAnsi="Arial" w:cs="Arial"/>
              </w:rPr>
              <w:t>Total de horas trabalhadas</w:t>
            </w:r>
          </w:p>
          <w:p w14:paraId="25C81875" w14:textId="77777777" w:rsidR="00052B9E" w:rsidRPr="00851081" w:rsidRDefault="00052B9E" w:rsidP="00BD424A">
            <w:pPr>
              <w:pStyle w:val="TableContents"/>
              <w:numPr>
                <w:ilvl w:val="1"/>
                <w:numId w:val="26"/>
              </w:numPr>
              <w:suppressLineNumbers/>
              <w:suppressAutoHyphens w:val="0"/>
              <w:jc w:val="both"/>
              <w:rPr>
                <w:rFonts w:ascii="Arial" w:hAnsi="Arial" w:cs="Arial"/>
              </w:rPr>
            </w:pPr>
            <w:r w:rsidRPr="00851081">
              <w:rPr>
                <w:rFonts w:ascii="Arial" w:hAnsi="Arial" w:cs="Arial"/>
              </w:rPr>
              <w:t>Horas faltas</w:t>
            </w:r>
          </w:p>
          <w:p w14:paraId="085F0092" w14:textId="77777777" w:rsidR="00052B9E" w:rsidRPr="00851081" w:rsidRDefault="00052B9E" w:rsidP="00BD424A">
            <w:pPr>
              <w:pStyle w:val="TableContents"/>
              <w:numPr>
                <w:ilvl w:val="1"/>
                <w:numId w:val="26"/>
              </w:numPr>
              <w:suppressLineNumbers/>
              <w:suppressAutoHyphens w:val="0"/>
              <w:jc w:val="both"/>
              <w:rPr>
                <w:rFonts w:ascii="Arial" w:hAnsi="Arial" w:cs="Arial"/>
              </w:rPr>
            </w:pPr>
            <w:r w:rsidRPr="00851081">
              <w:rPr>
                <w:rFonts w:ascii="Arial" w:hAnsi="Arial" w:cs="Arial"/>
              </w:rPr>
              <w:t>Horas extras (de acordo com parâmetros cadastrais de % hora extra)</w:t>
            </w:r>
          </w:p>
          <w:p w14:paraId="3FA5A021" w14:textId="77777777" w:rsidR="00052B9E" w:rsidRPr="00851081" w:rsidRDefault="00052B9E" w:rsidP="00BD424A">
            <w:pPr>
              <w:pStyle w:val="TableContents"/>
              <w:numPr>
                <w:ilvl w:val="1"/>
                <w:numId w:val="26"/>
              </w:numPr>
              <w:suppressLineNumbers/>
              <w:suppressAutoHyphens w:val="0"/>
              <w:jc w:val="both"/>
              <w:rPr>
                <w:rFonts w:ascii="Arial" w:hAnsi="Arial" w:cs="Arial"/>
              </w:rPr>
            </w:pPr>
            <w:r w:rsidRPr="00851081">
              <w:rPr>
                <w:rFonts w:ascii="Arial" w:hAnsi="Arial" w:cs="Arial"/>
              </w:rPr>
              <w:t>Horas realizadas em período noturno (De acordo com parâmetros cadastrais de horas noturnas)</w:t>
            </w:r>
          </w:p>
          <w:p w14:paraId="4FFCE994" w14:textId="77777777" w:rsidR="00052B9E" w:rsidRPr="00851081" w:rsidRDefault="00052B9E" w:rsidP="00BD424A">
            <w:pPr>
              <w:pStyle w:val="TableContents"/>
              <w:numPr>
                <w:ilvl w:val="1"/>
                <w:numId w:val="26"/>
              </w:numPr>
              <w:suppressLineNumbers/>
              <w:suppressAutoHyphens w:val="0"/>
              <w:jc w:val="both"/>
              <w:rPr>
                <w:rFonts w:ascii="Arial" w:hAnsi="Arial" w:cs="Arial"/>
              </w:rPr>
            </w:pPr>
            <w:r w:rsidRPr="00851081">
              <w:rPr>
                <w:rFonts w:ascii="Arial" w:hAnsi="Arial" w:cs="Arial"/>
              </w:rPr>
              <w:t>Horas realizadas em feriados (de acordo com o cadastro de feriados)</w:t>
            </w:r>
          </w:p>
          <w:p w14:paraId="3499B991" w14:textId="77777777" w:rsidR="00052B9E" w:rsidRPr="00851081" w:rsidRDefault="00052B9E" w:rsidP="00BD424A">
            <w:pPr>
              <w:pStyle w:val="TableContents"/>
              <w:numPr>
                <w:ilvl w:val="0"/>
                <w:numId w:val="26"/>
              </w:numPr>
              <w:suppressLineNumbers/>
              <w:suppressAutoHyphens w:val="0"/>
              <w:jc w:val="both"/>
              <w:rPr>
                <w:rFonts w:ascii="Arial" w:hAnsi="Arial" w:cs="Arial"/>
              </w:rPr>
            </w:pPr>
            <w:r w:rsidRPr="00851081">
              <w:rPr>
                <w:rFonts w:ascii="Arial" w:hAnsi="Arial" w:cs="Arial"/>
              </w:rPr>
              <w:t>Totalizador de horas trabalhadas na competência</w:t>
            </w:r>
          </w:p>
          <w:p w14:paraId="0870D19C" w14:textId="77777777" w:rsidR="00052B9E" w:rsidRPr="00851081" w:rsidRDefault="00052B9E" w:rsidP="00BD424A">
            <w:pPr>
              <w:pStyle w:val="TableContents"/>
              <w:numPr>
                <w:ilvl w:val="0"/>
                <w:numId w:val="26"/>
              </w:numPr>
              <w:suppressLineNumbers/>
              <w:suppressAutoHyphens w:val="0"/>
              <w:jc w:val="both"/>
              <w:rPr>
                <w:rFonts w:ascii="Arial" w:hAnsi="Arial" w:cs="Arial"/>
              </w:rPr>
            </w:pPr>
            <w:r w:rsidRPr="00851081">
              <w:rPr>
                <w:rFonts w:ascii="Arial" w:hAnsi="Arial" w:cs="Arial"/>
              </w:rPr>
              <w:t>Totalizador de horas faltas na competência</w:t>
            </w:r>
          </w:p>
          <w:p w14:paraId="6B2610A8" w14:textId="77777777" w:rsidR="00052B9E" w:rsidRPr="00851081" w:rsidRDefault="00052B9E" w:rsidP="00BD424A">
            <w:pPr>
              <w:pStyle w:val="TableContents"/>
              <w:numPr>
                <w:ilvl w:val="0"/>
                <w:numId w:val="26"/>
              </w:numPr>
              <w:suppressLineNumbers/>
              <w:suppressAutoHyphens w:val="0"/>
              <w:jc w:val="both"/>
              <w:rPr>
                <w:rFonts w:ascii="Arial" w:hAnsi="Arial" w:cs="Arial"/>
              </w:rPr>
            </w:pPr>
            <w:r w:rsidRPr="00851081">
              <w:rPr>
                <w:rFonts w:ascii="Arial" w:hAnsi="Arial" w:cs="Arial"/>
              </w:rPr>
              <w:t>Totalizador de horas realizadas em período noturno na competência (De acordo com parâmetros cadastrais de horas noturnas)</w:t>
            </w:r>
          </w:p>
          <w:p w14:paraId="2E59E5B5" w14:textId="77777777" w:rsidR="00052B9E" w:rsidRPr="00851081" w:rsidRDefault="00052B9E" w:rsidP="00BD424A">
            <w:pPr>
              <w:pStyle w:val="TableContents"/>
              <w:numPr>
                <w:ilvl w:val="0"/>
                <w:numId w:val="26"/>
              </w:numPr>
              <w:suppressLineNumbers/>
              <w:suppressAutoHyphens w:val="0"/>
              <w:jc w:val="both"/>
              <w:rPr>
                <w:rFonts w:ascii="Arial" w:hAnsi="Arial" w:cs="Arial"/>
              </w:rPr>
            </w:pPr>
            <w:r w:rsidRPr="00851081">
              <w:rPr>
                <w:rFonts w:ascii="Arial" w:hAnsi="Arial" w:cs="Arial"/>
              </w:rPr>
              <w:t>Totalizador de horas realizadas em feriados na competência (de acordo com o cadastro de feriados)</w:t>
            </w:r>
          </w:p>
          <w:p w14:paraId="49CE2127" w14:textId="77777777" w:rsidR="00052B9E" w:rsidRPr="00851081" w:rsidRDefault="00052B9E" w:rsidP="00BD424A">
            <w:pPr>
              <w:pStyle w:val="TableContents"/>
              <w:numPr>
                <w:ilvl w:val="0"/>
                <w:numId w:val="26"/>
              </w:numPr>
              <w:suppressLineNumbers/>
              <w:suppressAutoHyphens w:val="0"/>
              <w:jc w:val="both"/>
              <w:rPr>
                <w:rFonts w:ascii="Arial" w:hAnsi="Arial" w:cs="Arial"/>
              </w:rPr>
            </w:pPr>
            <w:r w:rsidRPr="00851081">
              <w:rPr>
                <w:rFonts w:ascii="Arial" w:hAnsi="Arial" w:cs="Arial"/>
              </w:rPr>
              <w:t>Totalizadores de horas extras realizadas na competência (de acordo com parâmetros cadastrais de % hora extra)</w:t>
            </w:r>
          </w:p>
          <w:p w14:paraId="4AD58CA0" w14:textId="77777777" w:rsidR="00052B9E" w:rsidRPr="00851081" w:rsidRDefault="00052B9E" w:rsidP="00BD424A">
            <w:pPr>
              <w:pStyle w:val="TableContents"/>
              <w:numPr>
                <w:ilvl w:val="0"/>
                <w:numId w:val="26"/>
              </w:numPr>
              <w:suppressLineNumbers/>
              <w:suppressAutoHyphens w:val="0"/>
              <w:jc w:val="both"/>
              <w:rPr>
                <w:rFonts w:ascii="Arial" w:hAnsi="Arial" w:cs="Arial"/>
              </w:rPr>
            </w:pPr>
            <w:r w:rsidRPr="00851081">
              <w:rPr>
                <w:rFonts w:ascii="Arial" w:hAnsi="Arial" w:cs="Arial"/>
              </w:rPr>
              <w:t>Campo para assinatura do servidor</w:t>
            </w:r>
          </w:p>
          <w:p w14:paraId="50CAA159" w14:textId="0B9E1698" w:rsidR="00052B9E" w:rsidRPr="00851081" w:rsidRDefault="00052B9E" w:rsidP="00BD424A">
            <w:pPr>
              <w:pStyle w:val="TableContents"/>
              <w:numPr>
                <w:ilvl w:val="0"/>
                <w:numId w:val="26"/>
              </w:numPr>
              <w:suppressLineNumbers/>
              <w:suppressAutoHyphens w:val="0"/>
              <w:jc w:val="both"/>
              <w:rPr>
                <w:rFonts w:ascii="Arial" w:hAnsi="Arial" w:cs="Arial"/>
              </w:rPr>
            </w:pPr>
            <w:r w:rsidRPr="00851081">
              <w:rPr>
                <w:rFonts w:ascii="Arial" w:hAnsi="Arial" w:cs="Arial"/>
              </w:rPr>
              <w:t>Campo para assinatura da chefia</w:t>
            </w:r>
          </w:p>
        </w:tc>
        <w:tc>
          <w:tcPr>
            <w:tcW w:w="1829" w:type="dxa"/>
            <w:tcBorders>
              <w:left w:val="single" w:sz="2" w:space="0" w:color="000000"/>
              <w:right w:val="single" w:sz="2" w:space="0" w:color="000000"/>
            </w:tcBorders>
            <w:shd w:val="clear" w:color="auto" w:fill="auto"/>
            <w:tcMar>
              <w:left w:w="54" w:type="dxa"/>
            </w:tcMar>
            <w:vAlign w:val="center"/>
          </w:tcPr>
          <w:p w14:paraId="089CB3FE" w14:textId="256B0D32"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1D65F3B" w14:textId="77777777" w:rsidTr="00052B9E">
        <w:tc>
          <w:tcPr>
            <w:tcW w:w="843" w:type="dxa"/>
            <w:tcBorders>
              <w:left w:val="single" w:sz="2" w:space="0" w:color="000000"/>
            </w:tcBorders>
            <w:shd w:val="clear" w:color="auto" w:fill="auto"/>
            <w:tcMar>
              <w:left w:w="54" w:type="dxa"/>
            </w:tcMar>
          </w:tcPr>
          <w:p w14:paraId="078DA47A"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FEB7FE9" w14:textId="5401004B" w:rsidR="00052B9E" w:rsidRPr="00851081" w:rsidRDefault="00052B9E" w:rsidP="00052B9E">
            <w:pPr>
              <w:pStyle w:val="TableContents"/>
              <w:jc w:val="both"/>
              <w:rPr>
                <w:rFonts w:ascii="Arial" w:hAnsi="Arial" w:cs="Arial"/>
              </w:rPr>
            </w:pPr>
            <w:r w:rsidRPr="00851081">
              <w:rPr>
                <w:rFonts w:ascii="Arial" w:hAnsi="Arial" w:cs="Arial"/>
              </w:rPr>
              <w:t>Deverá apresentar alguns dados básicos do servidor na tela de detalhamento de ponto, de forma a ser possível a identificação do servidor em questão.</w:t>
            </w:r>
          </w:p>
        </w:tc>
        <w:tc>
          <w:tcPr>
            <w:tcW w:w="1829" w:type="dxa"/>
            <w:tcBorders>
              <w:left w:val="single" w:sz="2" w:space="0" w:color="000000"/>
              <w:right w:val="single" w:sz="2" w:space="0" w:color="000000"/>
            </w:tcBorders>
            <w:shd w:val="clear" w:color="auto" w:fill="auto"/>
            <w:tcMar>
              <w:left w:w="54" w:type="dxa"/>
            </w:tcMar>
            <w:vAlign w:val="center"/>
          </w:tcPr>
          <w:p w14:paraId="6896F232" w14:textId="16E5EB3E"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9E92AB8" w14:textId="77777777" w:rsidTr="00052B9E">
        <w:tc>
          <w:tcPr>
            <w:tcW w:w="843" w:type="dxa"/>
            <w:tcBorders>
              <w:left w:val="single" w:sz="2" w:space="0" w:color="000000"/>
            </w:tcBorders>
            <w:shd w:val="clear" w:color="auto" w:fill="auto"/>
            <w:tcMar>
              <w:left w:w="54" w:type="dxa"/>
            </w:tcMar>
          </w:tcPr>
          <w:p w14:paraId="180FFF9A"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8CD6E05" w14:textId="15E8A0AC" w:rsidR="00052B9E" w:rsidRPr="00851081" w:rsidRDefault="00052B9E" w:rsidP="00052B9E">
            <w:pPr>
              <w:pStyle w:val="TableContents"/>
              <w:jc w:val="both"/>
              <w:rPr>
                <w:rFonts w:ascii="Arial" w:hAnsi="Arial" w:cs="Arial"/>
              </w:rPr>
            </w:pPr>
            <w:r w:rsidRPr="00851081">
              <w:rPr>
                <w:rFonts w:ascii="Arial" w:hAnsi="Arial" w:cs="Arial"/>
              </w:rPr>
              <w:t>Possuir funcionalidade para recalcular os totalizadores de horas de um determinado servidor referentes a uma determinada competência.</w:t>
            </w:r>
          </w:p>
        </w:tc>
        <w:tc>
          <w:tcPr>
            <w:tcW w:w="1829" w:type="dxa"/>
            <w:tcBorders>
              <w:left w:val="single" w:sz="2" w:space="0" w:color="000000"/>
              <w:right w:val="single" w:sz="2" w:space="0" w:color="000000"/>
            </w:tcBorders>
            <w:shd w:val="clear" w:color="auto" w:fill="auto"/>
            <w:tcMar>
              <w:left w:w="54" w:type="dxa"/>
            </w:tcMar>
            <w:vAlign w:val="center"/>
          </w:tcPr>
          <w:p w14:paraId="3C0293B4" w14:textId="0D7E6638"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EFC708F" w14:textId="77777777" w:rsidTr="00052B9E">
        <w:tc>
          <w:tcPr>
            <w:tcW w:w="843" w:type="dxa"/>
            <w:tcBorders>
              <w:left w:val="single" w:sz="2" w:space="0" w:color="000000"/>
            </w:tcBorders>
            <w:shd w:val="clear" w:color="auto" w:fill="auto"/>
            <w:tcMar>
              <w:left w:w="54" w:type="dxa"/>
            </w:tcMar>
          </w:tcPr>
          <w:p w14:paraId="1118B5E1"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C0634D4" w14:textId="4FD611AF" w:rsidR="00052B9E" w:rsidRPr="00851081" w:rsidRDefault="00052B9E" w:rsidP="00052B9E">
            <w:pPr>
              <w:pStyle w:val="TableContents"/>
              <w:jc w:val="both"/>
              <w:rPr>
                <w:rFonts w:ascii="Arial" w:hAnsi="Arial" w:cs="Arial"/>
              </w:rPr>
            </w:pPr>
            <w:r w:rsidRPr="00851081">
              <w:rPr>
                <w:rFonts w:ascii="Arial" w:hAnsi="Arial" w:cs="Arial"/>
              </w:rPr>
              <w:t xml:space="preserve">Permitir que a funcionalidade de recálculo dos totalizadores de horas possa ser utilizada em casos de ajustes de ponto, informação de atestados e declarações tanto em competências abertas como em competências </w:t>
            </w:r>
            <w:r w:rsidRPr="00851081">
              <w:rPr>
                <w:rFonts w:ascii="Arial" w:hAnsi="Arial" w:cs="Arial"/>
              </w:rPr>
              <w:lastRenderedPageBreak/>
              <w:t>fechadas, garantindo dessa forma que será possível reprocessar apenas os servidores necessários sem necessidade de reprocessamento de toda a folha.</w:t>
            </w:r>
          </w:p>
        </w:tc>
        <w:tc>
          <w:tcPr>
            <w:tcW w:w="1829" w:type="dxa"/>
            <w:tcBorders>
              <w:left w:val="single" w:sz="2" w:space="0" w:color="000000"/>
              <w:right w:val="single" w:sz="2" w:space="0" w:color="000000"/>
            </w:tcBorders>
            <w:shd w:val="clear" w:color="auto" w:fill="auto"/>
            <w:tcMar>
              <w:left w:w="54" w:type="dxa"/>
            </w:tcMar>
            <w:vAlign w:val="center"/>
          </w:tcPr>
          <w:p w14:paraId="15259CC8" w14:textId="45242AC4" w:rsidR="00052B9E" w:rsidRPr="00052B9E" w:rsidRDefault="00052B9E" w:rsidP="00052B9E">
            <w:pPr>
              <w:pStyle w:val="TableContents"/>
              <w:jc w:val="center"/>
              <w:rPr>
                <w:rFonts w:ascii="Arial" w:hAnsi="Arial" w:cs="Arial"/>
              </w:rPr>
            </w:pPr>
            <w:r>
              <w:rPr>
                <w:rFonts w:ascii="Arial" w:hAnsi="Arial" w:cs="Arial"/>
              </w:rPr>
              <w:lastRenderedPageBreak/>
              <w:t>X</w:t>
            </w:r>
          </w:p>
        </w:tc>
      </w:tr>
      <w:tr w:rsidR="00052B9E" w:rsidRPr="00FE55D5" w14:paraId="69E032BF" w14:textId="77777777" w:rsidTr="00052B9E">
        <w:tc>
          <w:tcPr>
            <w:tcW w:w="843" w:type="dxa"/>
            <w:tcBorders>
              <w:left w:val="single" w:sz="2" w:space="0" w:color="000000"/>
            </w:tcBorders>
            <w:shd w:val="clear" w:color="auto" w:fill="auto"/>
            <w:tcMar>
              <w:left w:w="54" w:type="dxa"/>
            </w:tcMar>
          </w:tcPr>
          <w:p w14:paraId="1576F7DE"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00FB1EE" w14:textId="335256B9" w:rsidR="00052B9E" w:rsidRPr="00851081" w:rsidRDefault="00052B9E" w:rsidP="00052B9E">
            <w:pPr>
              <w:pStyle w:val="TableContents"/>
              <w:jc w:val="both"/>
              <w:rPr>
                <w:rFonts w:ascii="Arial" w:hAnsi="Arial" w:cs="Arial"/>
              </w:rPr>
            </w:pPr>
            <w:r w:rsidRPr="00851081">
              <w:rPr>
                <w:rFonts w:ascii="Arial" w:hAnsi="Arial" w:cs="Arial"/>
              </w:rPr>
              <w:t>O sistema deverá apresentar diariamente, por servidor, as horas não aprovadas e/ou pendentes de aprovação pelo gestor.</w:t>
            </w:r>
          </w:p>
        </w:tc>
        <w:tc>
          <w:tcPr>
            <w:tcW w:w="1829" w:type="dxa"/>
            <w:tcBorders>
              <w:left w:val="single" w:sz="2" w:space="0" w:color="000000"/>
              <w:right w:val="single" w:sz="2" w:space="0" w:color="000000"/>
            </w:tcBorders>
            <w:shd w:val="clear" w:color="auto" w:fill="auto"/>
            <w:tcMar>
              <w:left w:w="54" w:type="dxa"/>
            </w:tcMar>
            <w:vAlign w:val="center"/>
          </w:tcPr>
          <w:p w14:paraId="4529A65E" w14:textId="1789726E"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DB779EA" w14:textId="77777777" w:rsidTr="00052B9E">
        <w:tc>
          <w:tcPr>
            <w:tcW w:w="843" w:type="dxa"/>
            <w:tcBorders>
              <w:left w:val="single" w:sz="2" w:space="0" w:color="000000"/>
            </w:tcBorders>
            <w:shd w:val="clear" w:color="auto" w:fill="auto"/>
            <w:tcMar>
              <w:left w:w="54" w:type="dxa"/>
            </w:tcMar>
          </w:tcPr>
          <w:p w14:paraId="75FB787B"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B4A0DC7" w14:textId="1B893CD3" w:rsidR="00052B9E" w:rsidRPr="00851081" w:rsidRDefault="00052B9E" w:rsidP="00052B9E">
            <w:pPr>
              <w:pStyle w:val="TableContents"/>
              <w:jc w:val="both"/>
              <w:rPr>
                <w:rFonts w:ascii="Arial" w:hAnsi="Arial" w:cs="Arial"/>
              </w:rPr>
            </w:pPr>
            <w:r w:rsidRPr="00851081">
              <w:rPr>
                <w:rFonts w:ascii="Arial" w:hAnsi="Arial" w:cs="Arial"/>
              </w:rPr>
              <w:t>Garantir que apenas as horas aprovadas pelo gestor sejam contabilizadas nos cálculos de horas.</w:t>
            </w:r>
          </w:p>
        </w:tc>
        <w:tc>
          <w:tcPr>
            <w:tcW w:w="1829" w:type="dxa"/>
            <w:tcBorders>
              <w:left w:val="single" w:sz="2" w:space="0" w:color="000000"/>
              <w:right w:val="single" w:sz="2" w:space="0" w:color="000000"/>
            </w:tcBorders>
            <w:shd w:val="clear" w:color="auto" w:fill="auto"/>
            <w:tcMar>
              <w:left w:w="54" w:type="dxa"/>
            </w:tcMar>
            <w:vAlign w:val="center"/>
          </w:tcPr>
          <w:p w14:paraId="72FF7850" w14:textId="0EF7958B"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038C894" w14:textId="77777777" w:rsidTr="00052B9E">
        <w:tc>
          <w:tcPr>
            <w:tcW w:w="843" w:type="dxa"/>
            <w:tcBorders>
              <w:left w:val="single" w:sz="2" w:space="0" w:color="000000"/>
            </w:tcBorders>
            <w:shd w:val="clear" w:color="auto" w:fill="auto"/>
            <w:tcMar>
              <w:left w:w="54" w:type="dxa"/>
            </w:tcMar>
          </w:tcPr>
          <w:p w14:paraId="21E5A9DE"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2B27A33" w14:textId="52931EC6" w:rsidR="00052B9E" w:rsidRPr="00851081" w:rsidRDefault="00052B9E" w:rsidP="00052B9E">
            <w:pPr>
              <w:pStyle w:val="TableContents"/>
              <w:jc w:val="both"/>
              <w:rPr>
                <w:rFonts w:ascii="Arial" w:hAnsi="Arial" w:cs="Arial"/>
              </w:rPr>
            </w:pPr>
            <w:r w:rsidRPr="00851081">
              <w:rPr>
                <w:rFonts w:ascii="Arial" w:hAnsi="Arial" w:cs="Arial"/>
              </w:rPr>
              <w:t>Garantir que as horas não aprovadas tenham indicador visual diferente das horas já aprovadas.</w:t>
            </w:r>
          </w:p>
        </w:tc>
        <w:tc>
          <w:tcPr>
            <w:tcW w:w="1829" w:type="dxa"/>
            <w:tcBorders>
              <w:left w:val="single" w:sz="2" w:space="0" w:color="000000"/>
              <w:right w:val="single" w:sz="2" w:space="0" w:color="000000"/>
            </w:tcBorders>
            <w:shd w:val="clear" w:color="auto" w:fill="auto"/>
            <w:tcMar>
              <w:left w:w="54" w:type="dxa"/>
            </w:tcMar>
            <w:vAlign w:val="center"/>
          </w:tcPr>
          <w:p w14:paraId="1406B41F" w14:textId="4B30B615"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C854A4B" w14:textId="77777777" w:rsidTr="00052B9E">
        <w:tc>
          <w:tcPr>
            <w:tcW w:w="843" w:type="dxa"/>
            <w:tcBorders>
              <w:left w:val="single" w:sz="2" w:space="0" w:color="000000"/>
            </w:tcBorders>
            <w:shd w:val="clear" w:color="auto" w:fill="auto"/>
            <w:tcMar>
              <w:left w:w="54" w:type="dxa"/>
            </w:tcMar>
          </w:tcPr>
          <w:p w14:paraId="7D73B2E6"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AA3194A" w14:textId="5F5F72EE" w:rsidR="00052B9E" w:rsidRPr="00851081" w:rsidRDefault="00052B9E" w:rsidP="00052B9E">
            <w:pPr>
              <w:pStyle w:val="TableContents"/>
              <w:jc w:val="both"/>
              <w:rPr>
                <w:rFonts w:ascii="Arial" w:hAnsi="Arial" w:cs="Arial"/>
              </w:rPr>
            </w:pPr>
            <w:r w:rsidRPr="00851081">
              <w:rPr>
                <w:rFonts w:ascii="Arial" w:hAnsi="Arial" w:cs="Arial"/>
              </w:rPr>
              <w:t>O sistema deverá apresentar diariamente, por servidor, o indicador de ajuste de horas aprovadas pelo gestor.</w:t>
            </w:r>
          </w:p>
        </w:tc>
        <w:tc>
          <w:tcPr>
            <w:tcW w:w="1829" w:type="dxa"/>
            <w:tcBorders>
              <w:left w:val="single" w:sz="2" w:space="0" w:color="000000"/>
              <w:right w:val="single" w:sz="2" w:space="0" w:color="000000"/>
            </w:tcBorders>
            <w:shd w:val="clear" w:color="auto" w:fill="auto"/>
            <w:tcMar>
              <w:left w:w="54" w:type="dxa"/>
            </w:tcMar>
            <w:vAlign w:val="center"/>
          </w:tcPr>
          <w:p w14:paraId="3E0E0FEA" w14:textId="26C63380"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F9CA88C" w14:textId="77777777" w:rsidTr="00052B9E">
        <w:tc>
          <w:tcPr>
            <w:tcW w:w="843" w:type="dxa"/>
            <w:tcBorders>
              <w:left w:val="single" w:sz="2" w:space="0" w:color="000000"/>
            </w:tcBorders>
            <w:shd w:val="clear" w:color="auto" w:fill="auto"/>
            <w:tcMar>
              <w:left w:w="54" w:type="dxa"/>
            </w:tcMar>
          </w:tcPr>
          <w:p w14:paraId="607FE142"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4F17BCB" w14:textId="0EB8B75F" w:rsidR="00052B9E" w:rsidRPr="00851081" w:rsidRDefault="00052B9E" w:rsidP="00052B9E">
            <w:pPr>
              <w:pStyle w:val="TableContents"/>
              <w:jc w:val="both"/>
              <w:rPr>
                <w:rFonts w:ascii="Arial" w:hAnsi="Arial" w:cs="Arial"/>
              </w:rPr>
            </w:pPr>
            <w:r w:rsidRPr="00851081">
              <w:rPr>
                <w:rFonts w:ascii="Arial" w:hAnsi="Arial" w:cs="Arial"/>
              </w:rPr>
              <w:t>Garantir que os ajustes de horas aprovadas tenham indicador visual diferente das horas ainda não aprovadas ou registradas corretamente, ou seja, horas sem necessidade de ajustes.</w:t>
            </w:r>
          </w:p>
        </w:tc>
        <w:tc>
          <w:tcPr>
            <w:tcW w:w="1829" w:type="dxa"/>
            <w:tcBorders>
              <w:left w:val="single" w:sz="2" w:space="0" w:color="000000"/>
              <w:right w:val="single" w:sz="2" w:space="0" w:color="000000"/>
            </w:tcBorders>
            <w:shd w:val="clear" w:color="auto" w:fill="auto"/>
            <w:tcMar>
              <w:left w:w="54" w:type="dxa"/>
            </w:tcMar>
            <w:vAlign w:val="center"/>
          </w:tcPr>
          <w:p w14:paraId="5F26D3EA" w14:textId="1CB2703F"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41B028F" w14:textId="77777777" w:rsidTr="00052B9E">
        <w:tc>
          <w:tcPr>
            <w:tcW w:w="843" w:type="dxa"/>
            <w:tcBorders>
              <w:left w:val="single" w:sz="2" w:space="0" w:color="000000"/>
            </w:tcBorders>
            <w:shd w:val="clear" w:color="auto" w:fill="auto"/>
            <w:tcMar>
              <w:left w:w="54" w:type="dxa"/>
            </w:tcMar>
          </w:tcPr>
          <w:p w14:paraId="67FAFC51"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2AE9A33" w14:textId="2E66EB87" w:rsidR="00052B9E" w:rsidRPr="00851081" w:rsidRDefault="00052B9E" w:rsidP="00052B9E">
            <w:pPr>
              <w:pStyle w:val="TableContents"/>
              <w:jc w:val="both"/>
              <w:rPr>
                <w:rFonts w:ascii="Arial" w:hAnsi="Arial" w:cs="Arial"/>
              </w:rPr>
            </w:pPr>
            <w:r w:rsidRPr="00851081">
              <w:rPr>
                <w:rFonts w:ascii="Arial" w:hAnsi="Arial" w:cs="Arial"/>
              </w:rPr>
              <w:t>Apresentar diariamente, por servidor, indicador de saldo de horas (extras ou negativas).</w:t>
            </w:r>
          </w:p>
        </w:tc>
        <w:tc>
          <w:tcPr>
            <w:tcW w:w="1829" w:type="dxa"/>
            <w:tcBorders>
              <w:left w:val="single" w:sz="2" w:space="0" w:color="000000"/>
              <w:right w:val="single" w:sz="2" w:space="0" w:color="000000"/>
            </w:tcBorders>
            <w:shd w:val="clear" w:color="auto" w:fill="auto"/>
            <w:tcMar>
              <w:left w:w="54" w:type="dxa"/>
            </w:tcMar>
            <w:vAlign w:val="center"/>
          </w:tcPr>
          <w:p w14:paraId="1F5E6A26" w14:textId="0488E3F4"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70B52CC" w14:textId="77777777" w:rsidTr="00052B9E">
        <w:tc>
          <w:tcPr>
            <w:tcW w:w="843" w:type="dxa"/>
            <w:tcBorders>
              <w:left w:val="single" w:sz="2" w:space="0" w:color="000000"/>
            </w:tcBorders>
            <w:shd w:val="clear" w:color="auto" w:fill="auto"/>
            <w:tcMar>
              <w:left w:w="54" w:type="dxa"/>
            </w:tcMar>
          </w:tcPr>
          <w:p w14:paraId="1B3DD7C2"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E8ADC9C" w14:textId="248B5259" w:rsidR="00052B9E" w:rsidRPr="00851081" w:rsidRDefault="00052B9E" w:rsidP="00052B9E">
            <w:pPr>
              <w:pStyle w:val="TableContents"/>
              <w:jc w:val="both"/>
              <w:rPr>
                <w:rFonts w:ascii="Arial" w:hAnsi="Arial" w:cs="Arial"/>
              </w:rPr>
            </w:pPr>
            <w:r w:rsidRPr="00851081">
              <w:rPr>
                <w:rFonts w:ascii="Arial" w:hAnsi="Arial" w:cs="Arial"/>
              </w:rPr>
              <w:t>Apresentar por servidor um indicador de projeção de horas a trabalhar na competência. Este indicador deverá levar em conta a escala cadastrada para servidor multiplicado pela quantidade de dias trabalhados na respectiva competência.</w:t>
            </w:r>
          </w:p>
        </w:tc>
        <w:tc>
          <w:tcPr>
            <w:tcW w:w="1829" w:type="dxa"/>
            <w:tcBorders>
              <w:left w:val="single" w:sz="2" w:space="0" w:color="000000"/>
              <w:right w:val="single" w:sz="2" w:space="0" w:color="000000"/>
            </w:tcBorders>
            <w:shd w:val="clear" w:color="auto" w:fill="auto"/>
            <w:tcMar>
              <w:left w:w="54" w:type="dxa"/>
            </w:tcMar>
            <w:vAlign w:val="center"/>
          </w:tcPr>
          <w:p w14:paraId="203E09D1" w14:textId="129DAA8F"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7A39B71D" w14:textId="77777777" w:rsidTr="00052B9E">
        <w:tc>
          <w:tcPr>
            <w:tcW w:w="843" w:type="dxa"/>
            <w:tcBorders>
              <w:left w:val="single" w:sz="2" w:space="0" w:color="000000"/>
            </w:tcBorders>
            <w:shd w:val="clear" w:color="auto" w:fill="auto"/>
            <w:tcMar>
              <w:left w:w="54" w:type="dxa"/>
            </w:tcMar>
          </w:tcPr>
          <w:p w14:paraId="5874149B"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847567F" w14:textId="6C07F619" w:rsidR="00052B9E" w:rsidRPr="00851081" w:rsidRDefault="00052B9E" w:rsidP="00052B9E">
            <w:pPr>
              <w:pStyle w:val="TableContents"/>
              <w:jc w:val="both"/>
              <w:rPr>
                <w:rFonts w:ascii="Arial" w:hAnsi="Arial" w:cs="Arial"/>
              </w:rPr>
            </w:pPr>
            <w:r w:rsidRPr="00851081">
              <w:rPr>
                <w:rFonts w:ascii="Arial" w:hAnsi="Arial" w:cs="Arial"/>
              </w:rPr>
              <w:t>Sistema deverá apresentar, por servidor, um indicador do total de horas já trabalhadas na competência que está sendo analisada.</w:t>
            </w:r>
          </w:p>
        </w:tc>
        <w:tc>
          <w:tcPr>
            <w:tcW w:w="1829" w:type="dxa"/>
            <w:tcBorders>
              <w:left w:val="single" w:sz="2" w:space="0" w:color="000000"/>
              <w:right w:val="single" w:sz="2" w:space="0" w:color="000000"/>
            </w:tcBorders>
            <w:shd w:val="clear" w:color="auto" w:fill="auto"/>
            <w:tcMar>
              <w:left w:w="54" w:type="dxa"/>
            </w:tcMar>
            <w:vAlign w:val="center"/>
          </w:tcPr>
          <w:p w14:paraId="63CE3E52" w14:textId="45A4FC27"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EEBD457" w14:textId="77777777" w:rsidTr="00052B9E">
        <w:tc>
          <w:tcPr>
            <w:tcW w:w="843" w:type="dxa"/>
            <w:tcBorders>
              <w:left w:val="single" w:sz="2" w:space="0" w:color="000000"/>
            </w:tcBorders>
            <w:shd w:val="clear" w:color="auto" w:fill="auto"/>
            <w:tcMar>
              <w:left w:w="54" w:type="dxa"/>
            </w:tcMar>
          </w:tcPr>
          <w:p w14:paraId="1332BFE2"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CF80DC1" w14:textId="2540D372" w:rsidR="00052B9E" w:rsidRPr="00EA1847" w:rsidRDefault="00052B9E" w:rsidP="00052B9E">
            <w:pPr>
              <w:pStyle w:val="TableContents"/>
              <w:jc w:val="both"/>
              <w:rPr>
                <w:rFonts w:ascii="Arial" w:hAnsi="Arial" w:cs="Arial"/>
              </w:rPr>
            </w:pPr>
            <w:r w:rsidRPr="00EA1847">
              <w:rPr>
                <w:rFonts w:ascii="Arial" w:hAnsi="Arial" w:cs="Arial"/>
              </w:rPr>
              <w:t>Sistema deverá apresentar, por servidor, um indicador do total de horas falta na competência que está sendo analisada.</w:t>
            </w:r>
          </w:p>
        </w:tc>
        <w:tc>
          <w:tcPr>
            <w:tcW w:w="1829" w:type="dxa"/>
            <w:tcBorders>
              <w:left w:val="single" w:sz="2" w:space="0" w:color="000000"/>
              <w:right w:val="single" w:sz="2" w:space="0" w:color="000000"/>
            </w:tcBorders>
            <w:shd w:val="clear" w:color="auto" w:fill="auto"/>
            <w:tcMar>
              <w:left w:w="54" w:type="dxa"/>
            </w:tcMar>
            <w:vAlign w:val="center"/>
          </w:tcPr>
          <w:p w14:paraId="733477FB" w14:textId="656A3397"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62EAEE1" w14:textId="77777777" w:rsidTr="00052B9E">
        <w:tc>
          <w:tcPr>
            <w:tcW w:w="843" w:type="dxa"/>
            <w:tcBorders>
              <w:left w:val="single" w:sz="2" w:space="0" w:color="000000"/>
            </w:tcBorders>
            <w:shd w:val="clear" w:color="auto" w:fill="auto"/>
            <w:tcMar>
              <w:left w:w="54" w:type="dxa"/>
            </w:tcMar>
          </w:tcPr>
          <w:p w14:paraId="783DE6B1"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9C81360" w14:textId="1FE959E3" w:rsidR="00052B9E" w:rsidRPr="00EA1847" w:rsidRDefault="00052B9E" w:rsidP="00052B9E">
            <w:pPr>
              <w:pStyle w:val="TableContents"/>
              <w:jc w:val="both"/>
              <w:rPr>
                <w:rFonts w:ascii="Arial" w:hAnsi="Arial" w:cs="Arial"/>
              </w:rPr>
            </w:pPr>
            <w:r w:rsidRPr="00EA1847">
              <w:rPr>
                <w:rFonts w:ascii="Arial" w:hAnsi="Arial" w:cs="Arial"/>
              </w:rPr>
              <w:t>Sistema deverá apresentar, por servidor, um indicador do total de horas extras na competência que está sendo analisada.</w:t>
            </w:r>
          </w:p>
        </w:tc>
        <w:tc>
          <w:tcPr>
            <w:tcW w:w="1829" w:type="dxa"/>
            <w:tcBorders>
              <w:left w:val="single" w:sz="2" w:space="0" w:color="000000"/>
              <w:right w:val="single" w:sz="2" w:space="0" w:color="000000"/>
            </w:tcBorders>
            <w:shd w:val="clear" w:color="auto" w:fill="auto"/>
            <w:tcMar>
              <w:left w:w="54" w:type="dxa"/>
            </w:tcMar>
            <w:vAlign w:val="center"/>
          </w:tcPr>
          <w:p w14:paraId="0B9C4C7B" w14:textId="364A1660"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4746DE5" w14:textId="77777777" w:rsidTr="00052B9E">
        <w:tc>
          <w:tcPr>
            <w:tcW w:w="843" w:type="dxa"/>
            <w:tcBorders>
              <w:left w:val="single" w:sz="2" w:space="0" w:color="000000"/>
            </w:tcBorders>
            <w:shd w:val="clear" w:color="auto" w:fill="auto"/>
            <w:tcMar>
              <w:left w:w="54" w:type="dxa"/>
            </w:tcMar>
          </w:tcPr>
          <w:p w14:paraId="47F796F3"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066BE60" w14:textId="6650895B" w:rsidR="00052B9E" w:rsidRPr="00EA1847" w:rsidRDefault="00052B9E" w:rsidP="00052B9E">
            <w:pPr>
              <w:pStyle w:val="TableContents"/>
              <w:jc w:val="both"/>
              <w:rPr>
                <w:rFonts w:ascii="Arial" w:hAnsi="Arial" w:cs="Arial"/>
              </w:rPr>
            </w:pPr>
            <w:r w:rsidRPr="00EA1847">
              <w:rPr>
                <w:rFonts w:ascii="Arial" w:hAnsi="Arial" w:cs="Arial"/>
              </w:rPr>
              <w:t>Sistema deverá apresentar indicador visual nos dias em que for feriado, tanto no sistema quanto na folha ponto.</w:t>
            </w:r>
          </w:p>
        </w:tc>
        <w:tc>
          <w:tcPr>
            <w:tcW w:w="1829" w:type="dxa"/>
            <w:tcBorders>
              <w:left w:val="single" w:sz="2" w:space="0" w:color="000000"/>
              <w:right w:val="single" w:sz="2" w:space="0" w:color="000000"/>
            </w:tcBorders>
            <w:shd w:val="clear" w:color="auto" w:fill="auto"/>
            <w:tcMar>
              <w:left w:w="54" w:type="dxa"/>
            </w:tcMar>
            <w:vAlign w:val="center"/>
          </w:tcPr>
          <w:p w14:paraId="00A2110A" w14:textId="534937A4"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40EC4F2" w14:textId="77777777" w:rsidTr="00052B9E">
        <w:tc>
          <w:tcPr>
            <w:tcW w:w="843" w:type="dxa"/>
            <w:tcBorders>
              <w:left w:val="single" w:sz="2" w:space="0" w:color="000000"/>
            </w:tcBorders>
            <w:shd w:val="clear" w:color="auto" w:fill="auto"/>
            <w:tcMar>
              <w:left w:w="54" w:type="dxa"/>
            </w:tcMar>
          </w:tcPr>
          <w:p w14:paraId="61A8DA6B"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5D0336F" w14:textId="3AB264E4" w:rsidR="00052B9E" w:rsidRPr="00EA1847" w:rsidRDefault="00052B9E" w:rsidP="00052B9E">
            <w:pPr>
              <w:pStyle w:val="TableContents"/>
              <w:jc w:val="both"/>
              <w:rPr>
                <w:rFonts w:ascii="Arial" w:hAnsi="Arial" w:cs="Arial"/>
              </w:rPr>
            </w:pPr>
            <w:r w:rsidRPr="00EA1847">
              <w:rPr>
                <w:rFonts w:ascii="Arial" w:hAnsi="Arial" w:cs="Arial"/>
              </w:rPr>
              <w:t>Sistema deverá apresentar um indicador visual de DSR, conforme indicado na escala vinculada ao servidor. Este indicador deverá aparecer tanto no sistema quanto na folha ponto.</w:t>
            </w:r>
          </w:p>
        </w:tc>
        <w:tc>
          <w:tcPr>
            <w:tcW w:w="1829" w:type="dxa"/>
            <w:tcBorders>
              <w:left w:val="single" w:sz="2" w:space="0" w:color="000000"/>
              <w:right w:val="single" w:sz="2" w:space="0" w:color="000000"/>
            </w:tcBorders>
            <w:shd w:val="clear" w:color="auto" w:fill="auto"/>
            <w:tcMar>
              <w:left w:w="54" w:type="dxa"/>
            </w:tcMar>
            <w:vAlign w:val="center"/>
          </w:tcPr>
          <w:p w14:paraId="3F51E6C4" w14:textId="3AE87575"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7C2AD58" w14:textId="77777777" w:rsidTr="00052B9E">
        <w:tc>
          <w:tcPr>
            <w:tcW w:w="843" w:type="dxa"/>
            <w:tcBorders>
              <w:left w:val="single" w:sz="2" w:space="0" w:color="000000"/>
            </w:tcBorders>
            <w:shd w:val="clear" w:color="auto" w:fill="auto"/>
            <w:tcMar>
              <w:left w:w="54" w:type="dxa"/>
            </w:tcMar>
          </w:tcPr>
          <w:p w14:paraId="05A6464B"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6E35E92" w14:textId="68D549D4" w:rsidR="00052B9E" w:rsidRPr="00EA1847" w:rsidRDefault="00052B9E" w:rsidP="00052B9E">
            <w:pPr>
              <w:pStyle w:val="TableContents"/>
              <w:jc w:val="both"/>
              <w:rPr>
                <w:rFonts w:ascii="Arial" w:hAnsi="Arial" w:cs="Arial"/>
              </w:rPr>
            </w:pPr>
            <w:r w:rsidRPr="00EA1847">
              <w:rPr>
                <w:rFonts w:ascii="Arial" w:hAnsi="Arial" w:cs="Arial"/>
              </w:rPr>
              <w:t>Sistema deverá apresentar um indicador visual, por servidor, em tela e em relatório de ponto, quando houver compensação de horas, realizadas de acordo com a escala vinculada ao servidor.</w:t>
            </w:r>
          </w:p>
        </w:tc>
        <w:tc>
          <w:tcPr>
            <w:tcW w:w="1829" w:type="dxa"/>
            <w:tcBorders>
              <w:left w:val="single" w:sz="2" w:space="0" w:color="000000"/>
              <w:right w:val="single" w:sz="2" w:space="0" w:color="000000"/>
            </w:tcBorders>
            <w:shd w:val="clear" w:color="auto" w:fill="auto"/>
            <w:tcMar>
              <w:left w:w="54" w:type="dxa"/>
            </w:tcMar>
            <w:vAlign w:val="center"/>
          </w:tcPr>
          <w:p w14:paraId="6BAFF123" w14:textId="02EECC0B"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43D6835" w14:textId="77777777" w:rsidTr="00052B9E">
        <w:tc>
          <w:tcPr>
            <w:tcW w:w="843" w:type="dxa"/>
            <w:tcBorders>
              <w:left w:val="single" w:sz="2" w:space="0" w:color="000000"/>
            </w:tcBorders>
            <w:shd w:val="clear" w:color="auto" w:fill="auto"/>
            <w:tcMar>
              <w:left w:w="54" w:type="dxa"/>
            </w:tcMar>
          </w:tcPr>
          <w:p w14:paraId="6280FCE2"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97243DF" w14:textId="597E4366" w:rsidR="00052B9E" w:rsidRPr="00EA1847" w:rsidRDefault="00052B9E" w:rsidP="00052B9E">
            <w:pPr>
              <w:pStyle w:val="TableContents"/>
              <w:jc w:val="both"/>
              <w:rPr>
                <w:rFonts w:ascii="Arial" w:hAnsi="Arial" w:cs="Arial"/>
              </w:rPr>
            </w:pPr>
            <w:r w:rsidRPr="00EA1847">
              <w:rPr>
                <w:rFonts w:ascii="Arial" w:hAnsi="Arial" w:cs="Arial"/>
              </w:rPr>
              <w:t xml:space="preserve">Sistema deverá apresentar um indicador de falta, por servidor, para os casos </w:t>
            </w:r>
            <w:proofErr w:type="gramStart"/>
            <w:r w:rsidRPr="00EA1847">
              <w:rPr>
                <w:rFonts w:ascii="Arial" w:hAnsi="Arial" w:cs="Arial"/>
              </w:rPr>
              <w:t>onde</w:t>
            </w:r>
            <w:proofErr w:type="gramEnd"/>
            <w:r w:rsidRPr="00EA1847">
              <w:rPr>
                <w:rFonts w:ascii="Arial" w:hAnsi="Arial" w:cs="Arial"/>
              </w:rPr>
              <w:t xml:space="preserve"> o servidor tenha escala a cumprir, porém não efetuou registro de ponto, nem solicitou ajustes e nem informou atestados ou declarações.</w:t>
            </w:r>
          </w:p>
        </w:tc>
        <w:tc>
          <w:tcPr>
            <w:tcW w:w="1829" w:type="dxa"/>
            <w:tcBorders>
              <w:left w:val="single" w:sz="2" w:space="0" w:color="000000"/>
              <w:right w:val="single" w:sz="2" w:space="0" w:color="000000"/>
            </w:tcBorders>
            <w:shd w:val="clear" w:color="auto" w:fill="auto"/>
            <w:tcMar>
              <w:left w:w="54" w:type="dxa"/>
            </w:tcMar>
            <w:vAlign w:val="center"/>
          </w:tcPr>
          <w:p w14:paraId="7FA26659" w14:textId="1E1680DD"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C4FBAA0" w14:textId="77777777" w:rsidTr="00052B9E">
        <w:tc>
          <w:tcPr>
            <w:tcW w:w="843" w:type="dxa"/>
            <w:tcBorders>
              <w:left w:val="single" w:sz="2" w:space="0" w:color="000000"/>
            </w:tcBorders>
            <w:shd w:val="clear" w:color="auto" w:fill="auto"/>
            <w:tcMar>
              <w:left w:w="54" w:type="dxa"/>
            </w:tcMar>
          </w:tcPr>
          <w:p w14:paraId="12D3871C"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7F2E615" w14:textId="5BEC83C8" w:rsidR="00052B9E" w:rsidRPr="00EA1847" w:rsidRDefault="00052B9E" w:rsidP="00052B9E">
            <w:pPr>
              <w:pStyle w:val="TableContents"/>
              <w:jc w:val="both"/>
              <w:rPr>
                <w:rFonts w:ascii="Arial" w:hAnsi="Arial" w:cs="Arial"/>
              </w:rPr>
            </w:pPr>
            <w:r w:rsidRPr="00EA1847">
              <w:rPr>
                <w:rFonts w:ascii="Arial" w:hAnsi="Arial" w:cs="Arial"/>
              </w:rPr>
              <w:t>Sistema deverá possuir um indicador visual, por servidor, de horas abonadas pelos seus respectivos gestores.</w:t>
            </w:r>
          </w:p>
        </w:tc>
        <w:tc>
          <w:tcPr>
            <w:tcW w:w="1829" w:type="dxa"/>
            <w:tcBorders>
              <w:left w:val="single" w:sz="2" w:space="0" w:color="000000"/>
              <w:right w:val="single" w:sz="2" w:space="0" w:color="000000"/>
            </w:tcBorders>
            <w:shd w:val="clear" w:color="auto" w:fill="auto"/>
            <w:tcMar>
              <w:left w:w="54" w:type="dxa"/>
            </w:tcMar>
            <w:vAlign w:val="center"/>
          </w:tcPr>
          <w:p w14:paraId="1C719437" w14:textId="605A60F9"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9E392C1" w14:textId="77777777" w:rsidTr="00052B9E">
        <w:tc>
          <w:tcPr>
            <w:tcW w:w="843" w:type="dxa"/>
            <w:tcBorders>
              <w:left w:val="single" w:sz="2" w:space="0" w:color="000000"/>
            </w:tcBorders>
            <w:shd w:val="clear" w:color="auto" w:fill="auto"/>
            <w:tcMar>
              <w:left w:w="54" w:type="dxa"/>
            </w:tcMar>
          </w:tcPr>
          <w:p w14:paraId="29B77241"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DA6F130" w14:textId="1B8886CB" w:rsidR="00052B9E" w:rsidRPr="00EA1847" w:rsidRDefault="00052B9E" w:rsidP="00052B9E">
            <w:pPr>
              <w:pStyle w:val="TableContents"/>
              <w:jc w:val="both"/>
              <w:rPr>
                <w:rFonts w:ascii="Arial" w:hAnsi="Arial" w:cs="Arial"/>
              </w:rPr>
            </w:pPr>
            <w:r w:rsidRPr="00EA1847">
              <w:rPr>
                <w:rFonts w:ascii="Arial" w:hAnsi="Arial" w:cs="Arial"/>
              </w:rPr>
              <w:t>Sistema deverá possuir um indicador visual, por servidor, de horas faltas justificadas e aprovadas pelos seus respectivos gestores.</w:t>
            </w:r>
          </w:p>
        </w:tc>
        <w:tc>
          <w:tcPr>
            <w:tcW w:w="1829" w:type="dxa"/>
            <w:tcBorders>
              <w:left w:val="single" w:sz="2" w:space="0" w:color="000000"/>
              <w:right w:val="single" w:sz="2" w:space="0" w:color="000000"/>
            </w:tcBorders>
            <w:shd w:val="clear" w:color="auto" w:fill="auto"/>
            <w:tcMar>
              <w:left w:w="54" w:type="dxa"/>
            </w:tcMar>
            <w:vAlign w:val="center"/>
          </w:tcPr>
          <w:p w14:paraId="087FCCE1" w14:textId="06471444"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59E6294" w14:textId="77777777" w:rsidTr="00052B9E">
        <w:tc>
          <w:tcPr>
            <w:tcW w:w="843" w:type="dxa"/>
            <w:tcBorders>
              <w:left w:val="single" w:sz="2" w:space="0" w:color="000000"/>
            </w:tcBorders>
            <w:shd w:val="clear" w:color="auto" w:fill="auto"/>
            <w:tcMar>
              <w:left w:w="54" w:type="dxa"/>
            </w:tcMar>
          </w:tcPr>
          <w:p w14:paraId="1A81C6BD"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FB20537" w14:textId="5FA7EC3E" w:rsidR="00052B9E" w:rsidRPr="00EA1847" w:rsidRDefault="00052B9E" w:rsidP="00052B9E">
            <w:pPr>
              <w:pStyle w:val="TableContents"/>
              <w:jc w:val="both"/>
              <w:rPr>
                <w:rFonts w:ascii="Arial" w:hAnsi="Arial" w:cs="Arial"/>
              </w:rPr>
            </w:pPr>
            <w:r w:rsidRPr="00EA1847">
              <w:rPr>
                <w:rFonts w:ascii="Arial" w:hAnsi="Arial" w:cs="Arial"/>
              </w:rPr>
              <w:t>Sistema deverá possuir um indicador visual, por servidor, de atestados aprovadas pelos seus respectivos gestores.</w:t>
            </w:r>
          </w:p>
        </w:tc>
        <w:tc>
          <w:tcPr>
            <w:tcW w:w="1829" w:type="dxa"/>
            <w:tcBorders>
              <w:left w:val="single" w:sz="2" w:space="0" w:color="000000"/>
              <w:right w:val="single" w:sz="2" w:space="0" w:color="000000"/>
            </w:tcBorders>
            <w:shd w:val="clear" w:color="auto" w:fill="auto"/>
            <w:tcMar>
              <w:left w:w="54" w:type="dxa"/>
            </w:tcMar>
            <w:vAlign w:val="center"/>
          </w:tcPr>
          <w:p w14:paraId="6B7F16E6" w14:textId="6FE12614"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3C871D3" w14:textId="77777777" w:rsidTr="00052B9E">
        <w:tc>
          <w:tcPr>
            <w:tcW w:w="843" w:type="dxa"/>
            <w:tcBorders>
              <w:left w:val="single" w:sz="2" w:space="0" w:color="000000"/>
            </w:tcBorders>
            <w:shd w:val="clear" w:color="auto" w:fill="auto"/>
            <w:tcMar>
              <w:left w:w="54" w:type="dxa"/>
            </w:tcMar>
          </w:tcPr>
          <w:p w14:paraId="28388655"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D05F00D" w14:textId="23AE0708" w:rsidR="00052B9E" w:rsidRPr="00B52362" w:rsidRDefault="00052B9E" w:rsidP="00052B9E">
            <w:pPr>
              <w:pStyle w:val="TableContents"/>
              <w:jc w:val="both"/>
              <w:rPr>
                <w:rFonts w:ascii="Arial" w:hAnsi="Arial" w:cs="Arial"/>
              </w:rPr>
            </w:pPr>
            <w:r w:rsidRPr="00B52362">
              <w:rPr>
                <w:rFonts w:ascii="Arial" w:hAnsi="Arial" w:cs="Arial"/>
              </w:rPr>
              <w:t>Possuir indicador visual por tipo de registro, sendo eles:</w:t>
            </w:r>
          </w:p>
          <w:p w14:paraId="311F9C34" w14:textId="77777777" w:rsidR="00052B9E" w:rsidRPr="00B52362" w:rsidRDefault="00052B9E" w:rsidP="00BD424A">
            <w:pPr>
              <w:pStyle w:val="TableContents"/>
              <w:numPr>
                <w:ilvl w:val="0"/>
                <w:numId w:val="26"/>
              </w:numPr>
              <w:jc w:val="both"/>
              <w:rPr>
                <w:rFonts w:ascii="Arial" w:hAnsi="Arial" w:cs="Arial"/>
              </w:rPr>
            </w:pPr>
            <w:r w:rsidRPr="00B52362">
              <w:rPr>
                <w:rFonts w:ascii="Arial" w:hAnsi="Arial" w:cs="Arial"/>
              </w:rPr>
              <w:t>Batida Regular dentro da escala</w:t>
            </w:r>
          </w:p>
          <w:p w14:paraId="6C081483" w14:textId="77777777" w:rsidR="00052B9E" w:rsidRPr="00B52362" w:rsidRDefault="00052B9E" w:rsidP="00BD424A">
            <w:pPr>
              <w:pStyle w:val="TableContents"/>
              <w:numPr>
                <w:ilvl w:val="0"/>
                <w:numId w:val="26"/>
              </w:numPr>
              <w:jc w:val="both"/>
              <w:rPr>
                <w:rFonts w:ascii="Arial" w:hAnsi="Arial" w:cs="Arial"/>
              </w:rPr>
            </w:pPr>
            <w:r w:rsidRPr="00B52362">
              <w:rPr>
                <w:rFonts w:ascii="Arial" w:hAnsi="Arial" w:cs="Arial"/>
              </w:rPr>
              <w:t>Batida regular fora da escala</w:t>
            </w:r>
          </w:p>
          <w:p w14:paraId="08405FB3" w14:textId="77777777" w:rsidR="00052B9E" w:rsidRPr="00B52362" w:rsidRDefault="00052B9E" w:rsidP="00BD424A">
            <w:pPr>
              <w:pStyle w:val="TableContents"/>
              <w:numPr>
                <w:ilvl w:val="0"/>
                <w:numId w:val="26"/>
              </w:numPr>
              <w:jc w:val="both"/>
              <w:rPr>
                <w:rFonts w:ascii="Arial" w:hAnsi="Arial" w:cs="Arial"/>
              </w:rPr>
            </w:pPr>
            <w:r w:rsidRPr="00B52362">
              <w:rPr>
                <w:rFonts w:ascii="Arial" w:hAnsi="Arial" w:cs="Arial"/>
              </w:rPr>
              <w:t>Ajuste Aguardando aprovação</w:t>
            </w:r>
          </w:p>
          <w:p w14:paraId="151DA408" w14:textId="77777777" w:rsidR="00052B9E" w:rsidRPr="00B52362" w:rsidRDefault="00052B9E" w:rsidP="00BD424A">
            <w:pPr>
              <w:pStyle w:val="TableContents"/>
              <w:numPr>
                <w:ilvl w:val="0"/>
                <w:numId w:val="26"/>
              </w:numPr>
              <w:jc w:val="both"/>
              <w:rPr>
                <w:rFonts w:ascii="Arial" w:hAnsi="Arial" w:cs="Arial"/>
              </w:rPr>
            </w:pPr>
            <w:r w:rsidRPr="00B52362">
              <w:rPr>
                <w:rFonts w:ascii="Arial" w:hAnsi="Arial" w:cs="Arial"/>
              </w:rPr>
              <w:t>Ajuste Aprovado</w:t>
            </w:r>
          </w:p>
          <w:p w14:paraId="12802805" w14:textId="77777777" w:rsidR="00052B9E" w:rsidRPr="00B52362" w:rsidRDefault="00052B9E" w:rsidP="00BD424A">
            <w:pPr>
              <w:pStyle w:val="TableContents"/>
              <w:numPr>
                <w:ilvl w:val="0"/>
                <w:numId w:val="26"/>
              </w:numPr>
              <w:jc w:val="both"/>
              <w:rPr>
                <w:rFonts w:ascii="Arial" w:hAnsi="Arial" w:cs="Arial"/>
              </w:rPr>
            </w:pPr>
            <w:r w:rsidRPr="00B52362">
              <w:rPr>
                <w:rFonts w:ascii="Arial" w:hAnsi="Arial" w:cs="Arial"/>
              </w:rPr>
              <w:t>Dia Compensado</w:t>
            </w:r>
          </w:p>
          <w:p w14:paraId="1B86380F" w14:textId="598C0F26" w:rsidR="00052B9E" w:rsidRPr="00B52362" w:rsidRDefault="00052B9E" w:rsidP="00BD424A">
            <w:pPr>
              <w:pStyle w:val="TableContents"/>
              <w:numPr>
                <w:ilvl w:val="0"/>
                <w:numId w:val="26"/>
              </w:numPr>
              <w:jc w:val="both"/>
              <w:rPr>
                <w:rFonts w:ascii="Arial" w:hAnsi="Arial" w:cs="Arial"/>
              </w:rPr>
            </w:pPr>
            <w:r w:rsidRPr="00B52362">
              <w:rPr>
                <w:rFonts w:ascii="Arial" w:hAnsi="Arial" w:cs="Arial"/>
              </w:rPr>
              <w:t>Descanso Semanal Remunerado (DSR)</w:t>
            </w:r>
          </w:p>
        </w:tc>
        <w:tc>
          <w:tcPr>
            <w:tcW w:w="1829" w:type="dxa"/>
            <w:tcBorders>
              <w:left w:val="single" w:sz="2" w:space="0" w:color="000000"/>
              <w:right w:val="single" w:sz="2" w:space="0" w:color="000000"/>
            </w:tcBorders>
            <w:shd w:val="clear" w:color="auto" w:fill="auto"/>
            <w:tcMar>
              <w:left w:w="54" w:type="dxa"/>
            </w:tcMar>
            <w:vAlign w:val="center"/>
          </w:tcPr>
          <w:p w14:paraId="07214E60" w14:textId="2B7EC201"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6AA6431" w14:textId="77777777" w:rsidTr="00052B9E">
        <w:tc>
          <w:tcPr>
            <w:tcW w:w="843" w:type="dxa"/>
            <w:tcBorders>
              <w:left w:val="single" w:sz="2" w:space="0" w:color="000000"/>
            </w:tcBorders>
            <w:shd w:val="clear" w:color="auto" w:fill="auto"/>
            <w:tcMar>
              <w:left w:w="54" w:type="dxa"/>
            </w:tcMar>
          </w:tcPr>
          <w:p w14:paraId="5BC360ED"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16A438E" w14:textId="7A82EDD8" w:rsidR="00052B9E" w:rsidRPr="00B52362" w:rsidRDefault="00052B9E" w:rsidP="00052B9E">
            <w:pPr>
              <w:pStyle w:val="TableContents"/>
              <w:jc w:val="both"/>
              <w:rPr>
                <w:rFonts w:ascii="Arial" w:hAnsi="Arial" w:cs="Arial"/>
              </w:rPr>
            </w:pPr>
            <w:r w:rsidRPr="00B52362">
              <w:rPr>
                <w:rFonts w:ascii="Arial" w:hAnsi="Arial" w:cs="Arial"/>
              </w:rPr>
              <w:t>Permitir que os servidores consigam realizar suas respectivas batidas de ponto via sistema, desde que possuam esta respectiva permissão.</w:t>
            </w:r>
          </w:p>
        </w:tc>
        <w:tc>
          <w:tcPr>
            <w:tcW w:w="1829" w:type="dxa"/>
            <w:tcBorders>
              <w:left w:val="single" w:sz="2" w:space="0" w:color="000000"/>
              <w:right w:val="single" w:sz="2" w:space="0" w:color="000000"/>
            </w:tcBorders>
            <w:shd w:val="clear" w:color="auto" w:fill="auto"/>
            <w:tcMar>
              <w:left w:w="54" w:type="dxa"/>
            </w:tcMar>
            <w:vAlign w:val="center"/>
          </w:tcPr>
          <w:p w14:paraId="14AE882A" w14:textId="38E57A34"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4EB37A4" w14:textId="77777777" w:rsidTr="00052B9E">
        <w:tc>
          <w:tcPr>
            <w:tcW w:w="843" w:type="dxa"/>
            <w:tcBorders>
              <w:left w:val="single" w:sz="2" w:space="0" w:color="000000"/>
            </w:tcBorders>
            <w:shd w:val="clear" w:color="auto" w:fill="auto"/>
            <w:tcMar>
              <w:left w:w="54" w:type="dxa"/>
            </w:tcMar>
          </w:tcPr>
          <w:p w14:paraId="51D2505D"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C61F234" w14:textId="0BEB634B" w:rsidR="00052B9E" w:rsidRPr="00B52362" w:rsidRDefault="00052B9E" w:rsidP="00052B9E">
            <w:pPr>
              <w:pStyle w:val="TableContents"/>
              <w:jc w:val="both"/>
              <w:rPr>
                <w:rFonts w:ascii="Arial" w:hAnsi="Arial" w:cs="Arial"/>
              </w:rPr>
            </w:pPr>
            <w:r w:rsidRPr="00B52362">
              <w:rPr>
                <w:rFonts w:ascii="Arial" w:hAnsi="Arial" w:cs="Arial"/>
              </w:rPr>
              <w:t>Permitir que os servidores cadastrados em uma determinada máquina de ponto consigam realizar suas respectivas batidas de ponto na mesma.</w:t>
            </w:r>
          </w:p>
        </w:tc>
        <w:tc>
          <w:tcPr>
            <w:tcW w:w="1829" w:type="dxa"/>
            <w:tcBorders>
              <w:left w:val="single" w:sz="2" w:space="0" w:color="000000"/>
              <w:right w:val="single" w:sz="2" w:space="0" w:color="000000"/>
            </w:tcBorders>
            <w:shd w:val="clear" w:color="auto" w:fill="auto"/>
            <w:tcMar>
              <w:left w:w="54" w:type="dxa"/>
            </w:tcMar>
            <w:vAlign w:val="center"/>
          </w:tcPr>
          <w:p w14:paraId="24957661" w14:textId="568DEE90"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4E97B89" w14:textId="77777777" w:rsidTr="00052B9E">
        <w:tc>
          <w:tcPr>
            <w:tcW w:w="843" w:type="dxa"/>
            <w:tcBorders>
              <w:left w:val="single" w:sz="2" w:space="0" w:color="000000"/>
            </w:tcBorders>
            <w:shd w:val="clear" w:color="auto" w:fill="auto"/>
            <w:tcMar>
              <w:left w:w="54" w:type="dxa"/>
            </w:tcMar>
          </w:tcPr>
          <w:p w14:paraId="1EC23E3C"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CDA4B5B" w14:textId="604CF668" w:rsidR="00052B9E" w:rsidRPr="00B52362" w:rsidRDefault="00052B9E" w:rsidP="00052B9E">
            <w:pPr>
              <w:pStyle w:val="TableContents"/>
              <w:jc w:val="both"/>
              <w:rPr>
                <w:rFonts w:ascii="Arial" w:hAnsi="Arial" w:cs="Arial"/>
              </w:rPr>
            </w:pPr>
            <w:r w:rsidRPr="00B52362">
              <w:rPr>
                <w:rFonts w:ascii="Arial" w:hAnsi="Arial" w:cs="Arial"/>
              </w:rPr>
              <w:t>Garantir que os servidores só consigam realizar suas batidas de ponto em máquinas autorizadas a cada respectivo servidor.</w:t>
            </w:r>
          </w:p>
        </w:tc>
        <w:tc>
          <w:tcPr>
            <w:tcW w:w="1829" w:type="dxa"/>
            <w:tcBorders>
              <w:left w:val="single" w:sz="2" w:space="0" w:color="000000"/>
              <w:right w:val="single" w:sz="2" w:space="0" w:color="000000"/>
            </w:tcBorders>
            <w:shd w:val="clear" w:color="auto" w:fill="auto"/>
            <w:tcMar>
              <w:left w:w="54" w:type="dxa"/>
            </w:tcMar>
            <w:vAlign w:val="center"/>
          </w:tcPr>
          <w:p w14:paraId="7D89A770" w14:textId="1E05E3B4"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66EC7AE" w14:textId="77777777" w:rsidTr="00052B9E">
        <w:tc>
          <w:tcPr>
            <w:tcW w:w="843" w:type="dxa"/>
            <w:tcBorders>
              <w:left w:val="single" w:sz="2" w:space="0" w:color="000000"/>
            </w:tcBorders>
            <w:shd w:val="clear" w:color="auto" w:fill="auto"/>
            <w:tcMar>
              <w:left w:w="54" w:type="dxa"/>
            </w:tcMar>
          </w:tcPr>
          <w:p w14:paraId="2C34F663"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6DCEF9D" w14:textId="0395DC89" w:rsidR="00052B9E" w:rsidRPr="00B52362" w:rsidRDefault="00052B9E" w:rsidP="00052B9E">
            <w:pPr>
              <w:pStyle w:val="TableContents"/>
              <w:jc w:val="both"/>
              <w:rPr>
                <w:rFonts w:ascii="Arial" w:hAnsi="Arial" w:cs="Arial"/>
              </w:rPr>
            </w:pPr>
            <w:r w:rsidRPr="00B52362">
              <w:rPr>
                <w:rFonts w:ascii="Arial" w:hAnsi="Arial" w:cs="Arial"/>
              </w:rPr>
              <w:t>Permitir que os servidores consigam realizar suas respectivas batidas de ponto via dispositivo móvel, desde que possuam acesso ao aplicativo, bem como, esta respectiva permissão.</w:t>
            </w:r>
          </w:p>
        </w:tc>
        <w:tc>
          <w:tcPr>
            <w:tcW w:w="1829" w:type="dxa"/>
            <w:tcBorders>
              <w:left w:val="single" w:sz="2" w:space="0" w:color="000000"/>
              <w:right w:val="single" w:sz="2" w:space="0" w:color="000000"/>
            </w:tcBorders>
            <w:shd w:val="clear" w:color="auto" w:fill="auto"/>
            <w:tcMar>
              <w:left w:w="54" w:type="dxa"/>
            </w:tcMar>
            <w:vAlign w:val="center"/>
          </w:tcPr>
          <w:p w14:paraId="64E0FDA0" w14:textId="62FD3E9D"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4FC5A20" w14:textId="77777777" w:rsidTr="00052B9E">
        <w:tc>
          <w:tcPr>
            <w:tcW w:w="843" w:type="dxa"/>
            <w:tcBorders>
              <w:left w:val="single" w:sz="2" w:space="0" w:color="000000"/>
            </w:tcBorders>
            <w:shd w:val="clear" w:color="auto" w:fill="auto"/>
            <w:tcMar>
              <w:left w:w="54" w:type="dxa"/>
            </w:tcMar>
          </w:tcPr>
          <w:p w14:paraId="02EF2EEA" w14:textId="77777777" w:rsidR="00052B9E" w:rsidRPr="004F4476" w:rsidRDefault="00052B9E" w:rsidP="00052B9E">
            <w:pPr>
              <w:pStyle w:val="TableContents"/>
              <w:suppressLineNumbers/>
              <w:suppressAutoHyphens w:val="0"/>
              <w:rPr>
                <w:rFonts w:ascii="Arial" w:hAnsi="Arial" w:cs="Arial"/>
              </w:rPr>
            </w:pPr>
          </w:p>
        </w:tc>
        <w:tc>
          <w:tcPr>
            <w:tcW w:w="6963" w:type="dxa"/>
            <w:tcBorders>
              <w:left w:val="single" w:sz="2" w:space="0" w:color="000000"/>
            </w:tcBorders>
            <w:shd w:val="clear" w:color="auto" w:fill="auto"/>
            <w:tcMar>
              <w:left w:w="54" w:type="dxa"/>
            </w:tcMar>
          </w:tcPr>
          <w:p w14:paraId="2CE76C2C" w14:textId="273A24B3" w:rsidR="00052B9E" w:rsidRPr="004F4476" w:rsidRDefault="00052B9E" w:rsidP="00052B9E">
            <w:pPr>
              <w:pStyle w:val="TableContents"/>
              <w:jc w:val="both"/>
              <w:rPr>
                <w:rFonts w:ascii="Arial" w:hAnsi="Arial" w:cs="Arial"/>
              </w:rPr>
            </w:pPr>
            <w:r w:rsidRPr="004F4476">
              <w:rPr>
                <w:rFonts w:ascii="Arial" w:hAnsi="Arial" w:cs="Arial"/>
              </w:rPr>
              <w:t xml:space="preserve">Permitir que os servidores consigam realizar suas respectivas batidas de ponto através de algum equipamento eletrônico de controle de acesso </w:t>
            </w:r>
            <w:proofErr w:type="spellStart"/>
            <w:r w:rsidRPr="004F4476">
              <w:rPr>
                <w:rFonts w:ascii="Arial" w:hAnsi="Arial" w:cs="Arial"/>
              </w:rPr>
              <w:t>fingerprint</w:t>
            </w:r>
            <w:proofErr w:type="spellEnd"/>
            <w:r w:rsidRPr="004F4476">
              <w:rPr>
                <w:rFonts w:ascii="Arial" w:hAnsi="Arial" w:cs="Arial"/>
              </w:rPr>
              <w:t>, desde que possuam esta respectiva permissão.</w:t>
            </w:r>
          </w:p>
        </w:tc>
        <w:tc>
          <w:tcPr>
            <w:tcW w:w="1829" w:type="dxa"/>
            <w:tcBorders>
              <w:left w:val="single" w:sz="2" w:space="0" w:color="000000"/>
              <w:right w:val="single" w:sz="2" w:space="0" w:color="000000"/>
            </w:tcBorders>
            <w:shd w:val="clear" w:color="auto" w:fill="auto"/>
            <w:tcMar>
              <w:left w:w="54" w:type="dxa"/>
            </w:tcMar>
            <w:vAlign w:val="center"/>
          </w:tcPr>
          <w:p w14:paraId="452DB16C" w14:textId="2857FF27"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2C5A723" w14:textId="77777777" w:rsidTr="00052B9E">
        <w:tc>
          <w:tcPr>
            <w:tcW w:w="843" w:type="dxa"/>
            <w:tcBorders>
              <w:left w:val="single" w:sz="2" w:space="0" w:color="000000"/>
            </w:tcBorders>
            <w:shd w:val="clear" w:color="auto" w:fill="auto"/>
            <w:tcMar>
              <w:left w:w="54" w:type="dxa"/>
            </w:tcMar>
          </w:tcPr>
          <w:p w14:paraId="601A2197" w14:textId="77777777" w:rsidR="00052B9E" w:rsidRPr="004F4476" w:rsidRDefault="00052B9E" w:rsidP="00052B9E">
            <w:pPr>
              <w:pStyle w:val="TableContents"/>
              <w:suppressLineNumbers/>
              <w:suppressAutoHyphens w:val="0"/>
              <w:rPr>
                <w:rFonts w:ascii="Arial" w:hAnsi="Arial" w:cs="Arial"/>
              </w:rPr>
            </w:pPr>
          </w:p>
        </w:tc>
        <w:tc>
          <w:tcPr>
            <w:tcW w:w="6963" w:type="dxa"/>
            <w:tcBorders>
              <w:left w:val="single" w:sz="2" w:space="0" w:color="000000"/>
            </w:tcBorders>
            <w:shd w:val="clear" w:color="auto" w:fill="auto"/>
            <w:tcMar>
              <w:left w:w="54" w:type="dxa"/>
            </w:tcMar>
          </w:tcPr>
          <w:p w14:paraId="0A11CD3B" w14:textId="77777777" w:rsidR="00052B9E" w:rsidRPr="004F4476" w:rsidRDefault="00052B9E" w:rsidP="00052B9E">
            <w:pPr>
              <w:pStyle w:val="TableContents"/>
              <w:jc w:val="both"/>
              <w:rPr>
                <w:rFonts w:ascii="Arial" w:hAnsi="Arial" w:cs="Arial"/>
              </w:rPr>
            </w:pPr>
            <w:r w:rsidRPr="004F4476">
              <w:rPr>
                <w:rFonts w:ascii="Arial" w:hAnsi="Arial" w:cs="Arial"/>
              </w:rPr>
              <w:t>Permitir a visualização da folha ponto dos servidores, devendo ser possível realizar a pesquisa pelas seguintes informações:</w:t>
            </w:r>
          </w:p>
          <w:p w14:paraId="17BEEBC4" w14:textId="77777777" w:rsidR="00052B9E" w:rsidRPr="004F4476" w:rsidRDefault="00052B9E" w:rsidP="00BD424A">
            <w:pPr>
              <w:pStyle w:val="TableContents"/>
              <w:numPr>
                <w:ilvl w:val="0"/>
                <w:numId w:val="27"/>
              </w:numPr>
              <w:suppressLineNumbers/>
              <w:suppressAutoHyphens w:val="0"/>
              <w:jc w:val="both"/>
              <w:rPr>
                <w:rFonts w:ascii="Arial" w:hAnsi="Arial" w:cs="Arial"/>
              </w:rPr>
            </w:pPr>
            <w:r w:rsidRPr="004F4476">
              <w:rPr>
                <w:rFonts w:ascii="Arial" w:hAnsi="Arial" w:cs="Arial"/>
              </w:rPr>
              <w:t>Matrícula</w:t>
            </w:r>
          </w:p>
          <w:p w14:paraId="126770DC" w14:textId="77777777" w:rsidR="00052B9E" w:rsidRPr="004F4476" w:rsidRDefault="00052B9E" w:rsidP="00BD424A">
            <w:pPr>
              <w:pStyle w:val="TableContents"/>
              <w:numPr>
                <w:ilvl w:val="0"/>
                <w:numId w:val="27"/>
              </w:numPr>
              <w:suppressLineNumbers/>
              <w:suppressAutoHyphens w:val="0"/>
              <w:jc w:val="both"/>
              <w:rPr>
                <w:rFonts w:ascii="Arial" w:hAnsi="Arial" w:cs="Arial"/>
              </w:rPr>
            </w:pPr>
            <w:r w:rsidRPr="004F4476">
              <w:rPr>
                <w:rFonts w:ascii="Arial" w:hAnsi="Arial" w:cs="Arial"/>
              </w:rPr>
              <w:t>Nome</w:t>
            </w:r>
          </w:p>
          <w:p w14:paraId="2561534F" w14:textId="77777777" w:rsidR="00052B9E" w:rsidRPr="004F4476" w:rsidRDefault="00052B9E" w:rsidP="00BD424A">
            <w:pPr>
              <w:pStyle w:val="TableContents"/>
              <w:numPr>
                <w:ilvl w:val="0"/>
                <w:numId w:val="27"/>
              </w:numPr>
              <w:suppressLineNumbers/>
              <w:suppressAutoHyphens w:val="0"/>
              <w:jc w:val="both"/>
              <w:rPr>
                <w:rFonts w:ascii="Arial" w:hAnsi="Arial" w:cs="Arial"/>
              </w:rPr>
            </w:pPr>
            <w:r w:rsidRPr="004F4476">
              <w:rPr>
                <w:rFonts w:ascii="Arial" w:hAnsi="Arial" w:cs="Arial"/>
              </w:rPr>
              <w:t>CPF</w:t>
            </w:r>
          </w:p>
          <w:p w14:paraId="21C5B7B2" w14:textId="77777777" w:rsidR="00052B9E" w:rsidRPr="004F4476" w:rsidRDefault="00052B9E" w:rsidP="00BD424A">
            <w:pPr>
              <w:pStyle w:val="TableContents"/>
              <w:numPr>
                <w:ilvl w:val="0"/>
                <w:numId w:val="27"/>
              </w:numPr>
              <w:suppressLineNumbers/>
              <w:suppressAutoHyphens w:val="0"/>
              <w:jc w:val="both"/>
              <w:rPr>
                <w:rFonts w:ascii="Arial" w:hAnsi="Arial" w:cs="Arial"/>
              </w:rPr>
            </w:pPr>
            <w:r w:rsidRPr="004F4476">
              <w:rPr>
                <w:rFonts w:ascii="Arial" w:hAnsi="Arial" w:cs="Arial"/>
              </w:rPr>
              <w:t>Competência</w:t>
            </w:r>
          </w:p>
          <w:p w14:paraId="3924F1C5" w14:textId="77777777" w:rsidR="00052B9E" w:rsidRPr="004F4476" w:rsidRDefault="00052B9E" w:rsidP="00BD424A">
            <w:pPr>
              <w:pStyle w:val="TableContents"/>
              <w:numPr>
                <w:ilvl w:val="0"/>
                <w:numId w:val="27"/>
              </w:numPr>
              <w:suppressLineNumbers/>
              <w:suppressAutoHyphens w:val="0"/>
              <w:jc w:val="both"/>
              <w:rPr>
                <w:rFonts w:ascii="Arial" w:hAnsi="Arial" w:cs="Arial"/>
              </w:rPr>
            </w:pPr>
            <w:r w:rsidRPr="004F4476">
              <w:rPr>
                <w:rFonts w:ascii="Arial" w:hAnsi="Arial" w:cs="Arial"/>
              </w:rPr>
              <w:t>Tipo de Escala</w:t>
            </w:r>
          </w:p>
          <w:p w14:paraId="595BDEB1" w14:textId="77777777" w:rsidR="00052B9E" w:rsidRPr="004F4476" w:rsidRDefault="00052B9E" w:rsidP="00BD424A">
            <w:pPr>
              <w:pStyle w:val="TableContents"/>
              <w:numPr>
                <w:ilvl w:val="0"/>
                <w:numId w:val="27"/>
              </w:numPr>
              <w:suppressLineNumbers/>
              <w:suppressAutoHyphens w:val="0"/>
              <w:jc w:val="both"/>
              <w:rPr>
                <w:rFonts w:ascii="Arial" w:hAnsi="Arial" w:cs="Arial"/>
              </w:rPr>
            </w:pPr>
            <w:r w:rsidRPr="004F4476">
              <w:rPr>
                <w:rFonts w:ascii="Arial" w:hAnsi="Arial" w:cs="Arial"/>
              </w:rPr>
              <w:t>Setor</w:t>
            </w:r>
          </w:p>
          <w:p w14:paraId="347B1B1F" w14:textId="77777777" w:rsidR="00052B9E" w:rsidRPr="004F4476" w:rsidRDefault="00052B9E" w:rsidP="00BD424A">
            <w:pPr>
              <w:pStyle w:val="TableContents"/>
              <w:numPr>
                <w:ilvl w:val="0"/>
                <w:numId w:val="27"/>
              </w:numPr>
              <w:suppressLineNumbers/>
              <w:suppressAutoHyphens w:val="0"/>
              <w:jc w:val="both"/>
              <w:rPr>
                <w:rFonts w:ascii="Arial" w:hAnsi="Arial" w:cs="Arial"/>
              </w:rPr>
            </w:pPr>
            <w:r w:rsidRPr="004F4476">
              <w:rPr>
                <w:rFonts w:ascii="Arial" w:hAnsi="Arial" w:cs="Arial"/>
              </w:rPr>
              <w:t>Pendências</w:t>
            </w:r>
          </w:p>
          <w:p w14:paraId="71CC4089" w14:textId="77777777" w:rsidR="00052B9E" w:rsidRPr="004F4476" w:rsidRDefault="00052B9E" w:rsidP="00BD424A">
            <w:pPr>
              <w:pStyle w:val="TableContents"/>
              <w:numPr>
                <w:ilvl w:val="1"/>
                <w:numId w:val="27"/>
              </w:numPr>
              <w:suppressLineNumbers/>
              <w:suppressAutoHyphens w:val="0"/>
              <w:jc w:val="both"/>
              <w:rPr>
                <w:rFonts w:ascii="Arial" w:hAnsi="Arial" w:cs="Arial"/>
              </w:rPr>
            </w:pPr>
            <w:r w:rsidRPr="004F4476">
              <w:rPr>
                <w:rFonts w:ascii="Arial" w:hAnsi="Arial" w:cs="Arial"/>
              </w:rPr>
              <w:t>De Marcação</w:t>
            </w:r>
          </w:p>
          <w:p w14:paraId="43D4C486" w14:textId="77777777" w:rsidR="00052B9E" w:rsidRPr="004F4476" w:rsidRDefault="00052B9E" w:rsidP="00BD424A">
            <w:pPr>
              <w:pStyle w:val="TableContents"/>
              <w:numPr>
                <w:ilvl w:val="1"/>
                <w:numId w:val="27"/>
              </w:numPr>
              <w:suppressLineNumbers/>
              <w:suppressAutoHyphens w:val="0"/>
              <w:jc w:val="both"/>
              <w:rPr>
                <w:rFonts w:ascii="Arial" w:hAnsi="Arial" w:cs="Arial"/>
              </w:rPr>
            </w:pPr>
            <w:r w:rsidRPr="004F4476">
              <w:rPr>
                <w:rFonts w:ascii="Arial" w:hAnsi="Arial" w:cs="Arial"/>
              </w:rPr>
              <w:t>De Recebimento</w:t>
            </w:r>
          </w:p>
          <w:p w14:paraId="774C192E" w14:textId="77777777" w:rsidR="00052B9E" w:rsidRPr="004F4476" w:rsidRDefault="00052B9E" w:rsidP="00BD424A">
            <w:pPr>
              <w:pStyle w:val="TableContents"/>
              <w:numPr>
                <w:ilvl w:val="1"/>
                <w:numId w:val="27"/>
              </w:numPr>
              <w:suppressLineNumbers/>
              <w:suppressAutoHyphens w:val="0"/>
              <w:jc w:val="both"/>
              <w:rPr>
                <w:rFonts w:ascii="Arial" w:hAnsi="Arial" w:cs="Arial"/>
              </w:rPr>
            </w:pPr>
            <w:r w:rsidRPr="004F4476">
              <w:rPr>
                <w:rFonts w:ascii="Arial" w:hAnsi="Arial" w:cs="Arial"/>
              </w:rPr>
              <w:t>De Horas Negativas</w:t>
            </w:r>
          </w:p>
          <w:p w14:paraId="70F02A7F" w14:textId="16773C2C" w:rsidR="00052B9E" w:rsidRPr="004F4476" w:rsidRDefault="00052B9E" w:rsidP="00BD424A">
            <w:pPr>
              <w:pStyle w:val="TableContents"/>
              <w:numPr>
                <w:ilvl w:val="1"/>
                <w:numId w:val="27"/>
              </w:numPr>
              <w:suppressLineNumbers/>
              <w:suppressAutoHyphens w:val="0"/>
              <w:jc w:val="both"/>
              <w:rPr>
                <w:rFonts w:ascii="Arial" w:hAnsi="Arial" w:cs="Arial"/>
              </w:rPr>
            </w:pPr>
            <w:r w:rsidRPr="004F4476">
              <w:rPr>
                <w:rFonts w:ascii="Arial" w:hAnsi="Arial" w:cs="Arial"/>
              </w:rPr>
              <w:t>De Horas Extras</w:t>
            </w:r>
          </w:p>
          <w:p w14:paraId="6BE4764A" w14:textId="77777777" w:rsidR="00052B9E" w:rsidRPr="004F4476" w:rsidRDefault="00052B9E" w:rsidP="00BD424A">
            <w:pPr>
              <w:pStyle w:val="TableContents"/>
              <w:numPr>
                <w:ilvl w:val="1"/>
                <w:numId w:val="27"/>
              </w:numPr>
              <w:suppressLineNumbers/>
              <w:suppressAutoHyphens w:val="0"/>
              <w:jc w:val="both"/>
              <w:rPr>
                <w:rFonts w:ascii="Arial" w:hAnsi="Arial" w:cs="Arial"/>
              </w:rPr>
            </w:pPr>
            <w:r w:rsidRPr="004F4476">
              <w:rPr>
                <w:rFonts w:ascii="Arial" w:hAnsi="Arial" w:cs="Arial"/>
              </w:rPr>
              <w:t>De Solicitação de Ajuste</w:t>
            </w:r>
          </w:p>
          <w:p w14:paraId="369ADF6F" w14:textId="77777777" w:rsidR="00052B9E" w:rsidRPr="004F4476" w:rsidRDefault="00052B9E" w:rsidP="00BD424A">
            <w:pPr>
              <w:pStyle w:val="TableContents"/>
              <w:numPr>
                <w:ilvl w:val="1"/>
                <w:numId w:val="27"/>
              </w:numPr>
              <w:suppressLineNumbers/>
              <w:suppressAutoHyphens w:val="0"/>
              <w:jc w:val="both"/>
              <w:rPr>
                <w:rFonts w:ascii="Arial" w:hAnsi="Arial" w:cs="Arial"/>
              </w:rPr>
            </w:pPr>
            <w:r w:rsidRPr="004F4476">
              <w:rPr>
                <w:rFonts w:ascii="Arial" w:hAnsi="Arial" w:cs="Arial"/>
              </w:rPr>
              <w:t>De Aviso de Falta</w:t>
            </w:r>
          </w:p>
          <w:p w14:paraId="34CAEAA0" w14:textId="77777777" w:rsidR="00052B9E" w:rsidRPr="004F4476" w:rsidRDefault="00052B9E" w:rsidP="00BD424A">
            <w:pPr>
              <w:pStyle w:val="TableContents"/>
              <w:numPr>
                <w:ilvl w:val="1"/>
                <w:numId w:val="27"/>
              </w:numPr>
              <w:suppressLineNumbers/>
              <w:suppressAutoHyphens w:val="0"/>
              <w:jc w:val="both"/>
              <w:rPr>
                <w:rFonts w:ascii="Arial" w:hAnsi="Arial" w:cs="Arial"/>
              </w:rPr>
            </w:pPr>
            <w:r w:rsidRPr="004F4476">
              <w:rPr>
                <w:rFonts w:ascii="Arial" w:hAnsi="Arial" w:cs="Arial"/>
              </w:rPr>
              <w:t>De Atestado/Declarações</w:t>
            </w:r>
          </w:p>
          <w:p w14:paraId="65877EE3" w14:textId="070D8C53" w:rsidR="00052B9E" w:rsidRPr="004F4476" w:rsidRDefault="00052B9E" w:rsidP="00BD424A">
            <w:pPr>
              <w:pStyle w:val="TableContents"/>
              <w:numPr>
                <w:ilvl w:val="1"/>
                <w:numId w:val="27"/>
              </w:numPr>
              <w:suppressLineNumbers/>
              <w:suppressAutoHyphens w:val="0"/>
              <w:jc w:val="both"/>
              <w:rPr>
                <w:rFonts w:ascii="Arial" w:hAnsi="Arial" w:cs="Arial"/>
              </w:rPr>
            </w:pPr>
            <w:r w:rsidRPr="004F4476">
              <w:rPr>
                <w:rFonts w:ascii="Arial" w:hAnsi="Arial" w:cs="Arial"/>
              </w:rPr>
              <w:t>De Alteração de Horário</w:t>
            </w:r>
          </w:p>
        </w:tc>
        <w:tc>
          <w:tcPr>
            <w:tcW w:w="1829" w:type="dxa"/>
            <w:tcBorders>
              <w:left w:val="single" w:sz="2" w:space="0" w:color="000000"/>
              <w:right w:val="single" w:sz="2" w:space="0" w:color="000000"/>
            </w:tcBorders>
            <w:shd w:val="clear" w:color="auto" w:fill="auto"/>
            <w:tcMar>
              <w:left w:w="54" w:type="dxa"/>
            </w:tcMar>
            <w:vAlign w:val="center"/>
          </w:tcPr>
          <w:p w14:paraId="1A1BACEC" w14:textId="52E44725"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6906775" w14:textId="77777777" w:rsidTr="00052B9E">
        <w:tc>
          <w:tcPr>
            <w:tcW w:w="843" w:type="dxa"/>
            <w:tcBorders>
              <w:left w:val="single" w:sz="2" w:space="0" w:color="000000"/>
            </w:tcBorders>
            <w:shd w:val="clear" w:color="auto" w:fill="auto"/>
            <w:tcMar>
              <w:left w:w="54" w:type="dxa"/>
            </w:tcMar>
          </w:tcPr>
          <w:p w14:paraId="63A9B58A"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0A66872" w14:textId="437D98F4" w:rsidR="00052B9E" w:rsidRPr="0025535E" w:rsidRDefault="00052B9E" w:rsidP="00052B9E">
            <w:pPr>
              <w:pStyle w:val="TableContents"/>
              <w:jc w:val="both"/>
              <w:rPr>
                <w:rFonts w:ascii="Arial" w:hAnsi="Arial" w:cs="Arial"/>
              </w:rPr>
            </w:pPr>
            <w:r w:rsidRPr="0025535E">
              <w:rPr>
                <w:rFonts w:ascii="Arial" w:hAnsi="Arial" w:cs="Arial"/>
              </w:rPr>
              <w:t xml:space="preserve">Permitir que o </w:t>
            </w:r>
            <w:r>
              <w:rPr>
                <w:rFonts w:ascii="Arial" w:hAnsi="Arial" w:cs="Arial"/>
              </w:rPr>
              <w:t xml:space="preserve">usuário do </w:t>
            </w:r>
            <w:r w:rsidRPr="0025535E">
              <w:rPr>
                <w:rFonts w:ascii="Arial" w:hAnsi="Arial" w:cs="Arial"/>
              </w:rPr>
              <w:t>RH possa sinalizar, por servidor, o recebimento do seu cartão ponto assinado referente a uma determinada competência.</w:t>
            </w:r>
          </w:p>
        </w:tc>
        <w:tc>
          <w:tcPr>
            <w:tcW w:w="1829" w:type="dxa"/>
            <w:tcBorders>
              <w:left w:val="single" w:sz="2" w:space="0" w:color="000000"/>
              <w:right w:val="single" w:sz="2" w:space="0" w:color="000000"/>
            </w:tcBorders>
            <w:shd w:val="clear" w:color="auto" w:fill="auto"/>
            <w:tcMar>
              <w:left w:w="54" w:type="dxa"/>
            </w:tcMar>
            <w:vAlign w:val="center"/>
          </w:tcPr>
          <w:p w14:paraId="0B0193D1" w14:textId="1A8A3754"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D2C9503" w14:textId="77777777" w:rsidTr="00052B9E">
        <w:tc>
          <w:tcPr>
            <w:tcW w:w="843" w:type="dxa"/>
            <w:tcBorders>
              <w:left w:val="single" w:sz="2" w:space="0" w:color="000000"/>
            </w:tcBorders>
            <w:shd w:val="clear" w:color="auto" w:fill="auto"/>
            <w:tcMar>
              <w:left w:w="54" w:type="dxa"/>
            </w:tcMar>
          </w:tcPr>
          <w:p w14:paraId="0D00B320"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EE49994" w14:textId="200C8580" w:rsidR="00052B9E" w:rsidRPr="0025535E" w:rsidRDefault="00052B9E" w:rsidP="00052B9E">
            <w:pPr>
              <w:pStyle w:val="TableContents"/>
              <w:jc w:val="both"/>
              <w:rPr>
                <w:rFonts w:ascii="Arial" w:hAnsi="Arial" w:cs="Arial"/>
              </w:rPr>
            </w:pPr>
            <w:r w:rsidRPr="0025535E">
              <w:rPr>
                <w:rFonts w:ascii="Arial" w:hAnsi="Arial" w:cs="Arial"/>
              </w:rPr>
              <w:t xml:space="preserve">Permitir que o </w:t>
            </w:r>
            <w:r>
              <w:rPr>
                <w:rFonts w:ascii="Arial" w:hAnsi="Arial" w:cs="Arial"/>
              </w:rPr>
              <w:t xml:space="preserve">usuário do </w:t>
            </w:r>
            <w:r w:rsidRPr="0025535E">
              <w:rPr>
                <w:rFonts w:ascii="Arial" w:hAnsi="Arial" w:cs="Arial"/>
              </w:rPr>
              <w:t>RH possa</w:t>
            </w:r>
            <w:r>
              <w:rPr>
                <w:rFonts w:ascii="Arial" w:hAnsi="Arial" w:cs="Arial"/>
              </w:rPr>
              <w:t xml:space="preserve"> efetuar uma pesquisa para localizar todos os servidores que ainda não entregaram seu cartão ponto assinado referente a uma determinada competência</w:t>
            </w:r>
          </w:p>
        </w:tc>
        <w:tc>
          <w:tcPr>
            <w:tcW w:w="1829" w:type="dxa"/>
            <w:tcBorders>
              <w:left w:val="single" w:sz="2" w:space="0" w:color="000000"/>
              <w:right w:val="single" w:sz="2" w:space="0" w:color="000000"/>
            </w:tcBorders>
            <w:shd w:val="clear" w:color="auto" w:fill="auto"/>
            <w:tcMar>
              <w:left w:w="54" w:type="dxa"/>
            </w:tcMar>
            <w:vAlign w:val="center"/>
          </w:tcPr>
          <w:p w14:paraId="52E4C37E" w14:textId="43793FAC"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54C44E7" w14:textId="77777777" w:rsidTr="00052B9E">
        <w:tc>
          <w:tcPr>
            <w:tcW w:w="843" w:type="dxa"/>
            <w:tcBorders>
              <w:left w:val="single" w:sz="2" w:space="0" w:color="000000"/>
            </w:tcBorders>
            <w:shd w:val="clear" w:color="auto" w:fill="auto"/>
            <w:tcMar>
              <w:left w:w="54" w:type="dxa"/>
            </w:tcMar>
          </w:tcPr>
          <w:p w14:paraId="1EF017AF"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BC9595B" w14:textId="0C747D38" w:rsidR="00052B9E" w:rsidRPr="0025535E" w:rsidRDefault="00052B9E" w:rsidP="00052B9E">
            <w:pPr>
              <w:pStyle w:val="TableContents"/>
              <w:jc w:val="both"/>
              <w:rPr>
                <w:rFonts w:ascii="Arial" w:hAnsi="Arial" w:cs="Arial"/>
              </w:rPr>
            </w:pPr>
            <w:r w:rsidRPr="0025535E">
              <w:rPr>
                <w:rFonts w:ascii="Arial" w:hAnsi="Arial" w:cs="Arial"/>
              </w:rPr>
              <w:t xml:space="preserve">Permitir que o </w:t>
            </w:r>
            <w:r>
              <w:rPr>
                <w:rFonts w:ascii="Arial" w:hAnsi="Arial" w:cs="Arial"/>
              </w:rPr>
              <w:t xml:space="preserve">usuário do </w:t>
            </w:r>
            <w:r w:rsidRPr="0025535E">
              <w:rPr>
                <w:rFonts w:ascii="Arial" w:hAnsi="Arial" w:cs="Arial"/>
              </w:rPr>
              <w:t>RH possa</w:t>
            </w:r>
            <w:r>
              <w:rPr>
                <w:rFonts w:ascii="Arial" w:hAnsi="Arial" w:cs="Arial"/>
              </w:rPr>
              <w:t xml:space="preserve"> efetuar a exclusão do registro de recebimento de um respectivo cartão ponto, caso tenha ocorrido algum problema que seja necessário uma reimpressão </w:t>
            </w:r>
            <w:proofErr w:type="gramStart"/>
            <w:r>
              <w:rPr>
                <w:rFonts w:ascii="Arial" w:hAnsi="Arial" w:cs="Arial"/>
              </w:rPr>
              <w:t>do mesmo</w:t>
            </w:r>
            <w:proofErr w:type="gramEnd"/>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7675EE84" w14:textId="1D8C7F21"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AF729EC" w14:textId="77777777" w:rsidTr="00052B9E">
        <w:tc>
          <w:tcPr>
            <w:tcW w:w="843" w:type="dxa"/>
            <w:tcBorders>
              <w:left w:val="single" w:sz="2" w:space="0" w:color="000000"/>
            </w:tcBorders>
            <w:shd w:val="clear" w:color="auto" w:fill="auto"/>
            <w:tcMar>
              <w:left w:w="54" w:type="dxa"/>
            </w:tcMar>
          </w:tcPr>
          <w:p w14:paraId="316D2CC5"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45B3CFC" w14:textId="0C104448" w:rsidR="00052B9E" w:rsidRPr="005B0A0D" w:rsidRDefault="00052B9E" w:rsidP="00052B9E">
            <w:pPr>
              <w:pStyle w:val="TableContents"/>
              <w:jc w:val="both"/>
              <w:rPr>
                <w:rFonts w:ascii="Arial" w:hAnsi="Arial" w:cs="Arial"/>
              </w:rPr>
            </w:pPr>
            <w:r w:rsidRPr="005B0A0D">
              <w:rPr>
                <w:rFonts w:ascii="Arial" w:hAnsi="Arial" w:cs="Arial"/>
              </w:rPr>
              <w:t xml:space="preserve">Sistema deve permitir que o usuário visualize as integrações do colaborador com os equipamentos de ponto eletrônico, visualizando se um determinado cadastro de servidor já foi enviado para um equipamento específico, bem como, se </w:t>
            </w:r>
            <w:proofErr w:type="gramStart"/>
            <w:r w:rsidRPr="005B0A0D">
              <w:rPr>
                <w:rFonts w:ascii="Arial" w:hAnsi="Arial" w:cs="Arial"/>
              </w:rPr>
              <w:t>o mesmo</w:t>
            </w:r>
            <w:proofErr w:type="gramEnd"/>
            <w:r w:rsidRPr="005B0A0D">
              <w:rPr>
                <w:rFonts w:ascii="Arial" w:hAnsi="Arial" w:cs="Arial"/>
              </w:rPr>
              <w:t xml:space="preserve"> já possui biometria em um determinado equipamento de ponto eletrônico.</w:t>
            </w:r>
          </w:p>
        </w:tc>
        <w:tc>
          <w:tcPr>
            <w:tcW w:w="1829" w:type="dxa"/>
            <w:tcBorders>
              <w:left w:val="single" w:sz="2" w:space="0" w:color="000000"/>
              <w:right w:val="single" w:sz="2" w:space="0" w:color="000000"/>
            </w:tcBorders>
            <w:shd w:val="clear" w:color="auto" w:fill="auto"/>
            <w:tcMar>
              <w:left w:w="54" w:type="dxa"/>
            </w:tcMar>
            <w:vAlign w:val="center"/>
          </w:tcPr>
          <w:p w14:paraId="7B3F6AF5" w14:textId="31F5E011"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06F06E5" w14:textId="77777777" w:rsidTr="00052B9E">
        <w:tc>
          <w:tcPr>
            <w:tcW w:w="843" w:type="dxa"/>
            <w:tcBorders>
              <w:left w:val="single" w:sz="2" w:space="0" w:color="000000"/>
            </w:tcBorders>
            <w:shd w:val="clear" w:color="auto" w:fill="auto"/>
            <w:tcMar>
              <w:left w:w="54" w:type="dxa"/>
            </w:tcMar>
          </w:tcPr>
          <w:p w14:paraId="07101263"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6D2BF9C" w14:textId="77777777" w:rsidR="00052B9E" w:rsidRPr="00E834A4" w:rsidRDefault="00052B9E" w:rsidP="00052B9E">
            <w:pPr>
              <w:pStyle w:val="TableContents"/>
              <w:jc w:val="both"/>
              <w:rPr>
                <w:rFonts w:ascii="Arial" w:hAnsi="Arial" w:cs="Arial"/>
              </w:rPr>
            </w:pPr>
            <w:r w:rsidRPr="00E834A4">
              <w:rPr>
                <w:rFonts w:ascii="Arial" w:hAnsi="Arial" w:cs="Arial"/>
              </w:rPr>
              <w:t>Permitir o cadastro das máquinas de ponto que serão integradas com o sistema, devendo ser informado no mínimo os seguintes dados:</w:t>
            </w:r>
          </w:p>
          <w:p w14:paraId="20326898" w14:textId="77777777" w:rsidR="00052B9E" w:rsidRPr="00E834A4" w:rsidRDefault="00052B9E" w:rsidP="00BD424A">
            <w:pPr>
              <w:pStyle w:val="TableContents"/>
              <w:numPr>
                <w:ilvl w:val="0"/>
                <w:numId w:val="27"/>
              </w:numPr>
              <w:jc w:val="both"/>
              <w:rPr>
                <w:rFonts w:ascii="Arial" w:hAnsi="Arial" w:cs="Arial"/>
              </w:rPr>
            </w:pPr>
            <w:r w:rsidRPr="00E834A4">
              <w:rPr>
                <w:rFonts w:ascii="Arial" w:hAnsi="Arial" w:cs="Arial"/>
              </w:rPr>
              <w:t>Nome (para a melhor identificação da máquina)</w:t>
            </w:r>
          </w:p>
          <w:p w14:paraId="124C96BA" w14:textId="77777777" w:rsidR="00052B9E" w:rsidRPr="00E834A4" w:rsidRDefault="00052B9E" w:rsidP="00BD424A">
            <w:pPr>
              <w:pStyle w:val="TableContents"/>
              <w:numPr>
                <w:ilvl w:val="0"/>
                <w:numId w:val="27"/>
              </w:numPr>
              <w:jc w:val="both"/>
              <w:rPr>
                <w:rFonts w:ascii="Arial" w:hAnsi="Arial" w:cs="Arial"/>
              </w:rPr>
            </w:pPr>
            <w:r w:rsidRPr="00E834A4">
              <w:rPr>
                <w:rFonts w:ascii="Arial" w:hAnsi="Arial" w:cs="Arial"/>
              </w:rPr>
              <w:t>Número REP (número de registro da referida máquina)</w:t>
            </w:r>
          </w:p>
          <w:p w14:paraId="3B17FBB6" w14:textId="77777777" w:rsidR="00052B9E" w:rsidRPr="00E834A4" w:rsidRDefault="00052B9E" w:rsidP="00BD424A">
            <w:pPr>
              <w:pStyle w:val="TableContents"/>
              <w:numPr>
                <w:ilvl w:val="0"/>
                <w:numId w:val="27"/>
              </w:numPr>
              <w:jc w:val="both"/>
              <w:rPr>
                <w:rFonts w:ascii="Arial" w:hAnsi="Arial" w:cs="Arial"/>
              </w:rPr>
            </w:pPr>
            <w:r w:rsidRPr="00E834A4">
              <w:rPr>
                <w:rFonts w:ascii="Arial" w:hAnsi="Arial" w:cs="Arial"/>
              </w:rPr>
              <w:t xml:space="preserve">Setor onde a máquina estará localizada fisicamente (para facilitar qualquer necessidade futura na localização </w:t>
            </w:r>
            <w:proofErr w:type="gramStart"/>
            <w:r w:rsidRPr="00E834A4">
              <w:rPr>
                <w:rFonts w:ascii="Arial" w:hAnsi="Arial" w:cs="Arial"/>
              </w:rPr>
              <w:t>da mesma</w:t>
            </w:r>
            <w:proofErr w:type="gramEnd"/>
            <w:r w:rsidRPr="00E834A4">
              <w:rPr>
                <w:rFonts w:ascii="Arial" w:hAnsi="Arial" w:cs="Arial"/>
              </w:rPr>
              <w:t>)</w:t>
            </w:r>
          </w:p>
          <w:p w14:paraId="4DF662F9" w14:textId="0E5056A0" w:rsidR="00052B9E" w:rsidRPr="00E834A4" w:rsidRDefault="00052B9E" w:rsidP="00BD424A">
            <w:pPr>
              <w:pStyle w:val="TableContents"/>
              <w:numPr>
                <w:ilvl w:val="0"/>
                <w:numId w:val="27"/>
              </w:numPr>
              <w:jc w:val="both"/>
              <w:rPr>
                <w:rFonts w:ascii="Arial" w:hAnsi="Arial" w:cs="Arial"/>
              </w:rPr>
            </w:pPr>
            <w:r w:rsidRPr="00E834A4">
              <w:rPr>
                <w:rFonts w:ascii="Arial" w:hAnsi="Arial" w:cs="Arial"/>
              </w:rPr>
              <w:t>Tipo de máquina</w:t>
            </w:r>
          </w:p>
          <w:p w14:paraId="0E9E16AA" w14:textId="003FBB29" w:rsidR="00052B9E" w:rsidRPr="00E834A4" w:rsidRDefault="00052B9E" w:rsidP="00BD424A">
            <w:pPr>
              <w:pStyle w:val="TableContents"/>
              <w:numPr>
                <w:ilvl w:val="0"/>
                <w:numId w:val="27"/>
              </w:numPr>
              <w:jc w:val="both"/>
              <w:rPr>
                <w:rFonts w:ascii="Arial" w:hAnsi="Arial" w:cs="Arial"/>
              </w:rPr>
            </w:pPr>
            <w:r w:rsidRPr="00E834A4">
              <w:rPr>
                <w:rFonts w:ascii="Arial" w:hAnsi="Arial" w:cs="Arial"/>
              </w:rPr>
              <w:t>Status (Ativa/Inativa)</w:t>
            </w:r>
          </w:p>
        </w:tc>
        <w:tc>
          <w:tcPr>
            <w:tcW w:w="1829" w:type="dxa"/>
            <w:tcBorders>
              <w:left w:val="single" w:sz="2" w:space="0" w:color="000000"/>
              <w:right w:val="single" w:sz="2" w:space="0" w:color="000000"/>
            </w:tcBorders>
            <w:shd w:val="clear" w:color="auto" w:fill="auto"/>
            <w:tcMar>
              <w:left w:w="54" w:type="dxa"/>
            </w:tcMar>
            <w:vAlign w:val="center"/>
          </w:tcPr>
          <w:p w14:paraId="61D84229" w14:textId="40A1C62A"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3A0F208" w14:textId="77777777" w:rsidTr="00052B9E">
        <w:tc>
          <w:tcPr>
            <w:tcW w:w="843" w:type="dxa"/>
            <w:tcBorders>
              <w:left w:val="single" w:sz="2" w:space="0" w:color="000000"/>
            </w:tcBorders>
            <w:shd w:val="clear" w:color="auto" w:fill="auto"/>
            <w:tcMar>
              <w:left w:w="54" w:type="dxa"/>
            </w:tcMar>
          </w:tcPr>
          <w:p w14:paraId="5B45C4AA"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E968427" w14:textId="632B4215" w:rsidR="00052B9E" w:rsidRPr="00E834A4" w:rsidRDefault="00052B9E" w:rsidP="00052B9E">
            <w:pPr>
              <w:pStyle w:val="TableContents"/>
              <w:jc w:val="both"/>
              <w:rPr>
                <w:rFonts w:ascii="Arial" w:hAnsi="Arial" w:cs="Arial"/>
              </w:rPr>
            </w:pPr>
            <w:r w:rsidRPr="00E834A4">
              <w:rPr>
                <w:rFonts w:ascii="Arial" w:hAnsi="Arial" w:cs="Arial"/>
              </w:rPr>
              <w:t>Sistema deve permitir a geração de arquivos para integração com outros sistemas ou equipamentos, devendo selecionar um período de data para seleção dos dados, e escolher o tipo de arquivo desejado, devendo possuir as seguintes opções: AFD, AFDT e ACJEF.</w:t>
            </w:r>
          </w:p>
        </w:tc>
        <w:tc>
          <w:tcPr>
            <w:tcW w:w="1829" w:type="dxa"/>
            <w:tcBorders>
              <w:left w:val="single" w:sz="2" w:space="0" w:color="000000"/>
              <w:right w:val="single" w:sz="2" w:space="0" w:color="000000"/>
            </w:tcBorders>
            <w:shd w:val="clear" w:color="auto" w:fill="auto"/>
            <w:tcMar>
              <w:left w:w="54" w:type="dxa"/>
            </w:tcMar>
            <w:vAlign w:val="center"/>
          </w:tcPr>
          <w:p w14:paraId="0F589035" w14:textId="193C18DE"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7750F15" w14:textId="77777777" w:rsidTr="00052B9E">
        <w:tc>
          <w:tcPr>
            <w:tcW w:w="843" w:type="dxa"/>
            <w:tcBorders>
              <w:left w:val="single" w:sz="2" w:space="0" w:color="000000"/>
            </w:tcBorders>
            <w:shd w:val="clear" w:color="auto" w:fill="auto"/>
            <w:tcMar>
              <w:left w:w="54" w:type="dxa"/>
            </w:tcMar>
          </w:tcPr>
          <w:p w14:paraId="60720042"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080DEA3" w14:textId="7316BB0B" w:rsidR="00052B9E" w:rsidRPr="00E834A4" w:rsidRDefault="00052B9E" w:rsidP="00052B9E">
            <w:pPr>
              <w:pStyle w:val="TableContents"/>
              <w:jc w:val="both"/>
              <w:rPr>
                <w:rFonts w:ascii="Arial" w:hAnsi="Arial" w:cs="Arial"/>
              </w:rPr>
            </w:pPr>
            <w:r w:rsidRPr="00E834A4">
              <w:rPr>
                <w:rFonts w:ascii="Arial" w:hAnsi="Arial" w:cs="Arial"/>
              </w:rPr>
              <w:t>Permitir que o usuário realize a importação de arquivo AFD de forma manual tendo como origem a exportação de arquivo AFD de uma determinada máquina eletrônica de ponto.</w:t>
            </w:r>
          </w:p>
        </w:tc>
        <w:tc>
          <w:tcPr>
            <w:tcW w:w="1829" w:type="dxa"/>
            <w:tcBorders>
              <w:left w:val="single" w:sz="2" w:space="0" w:color="000000"/>
              <w:right w:val="single" w:sz="2" w:space="0" w:color="000000"/>
            </w:tcBorders>
            <w:shd w:val="clear" w:color="auto" w:fill="auto"/>
            <w:tcMar>
              <w:left w:w="54" w:type="dxa"/>
            </w:tcMar>
            <w:vAlign w:val="center"/>
          </w:tcPr>
          <w:p w14:paraId="3AE9D3F4" w14:textId="3192CDCC"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1B5254F" w14:textId="77777777" w:rsidTr="00052B9E">
        <w:tc>
          <w:tcPr>
            <w:tcW w:w="843" w:type="dxa"/>
            <w:tcBorders>
              <w:left w:val="single" w:sz="2" w:space="0" w:color="000000"/>
            </w:tcBorders>
            <w:shd w:val="clear" w:color="auto" w:fill="auto"/>
            <w:tcMar>
              <w:left w:w="54" w:type="dxa"/>
            </w:tcMar>
          </w:tcPr>
          <w:p w14:paraId="20D0717F"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79ED8F2" w14:textId="22CB7323" w:rsidR="00052B9E" w:rsidRPr="00E834A4" w:rsidRDefault="00052B9E" w:rsidP="00052B9E">
            <w:pPr>
              <w:pStyle w:val="TableContents"/>
              <w:jc w:val="both"/>
              <w:rPr>
                <w:rFonts w:ascii="Arial" w:hAnsi="Arial" w:cs="Arial"/>
              </w:rPr>
            </w:pPr>
            <w:r w:rsidRPr="00E834A4">
              <w:rPr>
                <w:rFonts w:ascii="Arial" w:hAnsi="Arial" w:cs="Arial"/>
              </w:rPr>
              <w:t>Permitir visualizar o indicador quantitativo de faltas por período.</w:t>
            </w:r>
          </w:p>
        </w:tc>
        <w:tc>
          <w:tcPr>
            <w:tcW w:w="1829" w:type="dxa"/>
            <w:tcBorders>
              <w:left w:val="single" w:sz="2" w:space="0" w:color="000000"/>
              <w:right w:val="single" w:sz="2" w:space="0" w:color="000000"/>
            </w:tcBorders>
            <w:shd w:val="clear" w:color="auto" w:fill="auto"/>
            <w:tcMar>
              <w:left w:w="54" w:type="dxa"/>
            </w:tcMar>
            <w:vAlign w:val="center"/>
          </w:tcPr>
          <w:p w14:paraId="23F5A484" w14:textId="67EDDA15"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290D141" w14:textId="77777777" w:rsidTr="00052B9E">
        <w:tc>
          <w:tcPr>
            <w:tcW w:w="843" w:type="dxa"/>
            <w:tcBorders>
              <w:left w:val="single" w:sz="2" w:space="0" w:color="000000"/>
            </w:tcBorders>
            <w:shd w:val="clear" w:color="auto" w:fill="auto"/>
            <w:tcMar>
              <w:left w:w="54" w:type="dxa"/>
            </w:tcMar>
          </w:tcPr>
          <w:p w14:paraId="3D651ADF"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AC4A850" w14:textId="71ACEA7B" w:rsidR="00052B9E" w:rsidRPr="00E834A4" w:rsidRDefault="00052B9E" w:rsidP="00052B9E">
            <w:pPr>
              <w:pStyle w:val="TableContents"/>
              <w:jc w:val="both"/>
              <w:rPr>
                <w:rFonts w:ascii="Arial" w:hAnsi="Arial" w:cs="Arial"/>
              </w:rPr>
            </w:pPr>
            <w:r w:rsidRPr="00E834A4">
              <w:rPr>
                <w:rFonts w:ascii="Arial" w:hAnsi="Arial" w:cs="Arial"/>
              </w:rPr>
              <w:t>Permitir visualizar graficamente o indicador quantitativo de ajustes faltas agrupados por servidor e período.</w:t>
            </w:r>
          </w:p>
        </w:tc>
        <w:tc>
          <w:tcPr>
            <w:tcW w:w="1829" w:type="dxa"/>
            <w:tcBorders>
              <w:left w:val="single" w:sz="2" w:space="0" w:color="000000"/>
              <w:right w:val="single" w:sz="2" w:space="0" w:color="000000"/>
            </w:tcBorders>
            <w:shd w:val="clear" w:color="auto" w:fill="auto"/>
            <w:tcMar>
              <w:left w:w="54" w:type="dxa"/>
            </w:tcMar>
            <w:vAlign w:val="center"/>
          </w:tcPr>
          <w:p w14:paraId="1579F3F6" w14:textId="2AD442B4"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0EB6D1E" w14:textId="77777777" w:rsidTr="00052B9E">
        <w:tc>
          <w:tcPr>
            <w:tcW w:w="843" w:type="dxa"/>
            <w:tcBorders>
              <w:left w:val="single" w:sz="2" w:space="0" w:color="000000"/>
            </w:tcBorders>
            <w:shd w:val="clear" w:color="auto" w:fill="auto"/>
            <w:tcMar>
              <w:left w:w="54" w:type="dxa"/>
            </w:tcMar>
          </w:tcPr>
          <w:p w14:paraId="629481E4"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647F37F" w14:textId="1E541326" w:rsidR="00052B9E" w:rsidRPr="00E834A4" w:rsidRDefault="00052B9E" w:rsidP="00052B9E">
            <w:pPr>
              <w:pStyle w:val="TableContents"/>
              <w:jc w:val="both"/>
              <w:rPr>
                <w:rFonts w:ascii="Arial" w:hAnsi="Arial" w:cs="Arial"/>
              </w:rPr>
            </w:pPr>
            <w:r w:rsidRPr="00E834A4">
              <w:rPr>
                <w:rFonts w:ascii="Arial" w:hAnsi="Arial" w:cs="Arial"/>
              </w:rPr>
              <w:t>Permitir visualizar graficamente o indicador quantitativo de atestados agrupados por servidor e período.</w:t>
            </w:r>
          </w:p>
        </w:tc>
        <w:tc>
          <w:tcPr>
            <w:tcW w:w="1829" w:type="dxa"/>
            <w:tcBorders>
              <w:left w:val="single" w:sz="2" w:space="0" w:color="000000"/>
              <w:right w:val="single" w:sz="2" w:space="0" w:color="000000"/>
            </w:tcBorders>
            <w:shd w:val="clear" w:color="auto" w:fill="auto"/>
            <w:tcMar>
              <w:left w:w="54" w:type="dxa"/>
            </w:tcMar>
            <w:vAlign w:val="center"/>
          </w:tcPr>
          <w:p w14:paraId="41555003" w14:textId="2C0FBC86"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10C72EC" w14:textId="77777777" w:rsidTr="00052B9E">
        <w:tc>
          <w:tcPr>
            <w:tcW w:w="843" w:type="dxa"/>
            <w:tcBorders>
              <w:left w:val="single" w:sz="2" w:space="0" w:color="000000"/>
            </w:tcBorders>
            <w:shd w:val="clear" w:color="auto" w:fill="auto"/>
            <w:tcMar>
              <w:left w:w="54" w:type="dxa"/>
            </w:tcMar>
          </w:tcPr>
          <w:p w14:paraId="62C5CC32"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9379220" w14:textId="3A4CDDA6" w:rsidR="00052B9E" w:rsidRPr="00E834A4" w:rsidRDefault="00052B9E" w:rsidP="00052B9E">
            <w:pPr>
              <w:pStyle w:val="TableContents"/>
              <w:jc w:val="both"/>
              <w:rPr>
                <w:rFonts w:ascii="Arial" w:hAnsi="Arial" w:cs="Arial"/>
              </w:rPr>
            </w:pPr>
            <w:r w:rsidRPr="00E834A4">
              <w:rPr>
                <w:rFonts w:ascii="Arial" w:hAnsi="Arial" w:cs="Arial"/>
              </w:rPr>
              <w:t>Permitir visualizar graficamente o indicador quantitativo de faltas por data dentro de um determinado período.</w:t>
            </w:r>
          </w:p>
        </w:tc>
        <w:tc>
          <w:tcPr>
            <w:tcW w:w="1829" w:type="dxa"/>
            <w:tcBorders>
              <w:left w:val="single" w:sz="2" w:space="0" w:color="000000"/>
              <w:right w:val="single" w:sz="2" w:space="0" w:color="000000"/>
            </w:tcBorders>
            <w:shd w:val="clear" w:color="auto" w:fill="auto"/>
            <w:tcMar>
              <w:left w:w="54" w:type="dxa"/>
            </w:tcMar>
            <w:vAlign w:val="center"/>
          </w:tcPr>
          <w:p w14:paraId="43EDB383" w14:textId="72C01EF1"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CB6E720" w14:textId="77777777" w:rsidTr="00052B9E">
        <w:tc>
          <w:tcPr>
            <w:tcW w:w="843" w:type="dxa"/>
            <w:tcBorders>
              <w:left w:val="single" w:sz="2" w:space="0" w:color="000000"/>
            </w:tcBorders>
            <w:shd w:val="clear" w:color="auto" w:fill="auto"/>
            <w:tcMar>
              <w:left w:w="54" w:type="dxa"/>
            </w:tcMar>
          </w:tcPr>
          <w:p w14:paraId="25A18268"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0148BE0" w14:textId="31DFFC54" w:rsidR="00052B9E" w:rsidRPr="00992232" w:rsidRDefault="00052B9E" w:rsidP="00052B9E">
            <w:pPr>
              <w:pStyle w:val="TableContents"/>
              <w:jc w:val="both"/>
              <w:rPr>
                <w:rFonts w:ascii="Arial" w:hAnsi="Arial" w:cs="Arial"/>
              </w:rPr>
            </w:pPr>
            <w:r w:rsidRPr="00992232">
              <w:rPr>
                <w:rFonts w:ascii="Arial" w:hAnsi="Arial" w:cs="Arial"/>
              </w:rPr>
              <w:t>Permitir visualizar em um mapa a geolocalização de todas as batidas de ponto realizadas através de dispositivo mobile por um determinado período.</w:t>
            </w:r>
          </w:p>
        </w:tc>
        <w:tc>
          <w:tcPr>
            <w:tcW w:w="1829" w:type="dxa"/>
            <w:tcBorders>
              <w:left w:val="single" w:sz="2" w:space="0" w:color="000000"/>
              <w:right w:val="single" w:sz="2" w:space="0" w:color="000000"/>
            </w:tcBorders>
            <w:shd w:val="clear" w:color="auto" w:fill="auto"/>
            <w:tcMar>
              <w:left w:w="54" w:type="dxa"/>
            </w:tcMar>
            <w:vAlign w:val="center"/>
          </w:tcPr>
          <w:p w14:paraId="6F46DDC6" w14:textId="4F700194"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C15CB74" w14:textId="77777777" w:rsidTr="00052B9E">
        <w:tc>
          <w:tcPr>
            <w:tcW w:w="843" w:type="dxa"/>
            <w:tcBorders>
              <w:left w:val="single" w:sz="2" w:space="0" w:color="000000"/>
            </w:tcBorders>
            <w:shd w:val="clear" w:color="auto" w:fill="auto"/>
            <w:tcMar>
              <w:left w:w="54" w:type="dxa"/>
            </w:tcMar>
          </w:tcPr>
          <w:p w14:paraId="5FCD6335"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563C503" w14:textId="3F9CB1E0" w:rsidR="00052B9E" w:rsidRPr="00992232" w:rsidRDefault="00052B9E" w:rsidP="00052B9E">
            <w:pPr>
              <w:pStyle w:val="TableContents"/>
              <w:jc w:val="both"/>
              <w:rPr>
                <w:rFonts w:ascii="Arial" w:hAnsi="Arial" w:cs="Arial"/>
              </w:rPr>
            </w:pPr>
            <w:r w:rsidRPr="00992232">
              <w:rPr>
                <w:rFonts w:ascii="Arial" w:hAnsi="Arial" w:cs="Arial"/>
              </w:rPr>
              <w:t>Permitir visualizar graficamente o indicador quantitativo de absenteísmo agrupados por setor e período.</w:t>
            </w:r>
          </w:p>
        </w:tc>
        <w:tc>
          <w:tcPr>
            <w:tcW w:w="1829" w:type="dxa"/>
            <w:tcBorders>
              <w:left w:val="single" w:sz="2" w:space="0" w:color="000000"/>
              <w:right w:val="single" w:sz="2" w:space="0" w:color="000000"/>
            </w:tcBorders>
            <w:shd w:val="clear" w:color="auto" w:fill="auto"/>
            <w:tcMar>
              <w:left w:w="54" w:type="dxa"/>
            </w:tcMar>
            <w:vAlign w:val="center"/>
          </w:tcPr>
          <w:p w14:paraId="3F89FF59" w14:textId="16F978B0"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6E5C29D" w14:textId="77777777" w:rsidTr="00052B9E">
        <w:tc>
          <w:tcPr>
            <w:tcW w:w="843" w:type="dxa"/>
            <w:tcBorders>
              <w:left w:val="single" w:sz="2" w:space="0" w:color="000000"/>
            </w:tcBorders>
            <w:shd w:val="clear" w:color="auto" w:fill="auto"/>
            <w:tcMar>
              <w:left w:w="54" w:type="dxa"/>
            </w:tcMar>
          </w:tcPr>
          <w:p w14:paraId="5B2AFDFA"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B5E3BAF" w14:textId="0D73F412" w:rsidR="00052B9E" w:rsidRPr="00992232" w:rsidRDefault="00052B9E" w:rsidP="00052B9E">
            <w:pPr>
              <w:pStyle w:val="TableContents"/>
              <w:jc w:val="both"/>
              <w:rPr>
                <w:rFonts w:ascii="Arial" w:hAnsi="Arial" w:cs="Arial"/>
              </w:rPr>
            </w:pPr>
            <w:r w:rsidRPr="00992232">
              <w:rPr>
                <w:rFonts w:ascii="Arial" w:hAnsi="Arial" w:cs="Arial"/>
              </w:rPr>
              <w:t>Permitir visualizar o indicador quantitativo de atestados por servidor e período.</w:t>
            </w:r>
          </w:p>
        </w:tc>
        <w:tc>
          <w:tcPr>
            <w:tcW w:w="1829" w:type="dxa"/>
            <w:tcBorders>
              <w:left w:val="single" w:sz="2" w:space="0" w:color="000000"/>
              <w:right w:val="single" w:sz="2" w:space="0" w:color="000000"/>
            </w:tcBorders>
            <w:shd w:val="clear" w:color="auto" w:fill="auto"/>
            <w:tcMar>
              <w:left w:w="54" w:type="dxa"/>
            </w:tcMar>
            <w:vAlign w:val="center"/>
          </w:tcPr>
          <w:p w14:paraId="09247694" w14:textId="7B97BD51"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2DD3E00" w14:textId="77777777" w:rsidTr="00052B9E">
        <w:tc>
          <w:tcPr>
            <w:tcW w:w="843" w:type="dxa"/>
            <w:tcBorders>
              <w:left w:val="single" w:sz="2" w:space="0" w:color="000000"/>
            </w:tcBorders>
            <w:shd w:val="clear" w:color="auto" w:fill="auto"/>
            <w:tcMar>
              <w:left w:w="54" w:type="dxa"/>
            </w:tcMar>
          </w:tcPr>
          <w:p w14:paraId="4767D960"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60B17A1" w14:textId="71B878F3" w:rsidR="00052B9E" w:rsidRPr="00992232" w:rsidRDefault="00052B9E" w:rsidP="00052B9E">
            <w:pPr>
              <w:pStyle w:val="TableContents"/>
              <w:jc w:val="both"/>
              <w:rPr>
                <w:rFonts w:ascii="Arial" w:hAnsi="Arial" w:cs="Arial"/>
              </w:rPr>
            </w:pPr>
            <w:r w:rsidRPr="00992232">
              <w:rPr>
                <w:rFonts w:ascii="Arial" w:hAnsi="Arial" w:cs="Arial"/>
              </w:rPr>
              <w:t>Permitir visualizar o indicador quantitativo de ajustes de pontos pendentes de aprovação agrupados por servidor e período.</w:t>
            </w:r>
          </w:p>
        </w:tc>
        <w:tc>
          <w:tcPr>
            <w:tcW w:w="1829" w:type="dxa"/>
            <w:tcBorders>
              <w:left w:val="single" w:sz="2" w:space="0" w:color="000000"/>
              <w:right w:val="single" w:sz="2" w:space="0" w:color="000000"/>
            </w:tcBorders>
            <w:shd w:val="clear" w:color="auto" w:fill="auto"/>
            <w:tcMar>
              <w:left w:w="54" w:type="dxa"/>
            </w:tcMar>
            <w:vAlign w:val="center"/>
          </w:tcPr>
          <w:p w14:paraId="229680F0" w14:textId="0746D446"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EDA0EFC" w14:textId="77777777" w:rsidTr="00052B9E">
        <w:tc>
          <w:tcPr>
            <w:tcW w:w="843" w:type="dxa"/>
            <w:tcBorders>
              <w:left w:val="single" w:sz="2" w:space="0" w:color="000000"/>
            </w:tcBorders>
            <w:shd w:val="clear" w:color="auto" w:fill="auto"/>
            <w:tcMar>
              <w:left w:w="54" w:type="dxa"/>
            </w:tcMar>
          </w:tcPr>
          <w:p w14:paraId="7CA02C0F"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7C74625" w14:textId="22AF2628" w:rsidR="00052B9E" w:rsidRPr="00992232" w:rsidRDefault="00052B9E" w:rsidP="00052B9E">
            <w:pPr>
              <w:pStyle w:val="TableContents"/>
              <w:jc w:val="both"/>
              <w:rPr>
                <w:rFonts w:ascii="Arial" w:hAnsi="Arial" w:cs="Arial"/>
              </w:rPr>
            </w:pPr>
            <w:r w:rsidRPr="00992232">
              <w:rPr>
                <w:rFonts w:ascii="Arial" w:hAnsi="Arial" w:cs="Arial"/>
              </w:rPr>
              <w:t>Permitir visualizar o indicador do percentual de absenteísmo por período.</w:t>
            </w:r>
          </w:p>
        </w:tc>
        <w:tc>
          <w:tcPr>
            <w:tcW w:w="1829" w:type="dxa"/>
            <w:tcBorders>
              <w:left w:val="single" w:sz="2" w:space="0" w:color="000000"/>
              <w:right w:val="single" w:sz="2" w:space="0" w:color="000000"/>
            </w:tcBorders>
            <w:shd w:val="clear" w:color="auto" w:fill="auto"/>
            <w:tcMar>
              <w:left w:w="54" w:type="dxa"/>
            </w:tcMar>
            <w:vAlign w:val="center"/>
          </w:tcPr>
          <w:p w14:paraId="22DACC3D" w14:textId="434A410B"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27DDD75" w14:textId="77777777" w:rsidTr="00052B9E">
        <w:tc>
          <w:tcPr>
            <w:tcW w:w="843" w:type="dxa"/>
            <w:tcBorders>
              <w:left w:val="single" w:sz="2" w:space="0" w:color="000000"/>
            </w:tcBorders>
            <w:shd w:val="clear" w:color="auto" w:fill="auto"/>
            <w:tcMar>
              <w:left w:w="54" w:type="dxa"/>
            </w:tcMar>
          </w:tcPr>
          <w:p w14:paraId="4E7DB6AF"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7D628F2" w14:textId="09D17EE4" w:rsidR="00052B9E" w:rsidRPr="00992232" w:rsidRDefault="00052B9E" w:rsidP="00052B9E">
            <w:pPr>
              <w:pStyle w:val="TableContents"/>
              <w:jc w:val="both"/>
              <w:rPr>
                <w:rFonts w:ascii="Arial" w:hAnsi="Arial" w:cs="Arial"/>
              </w:rPr>
            </w:pPr>
            <w:r w:rsidRPr="00992232">
              <w:rPr>
                <w:rFonts w:ascii="Arial" w:hAnsi="Arial" w:cs="Arial"/>
              </w:rPr>
              <w:t>Apresentar a lista de todos os documentos cadastrados para o servidor que estiver logado no sistema</w:t>
            </w:r>
          </w:p>
        </w:tc>
        <w:tc>
          <w:tcPr>
            <w:tcW w:w="1829" w:type="dxa"/>
            <w:tcBorders>
              <w:left w:val="single" w:sz="2" w:space="0" w:color="000000"/>
              <w:right w:val="single" w:sz="2" w:space="0" w:color="000000"/>
            </w:tcBorders>
            <w:shd w:val="clear" w:color="auto" w:fill="auto"/>
            <w:tcMar>
              <w:left w:w="54" w:type="dxa"/>
            </w:tcMar>
            <w:vAlign w:val="center"/>
          </w:tcPr>
          <w:p w14:paraId="7DEDAFCA" w14:textId="12AE2501"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41423B6" w14:textId="77777777" w:rsidTr="00052B9E">
        <w:tc>
          <w:tcPr>
            <w:tcW w:w="843" w:type="dxa"/>
            <w:tcBorders>
              <w:left w:val="single" w:sz="2" w:space="0" w:color="000000"/>
            </w:tcBorders>
            <w:shd w:val="clear" w:color="auto" w:fill="auto"/>
            <w:tcMar>
              <w:left w:w="54" w:type="dxa"/>
            </w:tcMar>
          </w:tcPr>
          <w:p w14:paraId="07CD2A26"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4D69CCA" w14:textId="30F9CDEA" w:rsidR="00052B9E" w:rsidRPr="00992232" w:rsidRDefault="00052B9E" w:rsidP="00052B9E">
            <w:pPr>
              <w:pStyle w:val="TableContents"/>
              <w:jc w:val="both"/>
              <w:rPr>
                <w:rFonts w:ascii="Arial" w:hAnsi="Arial" w:cs="Arial"/>
              </w:rPr>
            </w:pPr>
            <w:r w:rsidRPr="00992232">
              <w:rPr>
                <w:rFonts w:ascii="Arial" w:hAnsi="Arial" w:cs="Arial"/>
              </w:rPr>
              <w:t>Permitir o cadastro de documentos devendo selecionar um tipo de documento pré-cadastrado e o preenchimento do formulário com o conjunto de campos específicos pré-cadastrados para esse tipo de documento</w:t>
            </w:r>
          </w:p>
        </w:tc>
        <w:tc>
          <w:tcPr>
            <w:tcW w:w="1829" w:type="dxa"/>
            <w:tcBorders>
              <w:left w:val="single" w:sz="2" w:space="0" w:color="000000"/>
              <w:right w:val="single" w:sz="2" w:space="0" w:color="000000"/>
            </w:tcBorders>
            <w:shd w:val="clear" w:color="auto" w:fill="auto"/>
            <w:tcMar>
              <w:left w:w="54" w:type="dxa"/>
            </w:tcMar>
            <w:vAlign w:val="center"/>
          </w:tcPr>
          <w:p w14:paraId="1849D8F0" w14:textId="3DCE6151"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5C5A899" w14:textId="77777777" w:rsidTr="00052B9E">
        <w:tc>
          <w:tcPr>
            <w:tcW w:w="843" w:type="dxa"/>
            <w:tcBorders>
              <w:left w:val="single" w:sz="2" w:space="0" w:color="000000"/>
            </w:tcBorders>
            <w:shd w:val="clear" w:color="auto" w:fill="auto"/>
            <w:tcMar>
              <w:left w:w="54" w:type="dxa"/>
            </w:tcMar>
          </w:tcPr>
          <w:p w14:paraId="73AAE39E"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87563E4" w14:textId="77777777" w:rsidR="00052B9E" w:rsidRPr="00992232" w:rsidRDefault="00052B9E" w:rsidP="00052B9E">
            <w:pPr>
              <w:pStyle w:val="TableContents"/>
              <w:jc w:val="both"/>
              <w:rPr>
                <w:rFonts w:ascii="Arial" w:hAnsi="Arial" w:cs="Arial"/>
              </w:rPr>
            </w:pPr>
            <w:r w:rsidRPr="00992232">
              <w:rPr>
                <w:rFonts w:ascii="Arial" w:hAnsi="Arial" w:cs="Arial"/>
              </w:rPr>
              <w:t>Possuir um cadastro de campos customizáveis que serão utilizados na composição de um determinado tipo de documento, devendo solicitar o cadastro de no mínimo as seguintes informações:</w:t>
            </w:r>
          </w:p>
          <w:p w14:paraId="6A85CF75" w14:textId="77777777" w:rsidR="00052B9E" w:rsidRPr="00992232" w:rsidRDefault="00052B9E" w:rsidP="00BD424A">
            <w:pPr>
              <w:pStyle w:val="TableContents"/>
              <w:numPr>
                <w:ilvl w:val="0"/>
                <w:numId w:val="28"/>
              </w:numPr>
              <w:suppressLineNumbers/>
              <w:suppressAutoHyphens w:val="0"/>
              <w:jc w:val="both"/>
              <w:rPr>
                <w:rFonts w:ascii="Arial" w:hAnsi="Arial" w:cs="Arial"/>
              </w:rPr>
            </w:pPr>
            <w:r w:rsidRPr="00992232">
              <w:rPr>
                <w:rFonts w:ascii="Arial" w:hAnsi="Arial" w:cs="Arial"/>
              </w:rPr>
              <w:t>Nome do campo</w:t>
            </w:r>
          </w:p>
          <w:p w14:paraId="592159A5" w14:textId="30B10F91" w:rsidR="00052B9E" w:rsidRPr="00992232" w:rsidRDefault="00052B9E" w:rsidP="00BD424A">
            <w:pPr>
              <w:pStyle w:val="TableContents"/>
              <w:numPr>
                <w:ilvl w:val="0"/>
                <w:numId w:val="28"/>
              </w:numPr>
              <w:suppressLineNumbers/>
              <w:suppressAutoHyphens w:val="0"/>
              <w:jc w:val="both"/>
              <w:rPr>
                <w:rFonts w:ascii="Arial" w:hAnsi="Arial" w:cs="Arial"/>
              </w:rPr>
            </w:pPr>
            <w:r w:rsidRPr="00992232">
              <w:rPr>
                <w:rFonts w:ascii="Arial" w:hAnsi="Arial" w:cs="Arial"/>
              </w:rPr>
              <w:t xml:space="preserve">Tipo do campo: Permitir que o usuário selecione uma das seguintes opções: texto, número, data, upload de arquivo, máscara, </w:t>
            </w:r>
            <w:proofErr w:type="spellStart"/>
            <w:r w:rsidRPr="00992232">
              <w:rPr>
                <w:rFonts w:ascii="Arial" w:hAnsi="Arial" w:cs="Arial"/>
              </w:rPr>
              <w:t>checkbox</w:t>
            </w:r>
            <w:proofErr w:type="spellEnd"/>
          </w:p>
          <w:p w14:paraId="7DEB10D1" w14:textId="6570A8AB" w:rsidR="00052B9E" w:rsidRPr="00992232" w:rsidRDefault="00052B9E" w:rsidP="00BD424A">
            <w:pPr>
              <w:pStyle w:val="TableContents"/>
              <w:numPr>
                <w:ilvl w:val="0"/>
                <w:numId w:val="29"/>
              </w:numPr>
              <w:suppressLineNumbers/>
              <w:suppressAutoHyphens w:val="0"/>
              <w:jc w:val="both"/>
              <w:rPr>
                <w:rFonts w:ascii="Arial" w:hAnsi="Arial" w:cs="Arial"/>
              </w:rPr>
            </w:pPr>
            <w:r w:rsidRPr="00992232">
              <w:rPr>
                <w:rFonts w:ascii="Arial" w:hAnsi="Arial" w:cs="Arial"/>
              </w:rPr>
              <w:t>Obrigatoriedade: Permitir que o usuário possa informar se este referido campo a ser utilizado em um determinado tipo de documento exigirá preenchimento obrigatório quando for efetuado o cadastro de um documento deste tipo específico ou se será opcional</w:t>
            </w:r>
          </w:p>
        </w:tc>
        <w:tc>
          <w:tcPr>
            <w:tcW w:w="1829" w:type="dxa"/>
            <w:tcBorders>
              <w:left w:val="single" w:sz="2" w:space="0" w:color="000000"/>
              <w:right w:val="single" w:sz="2" w:space="0" w:color="000000"/>
            </w:tcBorders>
            <w:shd w:val="clear" w:color="auto" w:fill="auto"/>
            <w:tcMar>
              <w:left w:w="54" w:type="dxa"/>
            </w:tcMar>
            <w:vAlign w:val="center"/>
          </w:tcPr>
          <w:p w14:paraId="3DF11BD6" w14:textId="317844FB"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32C8CBB" w14:textId="77777777" w:rsidTr="00052B9E">
        <w:tc>
          <w:tcPr>
            <w:tcW w:w="843" w:type="dxa"/>
            <w:tcBorders>
              <w:left w:val="single" w:sz="2" w:space="0" w:color="000000"/>
            </w:tcBorders>
            <w:shd w:val="clear" w:color="auto" w:fill="auto"/>
            <w:tcMar>
              <w:left w:w="54" w:type="dxa"/>
            </w:tcMar>
          </w:tcPr>
          <w:p w14:paraId="6AE1D6D6"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4FBC71A" w14:textId="7B6CD9BF" w:rsidR="00052B9E" w:rsidRPr="00992232" w:rsidRDefault="00052B9E" w:rsidP="00052B9E">
            <w:pPr>
              <w:pStyle w:val="TableContents"/>
              <w:jc w:val="both"/>
              <w:rPr>
                <w:rFonts w:ascii="Arial" w:hAnsi="Arial" w:cs="Arial"/>
              </w:rPr>
            </w:pPr>
            <w:r w:rsidRPr="00992232">
              <w:rPr>
                <w:rFonts w:ascii="Arial" w:hAnsi="Arial" w:cs="Arial"/>
              </w:rPr>
              <w:t>Permitir que o usuário cadastre um novo tipo de documento, preenchendo o nome do referido tipo, bem como, selecionando os campos que este tipo de documento irá possuir através de uma listagem de todos os campos já cadastrados anteriormente na aplicação.</w:t>
            </w:r>
          </w:p>
        </w:tc>
        <w:tc>
          <w:tcPr>
            <w:tcW w:w="1829" w:type="dxa"/>
            <w:tcBorders>
              <w:left w:val="single" w:sz="2" w:space="0" w:color="000000"/>
              <w:right w:val="single" w:sz="2" w:space="0" w:color="000000"/>
            </w:tcBorders>
            <w:shd w:val="clear" w:color="auto" w:fill="auto"/>
            <w:tcMar>
              <w:left w:w="54" w:type="dxa"/>
            </w:tcMar>
            <w:vAlign w:val="center"/>
          </w:tcPr>
          <w:p w14:paraId="7A1217EB" w14:textId="6DFB21E1"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8DBCF35" w14:textId="77777777" w:rsidTr="00052B9E">
        <w:tc>
          <w:tcPr>
            <w:tcW w:w="843" w:type="dxa"/>
            <w:tcBorders>
              <w:left w:val="single" w:sz="2" w:space="0" w:color="000000"/>
            </w:tcBorders>
            <w:shd w:val="clear" w:color="auto" w:fill="auto"/>
            <w:tcMar>
              <w:left w:w="54" w:type="dxa"/>
            </w:tcMar>
          </w:tcPr>
          <w:p w14:paraId="7F1FAD3C"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D45C5B0" w14:textId="19EA8021" w:rsidR="00052B9E" w:rsidRPr="00992232" w:rsidRDefault="00052B9E" w:rsidP="00052B9E">
            <w:pPr>
              <w:pStyle w:val="TableContents"/>
              <w:jc w:val="both"/>
              <w:rPr>
                <w:rFonts w:ascii="Arial" w:hAnsi="Arial" w:cs="Arial"/>
              </w:rPr>
            </w:pPr>
            <w:r w:rsidRPr="00992232">
              <w:rPr>
                <w:rFonts w:ascii="Arial" w:hAnsi="Arial" w:cs="Arial"/>
              </w:rPr>
              <w:t>Possuir funcionalidade para que o usuário defina a ordem em que esses campos serão apresentados na tela do sistema no momento do cadastro de um novo documento.</w:t>
            </w:r>
          </w:p>
        </w:tc>
        <w:tc>
          <w:tcPr>
            <w:tcW w:w="1829" w:type="dxa"/>
            <w:tcBorders>
              <w:left w:val="single" w:sz="2" w:space="0" w:color="000000"/>
              <w:right w:val="single" w:sz="2" w:space="0" w:color="000000"/>
            </w:tcBorders>
            <w:shd w:val="clear" w:color="auto" w:fill="auto"/>
            <w:tcMar>
              <w:left w:w="54" w:type="dxa"/>
            </w:tcMar>
            <w:vAlign w:val="center"/>
          </w:tcPr>
          <w:p w14:paraId="78BDEA8B" w14:textId="564FA6A1"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388CB23" w14:textId="77777777" w:rsidTr="00052B9E">
        <w:tc>
          <w:tcPr>
            <w:tcW w:w="843" w:type="dxa"/>
            <w:tcBorders>
              <w:left w:val="single" w:sz="2" w:space="0" w:color="000000"/>
            </w:tcBorders>
            <w:shd w:val="clear" w:color="auto" w:fill="auto"/>
            <w:tcMar>
              <w:left w:w="54" w:type="dxa"/>
            </w:tcMar>
          </w:tcPr>
          <w:p w14:paraId="13A8EFB6"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300C938" w14:textId="544242AF" w:rsidR="00052B9E" w:rsidRPr="00992232" w:rsidRDefault="00052B9E" w:rsidP="00052B9E">
            <w:pPr>
              <w:pStyle w:val="TableContents"/>
              <w:jc w:val="both"/>
              <w:rPr>
                <w:rFonts w:ascii="Arial" w:hAnsi="Arial" w:cs="Arial"/>
              </w:rPr>
            </w:pPr>
            <w:r w:rsidRPr="00992232">
              <w:rPr>
                <w:rFonts w:ascii="Arial" w:hAnsi="Arial" w:cs="Arial"/>
              </w:rPr>
              <w:t>Possuir validação para garantir que o usuário escolha no mínimo um campo da lista, não permitindo o cadastro de um tipo de documento sem campo algum.</w:t>
            </w:r>
          </w:p>
        </w:tc>
        <w:tc>
          <w:tcPr>
            <w:tcW w:w="1829" w:type="dxa"/>
            <w:tcBorders>
              <w:left w:val="single" w:sz="2" w:space="0" w:color="000000"/>
              <w:right w:val="single" w:sz="2" w:space="0" w:color="000000"/>
            </w:tcBorders>
            <w:shd w:val="clear" w:color="auto" w:fill="auto"/>
            <w:tcMar>
              <w:left w:w="54" w:type="dxa"/>
            </w:tcMar>
            <w:vAlign w:val="center"/>
          </w:tcPr>
          <w:p w14:paraId="60345AB5" w14:textId="48B84BEC"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574BC24" w14:textId="77777777" w:rsidTr="00052B9E">
        <w:tc>
          <w:tcPr>
            <w:tcW w:w="843" w:type="dxa"/>
            <w:tcBorders>
              <w:left w:val="single" w:sz="2" w:space="0" w:color="000000"/>
            </w:tcBorders>
            <w:shd w:val="clear" w:color="auto" w:fill="auto"/>
            <w:tcMar>
              <w:left w:w="54" w:type="dxa"/>
            </w:tcMar>
          </w:tcPr>
          <w:p w14:paraId="41E5E172"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B06A330" w14:textId="0D052578" w:rsidR="00052B9E" w:rsidRPr="00992232" w:rsidRDefault="00052B9E" w:rsidP="00052B9E">
            <w:pPr>
              <w:pStyle w:val="TableContents"/>
              <w:jc w:val="both"/>
              <w:rPr>
                <w:rFonts w:ascii="Arial" w:hAnsi="Arial" w:cs="Arial"/>
              </w:rPr>
            </w:pPr>
            <w:r w:rsidRPr="00992232">
              <w:rPr>
                <w:rFonts w:ascii="Arial" w:hAnsi="Arial" w:cs="Arial"/>
              </w:rPr>
              <w:t>Possuir uma listagem de todos os tipos de documentos cadastrados no sistema.</w:t>
            </w:r>
          </w:p>
        </w:tc>
        <w:tc>
          <w:tcPr>
            <w:tcW w:w="1829" w:type="dxa"/>
            <w:tcBorders>
              <w:left w:val="single" w:sz="2" w:space="0" w:color="000000"/>
              <w:right w:val="single" w:sz="2" w:space="0" w:color="000000"/>
            </w:tcBorders>
            <w:shd w:val="clear" w:color="auto" w:fill="auto"/>
            <w:tcMar>
              <w:left w:w="54" w:type="dxa"/>
            </w:tcMar>
            <w:vAlign w:val="center"/>
          </w:tcPr>
          <w:p w14:paraId="38AF3AEF" w14:textId="614589FA"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864D7E7" w14:textId="77777777" w:rsidTr="00052B9E">
        <w:tc>
          <w:tcPr>
            <w:tcW w:w="843" w:type="dxa"/>
            <w:tcBorders>
              <w:left w:val="single" w:sz="2" w:space="0" w:color="000000"/>
            </w:tcBorders>
            <w:shd w:val="clear" w:color="auto" w:fill="auto"/>
            <w:tcMar>
              <w:left w:w="54" w:type="dxa"/>
            </w:tcMar>
          </w:tcPr>
          <w:p w14:paraId="5A627855"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EAF4B1E" w14:textId="6BC7F5AF" w:rsidR="00052B9E" w:rsidRPr="00992232" w:rsidRDefault="00052B9E" w:rsidP="00052B9E">
            <w:pPr>
              <w:pStyle w:val="TableContents"/>
              <w:jc w:val="both"/>
              <w:rPr>
                <w:rFonts w:ascii="Arial" w:hAnsi="Arial" w:cs="Arial"/>
              </w:rPr>
            </w:pPr>
            <w:r w:rsidRPr="00992232">
              <w:rPr>
                <w:rFonts w:ascii="Arial" w:hAnsi="Arial" w:cs="Arial"/>
              </w:rPr>
              <w:t>Permitir o vínculo do tipo de documento à um ou mais setores para que este tipo passe a ser documento padrão para todos os servidores que estejam atribuídos a este mesmo setor, podendo ainda vinculá-lo a um ou mais cargos, porém este vínculo não deve ser obrigatório, ficando o tipo de documento aberto para ser utilizado em qualquer circunstância.</w:t>
            </w:r>
          </w:p>
        </w:tc>
        <w:tc>
          <w:tcPr>
            <w:tcW w:w="1829" w:type="dxa"/>
            <w:tcBorders>
              <w:left w:val="single" w:sz="2" w:space="0" w:color="000000"/>
              <w:right w:val="single" w:sz="2" w:space="0" w:color="000000"/>
            </w:tcBorders>
            <w:shd w:val="clear" w:color="auto" w:fill="auto"/>
            <w:tcMar>
              <w:left w:w="54" w:type="dxa"/>
            </w:tcMar>
            <w:vAlign w:val="center"/>
          </w:tcPr>
          <w:p w14:paraId="75E18980" w14:textId="43CB3594"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E3A5280" w14:textId="77777777" w:rsidTr="00052B9E">
        <w:tc>
          <w:tcPr>
            <w:tcW w:w="843" w:type="dxa"/>
            <w:tcBorders>
              <w:left w:val="single" w:sz="2" w:space="0" w:color="000000"/>
            </w:tcBorders>
            <w:shd w:val="clear" w:color="auto" w:fill="auto"/>
            <w:tcMar>
              <w:left w:w="54" w:type="dxa"/>
            </w:tcMar>
          </w:tcPr>
          <w:p w14:paraId="7FBBA20A"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C4453C4" w14:textId="2EC8F023" w:rsidR="00052B9E" w:rsidRPr="00992232" w:rsidRDefault="00052B9E" w:rsidP="00052B9E">
            <w:pPr>
              <w:pStyle w:val="TableContents"/>
              <w:jc w:val="both"/>
              <w:rPr>
                <w:rFonts w:ascii="Arial" w:hAnsi="Arial" w:cs="Arial"/>
              </w:rPr>
            </w:pPr>
            <w:r w:rsidRPr="00992232">
              <w:rPr>
                <w:rFonts w:ascii="Arial" w:hAnsi="Arial" w:cs="Arial"/>
              </w:rPr>
              <w:t>Permitir configurar alertas de vencimentos por tipos de documentos, desde que esses possuam campo de vencimento atribuídos em sua composição.</w:t>
            </w:r>
          </w:p>
        </w:tc>
        <w:tc>
          <w:tcPr>
            <w:tcW w:w="1829" w:type="dxa"/>
            <w:tcBorders>
              <w:left w:val="single" w:sz="2" w:space="0" w:color="000000"/>
              <w:right w:val="single" w:sz="2" w:space="0" w:color="000000"/>
            </w:tcBorders>
            <w:shd w:val="clear" w:color="auto" w:fill="auto"/>
            <w:tcMar>
              <w:left w:w="54" w:type="dxa"/>
            </w:tcMar>
            <w:vAlign w:val="center"/>
          </w:tcPr>
          <w:p w14:paraId="444E630A" w14:textId="65D34EF9"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AE76773" w14:textId="77777777" w:rsidTr="00052B9E">
        <w:tc>
          <w:tcPr>
            <w:tcW w:w="843" w:type="dxa"/>
            <w:tcBorders>
              <w:left w:val="single" w:sz="2" w:space="0" w:color="000000"/>
            </w:tcBorders>
            <w:shd w:val="clear" w:color="auto" w:fill="auto"/>
            <w:tcMar>
              <w:left w:w="54" w:type="dxa"/>
            </w:tcMar>
          </w:tcPr>
          <w:p w14:paraId="6E7BA022"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7BB3BEE" w14:textId="134F0C55" w:rsidR="00052B9E" w:rsidRPr="00992232" w:rsidRDefault="00052B9E" w:rsidP="00052B9E">
            <w:pPr>
              <w:pStyle w:val="TableContents"/>
              <w:jc w:val="both"/>
              <w:rPr>
                <w:rFonts w:ascii="Arial" w:hAnsi="Arial" w:cs="Arial"/>
              </w:rPr>
            </w:pPr>
            <w:r w:rsidRPr="00992232">
              <w:rPr>
                <w:rFonts w:ascii="Arial" w:hAnsi="Arial" w:cs="Arial"/>
              </w:rPr>
              <w:t>Permitir o download de todos os documentos associados a um ou mais servidores.</w:t>
            </w:r>
          </w:p>
        </w:tc>
        <w:tc>
          <w:tcPr>
            <w:tcW w:w="1829" w:type="dxa"/>
            <w:tcBorders>
              <w:left w:val="single" w:sz="2" w:space="0" w:color="000000"/>
              <w:right w:val="single" w:sz="2" w:space="0" w:color="000000"/>
            </w:tcBorders>
            <w:shd w:val="clear" w:color="auto" w:fill="auto"/>
            <w:tcMar>
              <w:left w:w="54" w:type="dxa"/>
            </w:tcMar>
            <w:vAlign w:val="center"/>
          </w:tcPr>
          <w:p w14:paraId="04F6CB71" w14:textId="768988FC"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77AB510" w14:textId="77777777" w:rsidTr="00052B9E">
        <w:tc>
          <w:tcPr>
            <w:tcW w:w="843" w:type="dxa"/>
            <w:tcBorders>
              <w:left w:val="single" w:sz="2" w:space="0" w:color="000000"/>
            </w:tcBorders>
            <w:shd w:val="clear" w:color="auto" w:fill="auto"/>
            <w:tcMar>
              <w:left w:w="54" w:type="dxa"/>
            </w:tcMar>
          </w:tcPr>
          <w:p w14:paraId="6A785F7F"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6F4783C" w14:textId="5A98E5AE" w:rsidR="00052B9E" w:rsidRPr="00992232" w:rsidRDefault="00052B9E" w:rsidP="00052B9E">
            <w:pPr>
              <w:pStyle w:val="TableContents"/>
              <w:jc w:val="both"/>
              <w:rPr>
                <w:rFonts w:ascii="Arial" w:hAnsi="Arial" w:cs="Arial"/>
              </w:rPr>
            </w:pPr>
            <w:r w:rsidRPr="00992232">
              <w:rPr>
                <w:rFonts w:ascii="Arial" w:hAnsi="Arial" w:cs="Arial"/>
              </w:rPr>
              <w:t>Permitir o download de todos os documentos selecionados a partir da lista de todos os documentos cadastrados no sistema.</w:t>
            </w:r>
          </w:p>
        </w:tc>
        <w:tc>
          <w:tcPr>
            <w:tcW w:w="1829" w:type="dxa"/>
            <w:tcBorders>
              <w:left w:val="single" w:sz="2" w:space="0" w:color="000000"/>
              <w:right w:val="single" w:sz="2" w:space="0" w:color="000000"/>
            </w:tcBorders>
            <w:shd w:val="clear" w:color="auto" w:fill="auto"/>
            <w:tcMar>
              <w:left w:w="54" w:type="dxa"/>
            </w:tcMar>
            <w:vAlign w:val="center"/>
          </w:tcPr>
          <w:p w14:paraId="0BB55B42" w14:textId="15592648"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972EC6E" w14:textId="77777777" w:rsidTr="00052B9E">
        <w:tc>
          <w:tcPr>
            <w:tcW w:w="843" w:type="dxa"/>
            <w:tcBorders>
              <w:left w:val="single" w:sz="2" w:space="0" w:color="000000"/>
            </w:tcBorders>
            <w:shd w:val="clear" w:color="auto" w:fill="auto"/>
            <w:tcMar>
              <w:left w:w="54" w:type="dxa"/>
            </w:tcMar>
          </w:tcPr>
          <w:p w14:paraId="49810898"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6338AA1" w14:textId="70762802" w:rsidR="00052B9E" w:rsidRPr="00992232" w:rsidRDefault="00052B9E" w:rsidP="00052B9E">
            <w:pPr>
              <w:pStyle w:val="TableContents"/>
              <w:jc w:val="both"/>
              <w:rPr>
                <w:rFonts w:ascii="Arial" w:hAnsi="Arial" w:cs="Arial"/>
              </w:rPr>
            </w:pPr>
            <w:r w:rsidRPr="00992232">
              <w:rPr>
                <w:rFonts w:ascii="Arial" w:hAnsi="Arial" w:cs="Arial"/>
              </w:rPr>
              <w:t>Possuir indicador gráfico quantitativo de documentos por servidor.</w:t>
            </w:r>
          </w:p>
        </w:tc>
        <w:tc>
          <w:tcPr>
            <w:tcW w:w="1829" w:type="dxa"/>
            <w:tcBorders>
              <w:left w:val="single" w:sz="2" w:space="0" w:color="000000"/>
              <w:right w:val="single" w:sz="2" w:space="0" w:color="000000"/>
            </w:tcBorders>
            <w:shd w:val="clear" w:color="auto" w:fill="auto"/>
            <w:tcMar>
              <w:left w:w="54" w:type="dxa"/>
            </w:tcMar>
            <w:vAlign w:val="center"/>
          </w:tcPr>
          <w:p w14:paraId="325A3368" w14:textId="181E6004"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E573552" w14:textId="77777777" w:rsidTr="00052B9E">
        <w:tc>
          <w:tcPr>
            <w:tcW w:w="843" w:type="dxa"/>
            <w:tcBorders>
              <w:left w:val="single" w:sz="2" w:space="0" w:color="000000"/>
            </w:tcBorders>
            <w:shd w:val="clear" w:color="auto" w:fill="auto"/>
            <w:tcMar>
              <w:left w:w="54" w:type="dxa"/>
            </w:tcMar>
          </w:tcPr>
          <w:p w14:paraId="58E51505"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7645195" w14:textId="7FE9D0A8" w:rsidR="00052B9E" w:rsidRPr="00992232" w:rsidRDefault="00052B9E" w:rsidP="00052B9E">
            <w:pPr>
              <w:pStyle w:val="TableContents"/>
              <w:jc w:val="both"/>
              <w:rPr>
                <w:rFonts w:ascii="Arial" w:hAnsi="Arial" w:cs="Arial"/>
              </w:rPr>
            </w:pPr>
            <w:r w:rsidRPr="00992232">
              <w:rPr>
                <w:rFonts w:ascii="Arial" w:hAnsi="Arial" w:cs="Arial"/>
              </w:rPr>
              <w:t>Possuir indicador quantitativo da média de documentos cadastrados por servidor.</w:t>
            </w:r>
          </w:p>
        </w:tc>
        <w:tc>
          <w:tcPr>
            <w:tcW w:w="1829" w:type="dxa"/>
            <w:tcBorders>
              <w:left w:val="single" w:sz="2" w:space="0" w:color="000000"/>
              <w:right w:val="single" w:sz="2" w:space="0" w:color="000000"/>
            </w:tcBorders>
            <w:shd w:val="clear" w:color="auto" w:fill="auto"/>
            <w:tcMar>
              <w:left w:w="54" w:type="dxa"/>
            </w:tcMar>
            <w:vAlign w:val="center"/>
          </w:tcPr>
          <w:p w14:paraId="0E9AA922" w14:textId="60563458"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C5AF1EB" w14:textId="77777777" w:rsidTr="00052B9E">
        <w:tc>
          <w:tcPr>
            <w:tcW w:w="843" w:type="dxa"/>
            <w:tcBorders>
              <w:left w:val="single" w:sz="2" w:space="0" w:color="000000"/>
            </w:tcBorders>
            <w:shd w:val="clear" w:color="auto" w:fill="auto"/>
            <w:tcMar>
              <w:left w:w="54" w:type="dxa"/>
            </w:tcMar>
          </w:tcPr>
          <w:p w14:paraId="52A57EED"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20338C5" w14:textId="47F6A7A7" w:rsidR="00052B9E" w:rsidRPr="00992232" w:rsidRDefault="00052B9E" w:rsidP="00052B9E">
            <w:pPr>
              <w:pStyle w:val="TableContents"/>
              <w:jc w:val="both"/>
              <w:rPr>
                <w:rFonts w:ascii="Arial" w:hAnsi="Arial" w:cs="Arial"/>
              </w:rPr>
            </w:pPr>
            <w:r w:rsidRPr="00992232">
              <w:rPr>
                <w:rFonts w:ascii="Arial" w:hAnsi="Arial" w:cs="Arial"/>
              </w:rPr>
              <w:t>Possuir indicador quantitativo por tipo de documento em relação do total de documentos cadastrados no sistema.</w:t>
            </w:r>
          </w:p>
        </w:tc>
        <w:tc>
          <w:tcPr>
            <w:tcW w:w="1829" w:type="dxa"/>
            <w:tcBorders>
              <w:left w:val="single" w:sz="2" w:space="0" w:color="000000"/>
              <w:right w:val="single" w:sz="2" w:space="0" w:color="000000"/>
            </w:tcBorders>
            <w:shd w:val="clear" w:color="auto" w:fill="auto"/>
            <w:tcMar>
              <w:left w:w="54" w:type="dxa"/>
            </w:tcMar>
            <w:vAlign w:val="center"/>
          </w:tcPr>
          <w:p w14:paraId="40A59BE8" w14:textId="66230B54"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F8D35A0" w14:textId="77777777" w:rsidTr="00052B9E">
        <w:tc>
          <w:tcPr>
            <w:tcW w:w="843" w:type="dxa"/>
            <w:tcBorders>
              <w:left w:val="single" w:sz="2" w:space="0" w:color="000000"/>
            </w:tcBorders>
            <w:shd w:val="clear" w:color="auto" w:fill="auto"/>
            <w:tcMar>
              <w:left w:w="54" w:type="dxa"/>
            </w:tcMar>
          </w:tcPr>
          <w:p w14:paraId="37FF87A8"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1041637" w14:textId="5C8A9DCA" w:rsidR="00052B9E" w:rsidRPr="00992232" w:rsidRDefault="00052B9E" w:rsidP="00052B9E">
            <w:pPr>
              <w:pStyle w:val="TableContents"/>
              <w:jc w:val="both"/>
              <w:rPr>
                <w:rFonts w:ascii="Arial" w:hAnsi="Arial" w:cs="Arial"/>
              </w:rPr>
            </w:pPr>
            <w:r w:rsidRPr="00992232">
              <w:rPr>
                <w:rFonts w:ascii="Arial" w:hAnsi="Arial" w:cs="Arial"/>
              </w:rPr>
              <w:t>Possuir indicador quantitativo de servidores que pertençam a determinado setor ou ocupem um determinado cargo no qual possui tipo de documento obrigatório, mas que ainda tenha sido efetuado o cadastro desse referido documento para os respectivos servidores.</w:t>
            </w:r>
          </w:p>
        </w:tc>
        <w:tc>
          <w:tcPr>
            <w:tcW w:w="1829" w:type="dxa"/>
            <w:tcBorders>
              <w:left w:val="single" w:sz="2" w:space="0" w:color="000000"/>
              <w:right w:val="single" w:sz="2" w:space="0" w:color="000000"/>
            </w:tcBorders>
            <w:shd w:val="clear" w:color="auto" w:fill="auto"/>
            <w:tcMar>
              <w:left w:w="54" w:type="dxa"/>
            </w:tcMar>
            <w:vAlign w:val="center"/>
          </w:tcPr>
          <w:p w14:paraId="74D5222E" w14:textId="69767CEA"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698D02F" w14:textId="77777777" w:rsidTr="00052B9E">
        <w:tc>
          <w:tcPr>
            <w:tcW w:w="843" w:type="dxa"/>
            <w:tcBorders>
              <w:left w:val="single" w:sz="2" w:space="0" w:color="000000"/>
            </w:tcBorders>
            <w:shd w:val="clear" w:color="auto" w:fill="auto"/>
            <w:tcMar>
              <w:left w:w="54" w:type="dxa"/>
            </w:tcMar>
          </w:tcPr>
          <w:p w14:paraId="574EF8CA"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BAB4A08" w14:textId="4CD42C58" w:rsidR="00052B9E" w:rsidRPr="00F23D7B" w:rsidRDefault="00052B9E" w:rsidP="00052B9E">
            <w:pPr>
              <w:pStyle w:val="TableContents"/>
              <w:jc w:val="both"/>
              <w:rPr>
                <w:rFonts w:ascii="Arial" w:hAnsi="Arial" w:cs="Arial"/>
              </w:rPr>
            </w:pPr>
            <w:r w:rsidRPr="00F23D7B">
              <w:rPr>
                <w:rFonts w:ascii="Arial" w:hAnsi="Arial" w:cs="Arial"/>
              </w:rPr>
              <w:t>Possuir indicador quantitativo de documentos dos servidores que estão a vencer em data próxima ao dia atual.</w:t>
            </w:r>
          </w:p>
        </w:tc>
        <w:tc>
          <w:tcPr>
            <w:tcW w:w="1829" w:type="dxa"/>
            <w:tcBorders>
              <w:left w:val="single" w:sz="2" w:space="0" w:color="000000"/>
              <w:right w:val="single" w:sz="2" w:space="0" w:color="000000"/>
            </w:tcBorders>
            <w:shd w:val="clear" w:color="auto" w:fill="auto"/>
            <w:tcMar>
              <w:left w:w="54" w:type="dxa"/>
            </w:tcMar>
            <w:vAlign w:val="center"/>
          </w:tcPr>
          <w:p w14:paraId="4543D6EB" w14:textId="01A31054"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EA8F632" w14:textId="77777777" w:rsidTr="00714353">
        <w:tc>
          <w:tcPr>
            <w:tcW w:w="843" w:type="dxa"/>
            <w:tcBorders>
              <w:left w:val="single" w:sz="2" w:space="0" w:color="000000"/>
            </w:tcBorders>
            <w:shd w:val="clear" w:color="auto" w:fill="auto"/>
            <w:tcMar>
              <w:left w:w="54" w:type="dxa"/>
            </w:tcMar>
          </w:tcPr>
          <w:p w14:paraId="212D7389"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7B6137A" w14:textId="3BDC4FC4" w:rsidR="00052B9E" w:rsidRPr="00F23D7B" w:rsidRDefault="00052B9E" w:rsidP="00052B9E">
            <w:pPr>
              <w:pStyle w:val="TableContents"/>
              <w:jc w:val="both"/>
              <w:rPr>
                <w:rFonts w:ascii="Arial" w:hAnsi="Arial" w:cs="Arial"/>
              </w:rPr>
            </w:pPr>
            <w:r w:rsidRPr="00F23D7B">
              <w:rPr>
                <w:rFonts w:ascii="Arial" w:hAnsi="Arial" w:cs="Arial"/>
              </w:rPr>
              <w:t xml:space="preserve">Permitir a criação de </w:t>
            </w:r>
            <w:proofErr w:type="spellStart"/>
            <w:r w:rsidRPr="00F23D7B">
              <w:rPr>
                <w:rFonts w:ascii="Arial" w:hAnsi="Arial" w:cs="Arial"/>
              </w:rPr>
              <w:t>check-list</w:t>
            </w:r>
            <w:proofErr w:type="spellEnd"/>
            <w:r w:rsidRPr="00F23D7B">
              <w:rPr>
                <w:rFonts w:ascii="Arial" w:hAnsi="Arial" w:cs="Arial"/>
              </w:rPr>
              <w:t xml:space="preserve"> compondo os itens a serem verificados quando da utilização de um determinado veículo.</w:t>
            </w:r>
          </w:p>
        </w:tc>
        <w:tc>
          <w:tcPr>
            <w:tcW w:w="1829" w:type="dxa"/>
            <w:tcBorders>
              <w:left w:val="single" w:sz="2" w:space="0" w:color="000000"/>
              <w:right w:val="single" w:sz="2" w:space="0" w:color="000000"/>
            </w:tcBorders>
            <w:shd w:val="clear" w:color="auto" w:fill="auto"/>
            <w:tcMar>
              <w:left w:w="54" w:type="dxa"/>
            </w:tcMar>
          </w:tcPr>
          <w:p w14:paraId="4F161ED0" w14:textId="7C90BF3F" w:rsidR="00052B9E" w:rsidRPr="00052B9E" w:rsidRDefault="00714353" w:rsidP="00052B9E">
            <w:pPr>
              <w:pStyle w:val="TableContents"/>
              <w:jc w:val="center"/>
              <w:rPr>
                <w:rFonts w:ascii="Arial" w:hAnsi="Arial" w:cs="Arial"/>
              </w:rPr>
            </w:pPr>
            <w:r>
              <w:rPr>
                <w:rFonts w:ascii="Arial" w:hAnsi="Arial" w:cs="Arial"/>
              </w:rPr>
              <w:t>X</w:t>
            </w:r>
          </w:p>
        </w:tc>
      </w:tr>
      <w:tr w:rsidR="00052B9E" w:rsidRPr="00FE55D5" w14:paraId="2FFE3AFE" w14:textId="77777777" w:rsidTr="00052B9E">
        <w:tc>
          <w:tcPr>
            <w:tcW w:w="843" w:type="dxa"/>
            <w:tcBorders>
              <w:left w:val="single" w:sz="2" w:space="0" w:color="000000"/>
            </w:tcBorders>
            <w:shd w:val="clear" w:color="auto" w:fill="auto"/>
            <w:tcMar>
              <w:left w:w="54" w:type="dxa"/>
            </w:tcMar>
          </w:tcPr>
          <w:p w14:paraId="3F10771B"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5B62D3C" w14:textId="090099BE" w:rsidR="00052B9E" w:rsidRPr="00B30F35" w:rsidRDefault="00052B9E" w:rsidP="00052B9E">
            <w:pPr>
              <w:pStyle w:val="TableContents"/>
              <w:jc w:val="both"/>
              <w:rPr>
                <w:rFonts w:ascii="Arial" w:hAnsi="Arial" w:cs="Arial"/>
              </w:rPr>
            </w:pPr>
            <w:r w:rsidRPr="00B30F35">
              <w:rPr>
                <w:rFonts w:ascii="Arial" w:hAnsi="Arial" w:cs="Arial"/>
              </w:rPr>
              <w:t>Permitir que o usuário consiga fazer o cadastro dos propósitos organizacionais da instituição, contendo título, descrição e pontuação para que possa ser utilizado no desenvolvimento humano organizacional</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68F23C3F" w14:textId="26A36BBB"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640E125" w14:textId="77777777" w:rsidTr="00052B9E">
        <w:tc>
          <w:tcPr>
            <w:tcW w:w="843" w:type="dxa"/>
            <w:tcBorders>
              <w:left w:val="single" w:sz="2" w:space="0" w:color="000000"/>
            </w:tcBorders>
            <w:shd w:val="clear" w:color="auto" w:fill="auto"/>
            <w:tcMar>
              <w:left w:w="54" w:type="dxa"/>
            </w:tcMar>
          </w:tcPr>
          <w:p w14:paraId="4729F0A6"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F01E9FF" w14:textId="7716D654" w:rsidR="00052B9E" w:rsidRPr="00B30F35" w:rsidRDefault="00052B9E" w:rsidP="00052B9E">
            <w:pPr>
              <w:pStyle w:val="TableContents"/>
              <w:jc w:val="both"/>
              <w:rPr>
                <w:rFonts w:ascii="Arial" w:hAnsi="Arial" w:cs="Arial"/>
              </w:rPr>
            </w:pPr>
            <w:r w:rsidRPr="00B30F35">
              <w:rPr>
                <w:rFonts w:ascii="Arial" w:hAnsi="Arial" w:cs="Arial"/>
              </w:rPr>
              <w:t>Permitir o compartilhamento com toda instituição ou a configuração de compartilhamento especificando um ou mais setores</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777A9F5E" w14:textId="6668B328"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7C92E49" w14:textId="77777777" w:rsidTr="00052B9E">
        <w:tc>
          <w:tcPr>
            <w:tcW w:w="843" w:type="dxa"/>
            <w:tcBorders>
              <w:left w:val="single" w:sz="2" w:space="0" w:color="000000"/>
            </w:tcBorders>
            <w:shd w:val="clear" w:color="auto" w:fill="auto"/>
            <w:tcMar>
              <w:left w:w="54" w:type="dxa"/>
            </w:tcMar>
          </w:tcPr>
          <w:p w14:paraId="4DE9A8BB"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7FAFD0E" w14:textId="42293938" w:rsidR="00052B9E" w:rsidRPr="00B30F35" w:rsidRDefault="00052B9E" w:rsidP="00052B9E">
            <w:pPr>
              <w:pStyle w:val="TableContents"/>
              <w:jc w:val="both"/>
              <w:rPr>
                <w:rFonts w:ascii="Arial" w:hAnsi="Arial" w:cs="Arial"/>
              </w:rPr>
            </w:pPr>
            <w:r w:rsidRPr="00B30F35">
              <w:rPr>
                <w:rFonts w:ascii="Arial" w:hAnsi="Arial" w:cs="Arial"/>
              </w:rPr>
              <w:t>Permitir a visualização dos propósitos organizacionais de forma que seja possível os servidores individualmente possam sinalizar que estão cientes das informações apresentadas, fazendo com que tais servidores acumulem pontos, conforme a pontuação informada no cadastro dos propósitos organizacionais</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12CAC3E0" w14:textId="59ADF7A5"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C87B69A" w14:textId="77777777" w:rsidTr="00052B9E">
        <w:tc>
          <w:tcPr>
            <w:tcW w:w="843" w:type="dxa"/>
            <w:tcBorders>
              <w:left w:val="single" w:sz="2" w:space="0" w:color="000000"/>
            </w:tcBorders>
            <w:shd w:val="clear" w:color="auto" w:fill="auto"/>
            <w:tcMar>
              <w:left w:w="54" w:type="dxa"/>
            </w:tcMar>
          </w:tcPr>
          <w:p w14:paraId="4C016C0D"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46CA8C8" w14:textId="77777777" w:rsidR="00052B9E" w:rsidRDefault="00052B9E" w:rsidP="00052B9E">
            <w:pPr>
              <w:pStyle w:val="TableContents"/>
              <w:jc w:val="both"/>
              <w:rPr>
                <w:rFonts w:ascii="Arial" w:hAnsi="Arial" w:cs="Arial"/>
              </w:rPr>
            </w:pPr>
            <w:r w:rsidRPr="00B30F35">
              <w:rPr>
                <w:rFonts w:ascii="Arial" w:hAnsi="Arial" w:cs="Arial"/>
              </w:rPr>
              <w:t xml:space="preserve">Permitir o cadastro das regras e normas da instituição, devendo conter no mínimo as seguintes informações: </w:t>
            </w:r>
          </w:p>
          <w:p w14:paraId="62578266" w14:textId="77777777" w:rsidR="00052B9E" w:rsidRDefault="00052B9E" w:rsidP="00BD424A">
            <w:pPr>
              <w:pStyle w:val="TableContents"/>
              <w:numPr>
                <w:ilvl w:val="0"/>
                <w:numId w:val="38"/>
              </w:numPr>
              <w:jc w:val="both"/>
              <w:rPr>
                <w:rFonts w:ascii="Arial" w:hAnsi="Arial" w:cs="Arial"/>
              </w:rPr>
            </w:pPr>
            <w:r w:rsidRPr="00B30F35">
              <w:rPr>
                <w:rFonts w:ascii="Arial" w:hAnsi="Arial" w:cs="Arial"/>
              </w:rPr>
              <w:t>Título</w:t>
            </w:r>
          </w:p>
          <w:p w14:paraId="3D909392" w14:textId="6E7A107E" w:rsidR="00052B9E" w:rsidRDefault="00052B9E" w:rsidP="00BD424A">
            <w:pPr>
              <w:pStyle w:val="TableContents"/>
              <w:numPr>
                <w:ilvl w:val="0"/>
                <w:numId w:val="38"/>
              </w:numPr>
              <w:jc w:val="both"/>
              <w:rPr>
                <w:rFonts w:ascii="Arial" w:hAnsi="Arial" w:cs="Arial"/>
              </w:rPr>
            </w:pPr>
            <w:r w:rsidRPr="00B30F35">
              <w:rPr>
                <w:rFonts w:ascii="Arial" w:hAnsi="Arial" w:cs="Arial"/>
              </w:rPr>
              <w:t>Descriçã</w:t>
            </w:r>
            <w:r>
              <w:rPr>
                <w:rFonts w:ascii="Arial" w:hAnsi="Arial" w:cs="Arial"/>
              </w:rPr>
              <w:t>o</w:t>
            </w:r>
          </w:p>
          <w:p w14:paraId="6D9B1E23" w14:textId="72478A46" w:rsidR="00052B9E" w:rsidRPr="00B30F35" w:rsidRDefault="00052B9E" w:rsidP="00BD424A">
            <w:pPr>
              <w:pStyle w:val="TableContents"/>
              <w:numPr>
                <w:ilvl w:val="0"/>
                <w:numId w:val="38"/>
              </w:numPr>
              <w:jc w:val="both"/>
              <w:rPr>
                <w:rFonts w:ascii="Arial" w:hAnsi="Arial" w:cs="Arial"/>
              </w:rPr>
            </w:pPr>
            <w:r w:rsidRPr="00B30F35">
              <w:rPr>
                <w:rFonts w:ascii="Arial" w:hAnsi="Arial" w:cs="Arial"/>
              </w:rPr>
              <w:t>Pontuação</w:t>
            </w:r>
          </w:p>
        </w:tc>
        <w:tc>
          <w:tcPr>
            <w:tcW w:w="1829" w:type="dxa"/>
            <w:tcBorders>
              <w:left w:val="single" w:sz="2" w:space="0" w:color="000000"/>
              <w:right w:val="single" w:sz="2" w:space="0" w:color="000000"/>
            </w:tcBorders>
            <w:shd w:val="clear" w:color="auto" w:fill="auto"/>
            <w:tcMar>
              <w:left w:w="54" w:type="dxa"/>
            </w:tcMar>
            <w:vAlign w:val="center"/>
          </w:tcPr>
          <w:p w14:paraId="72E028BC" w14:textId="02026749"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29125E9" w14:textId="77777777" w:rsidTr="00052B9E">
        <w:tc>
          <w:tcPr>
            <w:tcW w:w="843" w:type="dxa"/>
            <w:tcBorders>
              <w:left w:val="single" w:sz="2" w:space="0" w:color="000000"/>
            </w:tcBorders>
            <w:shd w:val="clear" w:color="auto" w:fill="auto"/>
            <w:tcMar>
              <w:left w:w="54" w:type="dxa"/>
            </w:tcMar>
          </w:tcPr>
          <w:p w14:paraId="11A209BC"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05C3842" w14:textId="5BD7A46A" w:rsidR="00052B9E" w:rsidRPr="00B30F35" w:rsidRDefault="00052B9E" w:rsidP="00052B9E">
            <w:pPr>
              <w:pStyle w:val="TableContents"/>
              <w:jc w:val="both"/>
              <w:rPr>
                <w:rFonts w:ascii="Arial" w:hAnsi="Arial" w:cs="Arial"/>
              </w:rPr>
            </w:pPr>
            <w:r w:rsidRPr="00B30F35">
              <w:rPr>
                <w:rFonts w:ascii="Arial" w:hAnsi="Arial" w:cs="Arial"/>
              </w:rPr>
              <w:t>Permitir que as tarefas e normas possam ser compartilhadas com toda instituição ou a um ou mais setores específicos, conforme configuração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3CE6EFFA" w14:textId="3141160A"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A17200A" w14:textId="77777777" w:rsidTr="00052B9E">
        <w:tc>
          <w:tcPr>
            <w:tcW w:w="843" w:type="dxa"/>
            <w:tcBorders>
              <w:left w:val="single" w:sz="2" w:space="0" w:color="000000"/>
            </w:tcBorders>
            <w:shd w:val="clear" w:color="auto" w:fill="auto"/>
            <w:tcMar>
              <w:left w:w="54" w:type="dxa"/>
            </w:tcMar>
          </w:tcPr>
          <w:p w14:paraId="15681831"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574BA49" w14:textId="7ACB4D0C" w:rsidR="00052B9E" w:rsidRPr="00B30F35" w:rsidRDefault="00052B9E" w:rsidP="00052B9E">
            <w:pPr>
              <w:pStyle w:val="TableContents"/>
              <w:jc w:val="both"/>
              <w:rPr>
                <w:rFonts w:ascii="Arial" w:hAnsi="Arial" w:cs="Arial"/>
              </w:rPr>
            </w:pPr>
            <w:r w:rsidRPr="00B30F35">
              <w:rPr>
                <w:rFonts w:ascii="Arial" w:hAnsi="Arial" w:cs="Arial"/>
              </w:rPr>
              <w:t>Permitir que os servidores visualizem todas as regras e normas atribuídas à toda instituição ou a seus respectivos setores</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7A1B72FC" w14:textId="28F75228"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BAEF400" w14:textId="77777777" w:rsidTr="00052B9E">
        <w:tc>
          <w:tcPr>
            <w:tcW w:w="843" w:type="dxa"/>
            <w:tcBorders>
              <w:left w:val="single" w:sz="2" w:space="0" w:color="000000"/>
            </w:tcBorders>
            <w:shd w:val="clear" w:color="auto" w:fill="auto"/>
            <w:tcMar>
              <w:left w:w="54" w:type="dxa"/>
            </w:tcMar>
          </w:tcPr>
          <w:p w14:paraId="3434E817"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CB886A1" w14:textId="6457BDB1" w:rsidR="00052B9E" w:rsidRPr="00B30F35" w:rsidRDefault="00052B9E" w:rsidP="00052B9E">
            <w:pPr>
              <w:pStyle w:val="TableContents"/>
              <w:jc w:val="both"/>
              <w:rPr>
                <w:rFonts w:ascii="Arial" w:hAnsi="Arial" w:cs="Arial"/>
              </w:rPr>
            </w:pPr>
            <w:r w:rsidRPr="00B30F35">
              <w:rPr>
                <w:rFonts w:ascii="Arial" w:hAnsi="Arial" w:cs="Arial"/>
              </w:rPr>
              <w:t>Permitir que os servidores acumulem pontos de acordo com cada confirmação de leitura dentro da área de desenvolvimento humano organizacional</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7E11CB3E" w14:textId="33178ED1"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C7D6CBF" w14:textId="77777777" w:rsidTr="00052B9E">
        <w:tc>
          <w:tcPr>
            <w:tcW w:w="843" w:type="dxa"/>
            <w:tcBorders>
              <w:left w:val="single" w:sz="2" w:space="0" w:color="000000"/>
            </w:tcBorders>
            <w:shd w:val="clear" w:color="auto" w:fill="auto"/>
            <w:tcMar>
              <w:left w:w="54" w:type="dxa"/>
            </w:tcMar>
          </w:tcPr>
          <w:p w14:paraId="51D35BD2"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62C85E7" w14:textId="77777777" w:rsidR="00052B9E" w:rsidRDefault="00052B9E" w:rsidP="00052B9E">
            <w:pPr>
              <w:pStyle w:val="TableContents"/>
              <w:jc w:val="both"/>
              <w:rPr>
                <w:rFonts w:ascii="Arial" w:hAnsi="Arial" w:cs="Arial"/>
              </w:rPr>
            </w:pPr>
            <w:r w:rsidRPr="00B30F35">
              <w:rPr>
                <w:rFonts w:ascii="Arial" w:hAnsi="Arial" w:cs="Arial"/>
              </w:rPr>
              <w:t>Permitir o cadastro de treinamentos no sistema, devendo possuir no mínimo as seguintes informações:</w:t>
            </w:r>
          </w:p>
          <w:p w14:paraId="55F8F02B" w14:textId="77777777" w:rsidR="00052B9E" w:rsidRDefault="00052B9E" w:rsidP="00BD424A">
            <w:pPr>
              <w:pStyle w:val="TableContents"/>
              <w:numPr>
                <w:ilvl w:val="0"/>
                <w:numId w:val="38"/>
              </w:numPr>
              <w:jc w:val="both"/>
              <w:rPr>
                <w:rFonts w:ascii="Arial" w:hAnsi="Arial" w:cs="Arial"/>
              </w:rPr>
            </w:pPr>
            <w:r w:rsidRPr="00B30F35">
              <w:rPr>
                <w:rFonts w:ascii="Arial" w:hAnsi="Arial" w:cs="Arial"/>
              </w:rPr>
              <w:t>Título</w:t>
            </w:r>
          </w:p>
          <w:p w14:paraId="3D55EE51" w14:textId="77777777" w:rsidR="00052B9E" w:rsidRDefault="00052B9E" w:rsidP="00BD424A">
            <w:pPr>
              <w:pStyle w:val="TableContents"/>
              <w:numPr>
                <w:ilvl w:val="0"/>
                <w:numId w:val="38"/>
              </w:numPr>
              <w:jc w:val="both"/>
              <w:rPr>
                <w:rFonts w:ascii="Arial" w:hAnsi="Arial" w:cs="Arial"/>
              </w:rPr>
            </w:pPr>
            <w:r w:rsidRPr="00B30F35">
              <w:rPr>
                <w:rFonts w:ascii="Arial" w:hAnsi="Arial" w:cs="Arial"/>
              </w:rPr>
              <w:t>Descrição</w:t>
            </w:r>
          </w:p>
          <w:p w14:paraId="740EE5FA" w14:textId="77777777" w:rsidR="00052B9E" w:rsidRDefault="00052B9E" w:rsidP="00BD424A">
            <w:pPr>
              <w:pStyle w:val="TableContents"/>
              <w:numPr>
                <w:ilvl w:val="0"/>
                <w:numId w:val="38"/>
              </w:numPr>
              <w:jc w:val="both"/>
              <w:rPr>
                <w:rFonts w:ascii="Arial" w:hAnsi="Arial" w:cs="Arial"/>
              </w:rPr>
            </w:pPr>
            <w:r w:rsidRPr="00B30F35">
              <w:rPr>
                <w:rFonts w:ascii="Arial" w:hAnsi="Arial" w:cs="Arial"/>
              </w:rPr>
              <w:t>Início da vigência</w:t>
            </w:r>
          </w:p>
          <w:p w14:paraId="07819003" w14:textId="77777777" w:rsidR="00052B9E" w:rsidRDefault="00052B9E" w:rsidP="00BD424A">
            <w:pPr>
              <w:pStyle w:val="TableContents"/>
              <w:numPr>
                <w:ilvl w:val="0"/>
                <w:numId w:val="38"/>
              </w:numPr>
              <w:jc w:val="both"/>
              <w:rPr>
                <w:rFonts w:ascii="Arial" w:hAnsi="Arial" w:cs="Arial"/>
              </w:rPr>
            </w:pPr>
            <w:r w:rsidRPr="00B30F35">
              <w:rPr>
                <w:rFonts w:ascii="Arial" w:hAnsi="Arial" w:cs="Arial"/>
              </w:rPr>
              <w:t>Fim da vigência</w:t>
            </w:r>
          </w:p>
          <w:p w14:paraId="34766D7E" w14:textId="683655AC" w:rsidR="00052B9E" w:rsidRPr="00B30F35" w:rsidRDefault="00052B9E" w:rsidP="00BD424A">
            <w:pPr>
              <w:pStyle w:val="TableContents"/>
              <w:numPr>
                <w:ilvl w:val="0"/>
                <w:numId w:val="38"/>
              </w:numPr>
              <w:jc w:val="both"/>
              <w:rPr>
                <w:rFonts w:ascii="Arial" w:hAnsi="Arial" w:cs="Arial"/>
              </w:rPr>
            </w:pPr>
            <w:r w:rsidRPr="00B30F35">
              <w:rPr>
                <w:rFonts w:ascii="Arial" w:hAnsi="Arial" w:cs="Arial"/>
              </w:rPr>
              <w:t>URL do vídeo, se for o caso</w:t>
            </w:r>
          </w:p>
        </w:tc>
        <w:tc>
          <w:tcPr>
            <w:tcW w:w="1829" w:type="dxa"/>
            <w:tcBorders>
              <w:left w:val="single" w:sz="2" w:space="0" w:color="000000"/>
              <w:right w:val="single" w:sz="2" w:space="0" w:color="000000"/>
            </w:tcBorders>
            <w:shd w:val="clear" w:color="auto" w:fill="auto"/>
            <w:tcMar>
              <w:left w:w="54" w:type="dxa"/>
            </w:tcMar>
            <w:vAlign w:val="center"/>
          </w:tcPr>
          <w:p w14:paraId="3E534B52" w14:textId="29CEA9F0"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CF9F803" w14:textId="77777777" w:rsidTr="00052B9E">
        <w:tc>
          <w:tcPr>
            <w:tcW w:w="843" w:type="dxa"/>
            <w:tcBorders>
              <w:left w:val="single" w:sz="2" w:space="0" w:color="000000"/>
            </w:tcBorders>
            <w:shd w:val="clear" w:color="auto" w:fill="auto"/>
            <w:tcMar>
              <w:left w:w="54" w:type="dxa"/>
            </w:tcMar>
          </w:tcPr>
          <w:p w14:paraId="10D22DF5"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A39C893" w14:textId="107E857B" w:rsidR="00052B9E" w:rsidRPr="00B30F35" w:rsidRDefault="00052B9E" w:rsidP="00052B9E">
            <w:pPr>
              <w:pStyle w:val="TableContents"/>
              <w:jc w:val="both"/>
              <w:rPr>
                <w:rFonts w:ascii="Arial" w:hAnsi="Arial" w:cs="Arial"/>
              </w:rPr>
            </w:pPr>
            <w:r w:rsidRPr="00B30F35">
              <w:rPr>
                <w:rFonts w:ascii="Arial" w:hAnsi="Arial" w:cs="Arial"/>
              </w:rPr>
              <w:t>Permitir o controle de vigência de um determinado conteúdo conforme as datas de início e fim de vigência informadas no momento de seu cadastro, ou seja, deverão definir o período em que este referido treinamento estará disponível na plataforma. Caso não possua fim de vigência informado, deverá ficar ativo por tempo indeterminado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45D08E90" w14:textId="785A36FF"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EB519C3" w14:textId="77777777" w:rsidTr="00052B9E">
        <w:tc>
          <w:tcPr>
            <w:tcW w:w="843" w:type="dxa"/>
            <w:tcBorders>
              <w:left w:val="single" w:sz="2" w:space="0" w:color="000000"/>
            </w:tcBorders>
            <w:shd w:val="clear" w:color="auto" w:fill="auto"/>
            <w:tcMar>
              <w:left w:w="54" w:type="dxa"/>
            </w:tcMar>
          </w:tcPr>
          <w:p w14:paraId="4CAC72CA"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EBC9836" w14:textId="60D3709C" w:rsidR="00052B9E" w:rsidRPr="00B30F35" w:rsidRDefault="00052B9E" w:rsidP="00052B9E">
            <w:pPr>
              <w:pStyle w:val="TableContents"/>
              <w:jc w:val="both"/>
              <w:rPr>
                <w:rFonts w:ascii="Arial" w:hAnsi="Arial" w:cs="Arial"/>
              </w:rPr>
            </w:pPr>
            <w:r w:rsidRPr="00B30F35">
              <w:rPr>
                <w:rFonts w:ascii="Arial" w:hAnsi="Arial" w:cs="Arial"/>
              </w:rPr>
              <w:t>Permitir que um treinamento possa ter uma ou mais questões e que uma questão possa conter um título e uma lista de alternativas, devendo sinalizar qual dessa ou dessas alternativas são corretas</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74280783" w14:textId="37FCDA89"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DDA2DE8" w14:textId="77777777" w:rsidTr="00052B9E">
        <w:tc>
          <w:tcPr>
            <w:tcW w:w="843" w:type="dxa"/>
            <w:tcBorders>
              <w:left w:val="single" w:sz="2" w:space="0" w:color="000000"/>
            </w:tcBorders>
            <w:shd w:val="clear" w:color="auto" w:fill="auto"/>
            <w:tcMar>
              <w:left w:w="54" w:type="dxa"/>
            </w:tcMar>
          </w:tcPr>
          <w:p w14:paraId="44AA1A57"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CC166E7" w14:textId="2A9401F7" w:rsidR="00052B9E" w:rsidRPr="00B30F35" w:rsidRDefault="00052B9E" w:rsidP="00052B9E">
            <w:pPr>
              <w:pStyle w:val="TableContents"/>
              <w:jc w:val="both"/>
              <w:rPr>
                <w:rFonts w:ascii="Arial" w:hAnsi="Arial" w:cs="Arial"/>
              </w:rPr>
            </w:pPr>
            <w:r w:rsidRPr="00B30F35">
              <w:rPr>
                <w:rFonts w:ascii="Arial" w:hAnsi="Arial" w:cs="Arial"/>
              </w:rPr>
              <w:t>Permitir que um usuário consiga visualizar todos os treinamentos cadastrados no sistema desde que estejam vigentes naquele determinado período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329589F4" w14:textId="7A588405"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23DE45F" w14:textId="77777777" w:rsidTr="00052B9E">
        <w:tc>
          <w:tcPr>
            <w:tcW w:w="843" w:type="dxa"/>
            <w:tcBorders>
              <w:left w:val="single" w:sz="2" w:space="0" w:color="000000"/>
            </w:tcBorders>
            <w:shd w:val="clear" w:color="auto" w:fill="auto"/>
            <w:tcMar>
              <w:left w:w="54" w:type="dxa"/>
            </w:tcMar>
          </w:tcPr>
          <w:p w14:paraId="261FF613"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32FF3BF" w14:textId="0B1C2CC9" w:rsidR="00052B9E" w:rsidRPr="00B30F35" w:rsidRDefault="00052B9E" w:rsidP="00052B9E">
            <w:pPr>
              <w:pStyle w:val="TableContents"/>
              <w:jc w:val="both"/>
              <w:rPr>
                <w:rFonts w:ascii="Arial" w:hAnsi="Arial" w:cs="Arial"/>
              </w:rPr>
            </w:pPr>
            <w:r w:rsidRPr="00B30F35">
              <w:rPr>
                <w:rFonts w:ascii="Arial" w:hAnsi="Arial" w:cs="Arial"/>
              </w:rPr>
              <w:t>Permitir que os usuários consigam responder o questionário embutido nos treinamentos, devendo o sistema computar sua pontuação de acertos referente àquele determinado treinamento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51A6ACBE" w14:textId="30CDB43F"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6E90753" w14:textId="77777777" w:rsidTr="00052B9E">
        <w:tc>
          <w:tcPr>
            <w:tcW w:w="843" w:type="dxa"/>
            <w:tcBorders>
              <w:left w:val="single" w:sz="2" w:space="0" w:color="000000"/>
            </w:tcBorders>
            <w:shd w:val="clear" w:color="auto" w:fill="auto"/>
            <w:tcMar>
              <w:left w:w="54" w:type="dxa"/>
            </w:tcMar>
          </w:tcPr>
          <w:p w14:paraId="1B6EC0D8"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2E8D805" w14:textId="52EEDC82" w:rsidR="00052B9E" w:rsidRPr="00B30F35" w:rsidRDefault="00052B9E" w:rsidP="00052B9E">
            <w:pPr>
              <w:pStyle w:val="TableContents"/>
              <w:jc w:val="both"/>
              <w:rPr>
                <w:rFonts w:ascii="Arial" w:hAnsi="Arial" w:cs="Arial"/>
              </w:rPr>
            </w:pPr>
            <w:r w:rsidRPr="00B30F35">
              <w:rPr>
                <w:rFonts w:ascii="Arial" w:hAnsi="Arial" w:cs="Arial"/>
              </w:rPr>
              <w:t>Garantir que o histórico de treinamentos realizados por um determinado usuário fique disponível na plataforma</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39B3EF1D" w14:textId="5E889540"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29B1FA8" w14:textId="77777777" w:rsidTr="00052B9E">
        <w:tc>
          <w:tcPr>
            <w:tcW w:w="843" w:type="dxa"/>
            <w:tcBorders>
              <w:left w:val="single" w:sz="2" w:space="0" w:color="000000"/>
            </w:tcBorders>
            <w:shd w:val="clear" w:color="auto" w:fill="auto"/>
            <w:tcMar>
              <w:left w:w="54" w:type="dxa"/>
            </w:tcMar>
          </w:tcPr>
          <w:p w14:paraId="74CAD92F"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5961200" w14:textId="77777777" w:rsidR="00052B9E" w:rsidRDefault="00052B9E" w:rsidP="00052B9E">
            <w:pPr>
              <w:pStyle w:val="TableContents"/>
              <w:jc w:val="both"/>
              <w:rPr>
                <w:rFonts w:ascii="Arial" w:hAnsi="Arial" w:cs="Arial"/>
              </w:rPr>
            </w:pPr>
            <w:r w:rsidRPr="00B30F35">
              <w:rPr>
                <w:rFonts w:ascii="Arial" w:hAnsi="Arial" w:cs="Arial"/>
              </w:rPr>
              <w:t>Permitir que seja possível realizar pesquisas com os usuários de, no mínimo, os seguintes tipos:</w:t>
            </w:r>
          </w:p>
          <w:p w14:paraId="170C8614" w14:textId="77777777" w:rsidR="00052B9E" w:rsidRDefault="00052B9E" w:rsidP="00BD424A">
            <w:pPr>
              <w:pStyle w:val="TableContents"/>
              <w:numPr>
                <w:ilvl w:val="0"/>
                <w:numId w:val="39"/>
              </w:numPr>
              <w:jc w:val="both"/>
              <w:rPr>
                <w:rFonts w:ascii="Arial" w:hAnsi="Arial" w:cs="Arial"/>
              </w:rPr>
            </w:pPr>
            <w:r w:rsidRPr="00B30F35">
              <w:rPr>
                <w:rFonts w:ascii="Arial" w:hAnsi="Arial" w:cs="Arial"/>
              </w:rPr>
              <w:t>Humor diário</w:t>
            </w:r>
          </w:p>
          <w:p w14:paraId="23A650D7" w14:textId="77777777" w:rsidR="00052B9E" w:rsidRDefault="00052B9E" w:rsidP="00BD424A">
            <w:pPr>
              <w:pStyle w:val="TableContents"/>
              <w:numPr>
                <w:ilvl w:val="0"/>
                <w:numId w:val="39"/>
              </w:numPr>
              <w:jc w:val="both"/>
              <w:rPr>
                <w:rFonts w:ascii="Arial" w:hAnsi="Arial" w:cs="Arial"/>
              </w:rPr>
            </w:pPr>
            <w:r w:rsidRPr="00B30F35">
              <w:rPr>
                <w:rFonts w:ascii="Arial" w:hAnsi="Arial" w:cs="Arial"/>
              </w:rPr>
              <w:t>Clima de Equipe</w:t>
            </w:r>
          </w:p>
          <w:p w14:paraId="24FADEB4" w14:textId="4DC8991A" w:rsidR="00052B9E" w:rsidRPr="00B30F35" w:rsidRDefault="00052B9E" w:rsidP="00BD424A">
            <w:pPr>
              <w:pStyle w:val="TableContents"/>
              <w:numPr>
                <w:ilvl w:val="0"/>
                <w:numId w:val="39"/>
              </w:numPr>
              <w:jc w:val="both"/>
              <w:rPr>
                <w:rFonts w:ascii="Arial" w:hAnsi="Arial" w:cs="Arial"/>
              </w:rPr>
            </w:pPr>
            <w:r w:rsidRPr="00B30F35">
              <w:rPr>
                <w:rFonts w:ascii="Arial" w:hAnsi="Arial" w:cs="Arial"/>
              </w:rPr>
              <w:t>Clima Organizacional</w:t>
            </w:r>
          </w:p>
        </w:tc>
        <w:tc>
          <w:tcPr>
            <w:tcW w:w="1829" w:type="dxa"/>
            <w:tcBorders>
              <w:left w:val="single" w:sz="2" w:space="0" w:color="000000"/>
              <w:right w:val="single" w:sz="2" w:space="0" w:color="000000"/>
            </w:tcBorders>
            <w:shd w:val="clear" w:color="auto" w:fill="auto"/>
            <w:tcMar>
              <w:left w:w="54" w:type="dxa"/>
            </w:tcMar>
            <w:vAlign w:val="center"/>
          </w:tcPr>
          <w:p w14:paraId="473E7855" w14:textId="38D29337"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F8861C0" w14:textId="77777777" w:rsidTr="00052B9E">
        <w:tc>
          <w:tcPr>
            <w:tcW w:w="843" w:type="dxa"/>
            <w:tcBorders>
              <w:left w:val="single" w:sz="2" w:space="0" w:color="000000"/>
            </w:tcBorders>
            <w:shd w:val="clear" w:color="auto" w:fill="auto"/>
            <w:tcMar>
              <w:left w:w="54" w:type="dxa"/>
            </w:tcMar>
          </w:tcPr>
          <w:p w14:paraId="541A5482"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128EF53" w14:textId="52797307" w:rsidR="00052B9E" w:rsidRPr="00BC1659" w:rsidRDefault="00052B9E" w:rsidP="00052B9E">
            <w:pPr>
              <w:pStyle w:val="TableContents"/>
              <w:jc w:val="both"/>
              <w:rPr>
                <w:rFonts w:ascii="Arial" w:hAnsi="Arial" w:cs="Arial"/>
              </w:rPr>
            </w:pPr>
            <w:r w:rsidRPr="00BC1659">
              <w:rPr>
                <w:rFonts w:ascii="Arial" w:hAnsi="Arial" w:cs="Arial"/>
              </w:rPr>
              <w:t>Permitir que seja configurado diversos procedimentos operacionais associados a determinados cargos</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6A71EC70" w14:textId="01666C17"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615F8C8" w14:textId="77777777" w:rsidTr="00052B9E">
        <w:tc>
          <w:tcPr>
            <w:tcW w:w="843" w:type="dxa"/>
            <w:tcBorders>
              <w:left w:val="single" w:sz="2" w:space="0" w:color="000000"/>
            </w:tcBorders>
            <w:shd w:val="clear" w:color="auto" w:fill="auto"/>
            <w:tcMar>
              <w:left w:w="54" w:type="dxa"/>
            </w:tcMar>
          </w:tcPr>
          <w:p w14:paraId="1E1ACD28"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53D392C" w14:textId="183EBA80" w:rsidR="00052B9E" w:rsidRPr="00BC1659" w:rsidRDefault="00052B9E" w:rsidP="00052B9E">
            <w:pPr>
              <w:pStyle w:val="TableContents"/>
              <w:jc w:val="both"/>
              <w:rPr>
                <w:rFonts w:ascii="Arial" w:hAnsi="Arial" w:cs="Arial"/>
              </w:rPr>
            </w:pPr>
            <w:r w:rsidRPr="00BC1659">
              <w:rPr>
                <w:rFonts w:ascii="Arial" w:hAnsi="Arial" w:cs="Arial"/>
              </w:rPr>
              <w:t>Permitir que cada POP possa ser composto de diversas tarefas que servirão como auxílio, qualificação e nivelamento dos servidores ao cumprirem com suas atribuições associadas à cada cargo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18C704F5" w14:textId="514D704B"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7ADCAB6" w14:textId="77777777" w:rsidTr="00052B9E">
        <w:tc>
          <w:tcPr>
            <w:tcW w:w="843" w:type="dxa"/>
            <w:tcBorders>
              <w:left w:val="single" w:sz="2" w:space="0" w:color="000000"/>
            </w:tcBorders>
            <w:shd w:val="clear" w:color="auto" w:fill="auto"/>
            <w:tcMar>
              <w:left w:w="54" w:type="dxa"/>
            </w:tcMar>
          </w:tcPr>
          <w:p w14:paraId="3019B8B6"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FE14B44" w14:textId="77777777" w:rsidR="00052B9E" w:rsidRDefault="00052B9E" w:rsidP="00052B9E">
            <w:pPr>
              <w:pStyle w:val="TableContents"/>
              <w:jc w:val="both"/>
              <w:rPr>
                <w:rFonts w:ascii="Arial" w:hAnsi="Arial" w:cs="Arial"/>
              </w:rPr>
            </w:pPr>
            <w:r w:rsidRPr="00BC1659">
              <w:rPr>
                <w:rFonts w:ascii="Arial" w:hAnsi="Arial" w:cs="Arial"/>
              </w:rPr>
              <w:t>Permitir o cadastro de etapas e vinculá-las a uma tarefa, devendo conter no mínimo os seguintes campos:</w:t>
            </w:r>
          </w:p>
          <w:p w14:paraId="5E0A55AA" w14:textId="77777777" w:rsidR="00052B9E" w:rsidRDefault="00052B9E" w:rsidP="00BD424A">
            <w:pPr>
              <w:pStyle w:val="TableContents"/>
              <w:numPr>
                <w:ilvl w:val="0"/>
                <w:numId w:val="40"/>
              </w:numPr>
              <w:jc w:val="both"/>
              <w:rPr>
                <w:rFonts w:ascii="Arial" w:hAnsi="Arial" w:cs="Arial"/>
              </w:rPr>
            </w:pPr>
            <w:r w:rsidRPr="00BC1659">
              <w:rPr>
                <w:rFonts w:ascii="Arial" w:hAnsi="Arial" w:cs="Arial"/>
              </w:rPr>
              <w:t>Título</w:t>
            </w:r>
          </w:p>
          <w:p w14:paraId="6BFC31CD" w14:textId="77777777" w:rsidR="00052B9E" w:rsidRDefault="00052B9E" w:rsidP="00BD424A">
            <w:pPr>
              <w:pStyle w:val="TableContents"/>
              <w:numPr>
                <w:ilvl w:val="0"/>
                <w:numId w:val="40"/>
              </w:numPr>
              <w:jc w:val="both"/>
              <w:rPr>
                <w:rFonts w:ascii="Arial" w:hAnsi="Arial" w:cs="Arial"/>
              </w:rPr>
            </w:pPr>
            <w:r w:rsidRPr="00BC1659">
              <w:rPr>
                <w:rFonts w:ascii="Arial" w:hAnsi="Arial" w:cs="Arial"/>
              </w:rPr>
              <w:t>Subtítulo</w:t>
            </w:r>
          </w:p>
          <w:p w14:paraId="6F355AF5" w14:textId="77777777" w:rsidR="00052B9E" w:rsidRDefault="00052B9E" w:rsidP="00BD424A">
            <w:pPr>
              <w:pStyle w:val="TableContents"/>
              <w:numPr>
                <w:ilvl w:val="0"/>
                <w:numId w:val="40"/>
              </w:numPr>
              <w:jc w:val="both"/>
              <w:rPr>
                <w:rFonts w:ascii="Arial" w:hAnsi="Arial" w:cs="Arial"/>
              </w:rPr>
            </w:pPr>
            <w:r w:rsidRPr="00BC1659">
              <w:rPr>
                <w:rFonts w:ascii="Arial" w:hAnsi="Arial" w:cs="Arial"/>
              </w:rPr>
              <w:t>Número de dias</w:t>
            </w:r>
          </w:p>
          <w:p w14:paraId="65CFDCE8" w14:textId="1F5DDEB4" w:rsidR="00052B9E" w:rsidRPr="00BC1659" w:rsidRDefault="00052B9E" w:rsidP="00BD424A">
            <w:pPr>
              <w:pStyle w:val="TableContents"/>
              <w:numPr>
                <w:ilvl w:val="0"/>
                <w:numId w:val="40"/>
              </w:numPr>
              <w:jc w:val="both"/>
              <w:rPr>
                <w:rFonts w:ascii="Arial" w:hAnsi="Arial" w:cs="Arial"/>
              </w:rPr>
            </w:pPr>
            <w:r w:rsidRPr="00BC1659">
              <w:rPr>
                <w:rFonts w:ascii="Arial" w:hAnsi="Arial" w:cs="Arial"/>
              </w:rPr>
              <w:t>Ordem</w:t>
            </w:r>
          </w:p>
        </w:tc>
        <w:tc>
          <w:tcPr>
            <w:tcW w:w="1829" w:type="dxa"/>
            <w:tcBorders>
              <w:left w:val="single" w:sz="2" w:space="0" w:color="000000"/>
              <w:right w:val="single" w:sz="2" w:space="0" w:color="000000"/>
            </w:tcBorders>
            <w:shd w:val="clear" w:color="auto" w:fill="auto"/>
            <w:tcMar>
              <w:left w:w="54" w:type="dxa"/>
            </w:tcMar>
            <w:vAlign w:val="center"/>
          </w:tcPr>
          <w:p w14:paraId="725A925C" w14:textId="22D9C118"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49F62EA" w14:textId="77777777" w:rsidTr="00052B9E">
        <w:tc>
          <w:tcPr>
            <w:tcW w:w="843" w:type="dxa"/>
            <w:tcBorders>
              <w:left w:val="single" w:sz="2" w:space="0" w:color="000000"/>
            </w:tcBorders>
            <w:shd w:val="clear" w:color="auto" w:fill="auto"/>
            <w:tcMar>
              <w:left w:w="54" w:type="dxa"/>
            </w:tcMar>
          </w:tcPr>
          <w:p w14:paraId="01466231"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426DFA7" w14:textId="77777777" w:rsidR="00052B9E" w:rsidRDefault="00052B9E" w:rsidP="00052B9E">
            <w:pPr>
              <w:pStyle w:val="TableContents"/>
              <w:jc w:val="both"/>
              <w:rPr>
                <w:rFonts w:ascii="Arial" w:hAnsi="Arial" w:cs="Arial"/>
              </w:rPr>
            </w:pPr>
            <w:r w:rsidRPr="00BC1659">
              <w:rPr>
                <w:rFonts w:ascii="Arial" w:hAnsi="Arial" w:cs="Arial"/>
              </w:rPr>
              <w:t>Permitir o cadastro de itens que deverão ser vinculados a determinadas etapas, devendo conter no mínimo os seguintes campos:</w:t>
            </w:r>
          </w:p>
          <w:p w14:paraId="66DA7F77" w14:textId="77777777" w:rsidR="00052B9E" w:rsidRDefault="00052B9E" w:rsidP="00BD424A">
            <w:pPr>
              <w:pStyle w:val="TableContents"/>
              <w:numPr>
                <w:ilvl w:val="0"/>
                <w:numId w:val="41"/>
              </w:numPr>
              <w:jc w:val="both"/>
              <w:rPr>
                <w:rFonts w:ascii="Arial" w:hAnsi="Arial" w:cs="Arial"/>
              </w:rPr>
            </w:pPr>
            <w:r w:rsidRPr="00BC1659">
              <w:rPr>
                <w:rFonts w:ascii="Arial" w:hAnsi="Arial" w:cs="Arial"/>
              </w:rPr>
              <w:t>Nome</w:t>
            </w:r>
          </w:p>
          <w:p w14:paraId="16C3A05B" w14:textId="77777777" w:rsidR="00052B9E" w:rsidRDefault="00052B9E" w:rsidP="00BD424A">
            <w:pPr>
              <w:pStyle w:val="TableContents"/>
              <w:numPr>
                <w:ilvl w:val="0"/>
                <w:numId w:val="41"/>
              </w:numPr>
              <w:jc w:val="both"/>
              <w:rPr>
                <w:rFonts w:ascii="Arial" w:hAnsi="Arial" w:cs="Arial"/>
              </w:rPr>
            </w:pPr>
            <w:r w:rsidRPr="00BC1659">
              <w:rPr>
                <w:rFonts w:ascii="Arial" w:hAnsi="Arial" w:cs="Arial"/>
              </w:rPr>
              <w:t>Descrição</w:t>
            </w:r>
          </w:p>
          <w:p w14:paraId="19DAE8E9" w14:textId="7E25FDF2" w:rsidR="00052B9E" w:rsidRDefault="00052B9E" w:rsidP="00BD424A">
            <w:pPr>
              <w:pStyle w:val="TableContents"/>
              <w:numPr>
                <w:ilvl w:val="0"/>
                <w:numId w:val="41"/>
              </w:numPr>
              <w:jc w:val="both"/>
              <w:rPr>
                <w:rFonts w:ascii="Arial" w:hAnsi="Arial" w:cs="Arial"/>
              </w:rPr>
            </w:pPr>
            <w:r w:rsidRPr="00BC1659">
              <w:rPr>
                <w:rFonts w:ascii="Arial" w:hAnsi="Arial" w:cs="Arial"/>
              </w:rPr>
              <w:t>Pontuaçã</w:t>
            </w:r>
            <w:r>
              <w:rPr>
                <w:rFonts w:ascii="Arial" w:hAnsi="Arial" w:cs="Arial"/>
              </w:rPr>
              <w:t>o</w:t>
            </w:r>
          </w:p>
          <w:p w14:paraId="04319C84" w14:textId="261BF6E1" w:rsidR="00052B9E" w:rsidRPr="00BC1659" w:rsidRDefault="00052B9E" w:rsidP="00BD424A">
            <w:pPr>
              <w:pStyle w:val="TableContents"/>
              <w:numPr>
                <w:ilvl w:val="0"/>
                <w:numId w:val="41"/>
              </w:numPr>
              <w:jc w:val="both"/>
              <w:rPr>
                <w:rFonts w:ascii="Arial" w:hAnsi="Arial" w:cs="Arial"/>
              </w:rPr>
            </w:pPr>
            <w:r w:rsidRPr="00BC1659">
              <w:rPr>
                <w:rFonts w:ascii="Arial" w:hAnsi="Arial" w:cs="Arial"/>
              </w:rPr>
              <w:t>Status (Ativo/Inativo)</w:t>
            </w:r>
          </w:p>
        </w:tc>
        <w:tc>
          <w:tcPr>
            <w:tcW w:w="1829" w:type="dxa"/>
            <w:tcBorders>
              <w:left w:val="single" w:sz="2" w:space="0" w:color="000000"/>
              <w:right w:val="single" w:sz="2" w:space="0" w:color="000000"/>
            </w:tcBorders>
            <w:shd w:val="clear" w:color="auto" w:fill="auto"/>
            <w:tcMar>
              <w:left w:w="54" w:type="dxa"/>
            </w:tcMar>
            <w:vAlign w:val="center"/>
          </w:tcPr>
          <w:p w14:paraId="7E4E1598" w14:textId="16D17E7A"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E6BF8D9" w14:textId="77777777" w:rsidTr="00052B9E">
        <w:tc>
          <w:tcPr>
            <w:tcW w:w="843" w:type="dxa"/>
            <w:tcBorders>
              <w:left w:val="single" w:sz="2" w:space="0" w:color="000000"/>
            </w:tcBorders>
            <w:shd w:val="clear" w:color="auto" w:fill="auto"/>
            <w:tcMar>
              <w:left w:w="54" w:type="dxa"/>
            </w:tcMar>
          </w:tcPr>
          <w:p w14:paraId="41A25472"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B8E5E0D" w14:textId="54072E59" w:rsidR="00052B9E" w:rsidRPr="00BC1659" w:rsidRDefault="00052B9E" w:rsidP="00052B9E">
            <w:pPr>
              <w:pStyle w:val="TableContents"/>
              <w:jc w:val="both"/>
              <w:rPr>
                <w:rFonts w:ascii="Arial" w:hAnsi="Arial" w:cs="Arial"/>
              </w:rPr>
            </w:pPr>
            <w:r w:rsidRPr="00BC1659">
              <w:rPr>
                <w:rFonts w:ascii="Arial" w:hAnsi="Arial" w:cs="Arial"/>
              </w:rPr>
              <w:t>Permitir que o servidor possa visualizar sua evolução nas etapas a cumprir, conforme as atividades já concluídas e suas respectivas pontuações</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6FBADAE2" w14:textId="7DEDD01B"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C14B82E" w14:textId="77777777" w:rsidTr="00052B9E">
        <w:tc>
          <w:tcPr>
            <w:tcW w:w="843" w:type="dxa"/>
            <w:tcBorders>
              <w:left w:val="single" w:sz="2" w:space="0" w:color="000000"/>
            </w:tcBorders>
            <w:shd w:val="clear" w:color="auto" w:fill="auto"/>
            <w:tcMar>
              <w:left w:w="54" w:type="dxa"/>
            </w:tcMar>
          </w:tcPr>
          <w:p w14:paraId="3F369AA3"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CD73828" w14:textId="2413A772" w:rsidR="00052B9E" w:rsidRPr="00BC1659" w:rsidRDefault="00052B9E" w:rsidP="00052B9E">
            <w:pPr>
              <w:pStyle w:val="TableContents"/>
              <w:jc w:val="both"/>
              <w:rPr>
                <w:rFonts w:ascii="Arial" w:hAnsi="Arial" w:cs="Arial"/>
              </w:rPr>
            </w:pPr>
            <w:r w:rsidRPr="00BC1659">
              <w:rPr>
                <w:rFonts w:ascii="Arial" w:hAnsi="Arial" w:cs="Arial"/>
              </w:rPr>
              <w:t>Garantir que a conclusão de uma etapa por parte de um determinado usuário ocorra apenas quando este completar todas as atividades atribuídas a esta referida etapa</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5792214F" w14:textId="27558815"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727FF8E8" w14:textId="77777777" w:rsidTr="00052B9E">
        <w:tc>
          <w:tcPr>
            <w:tcW w:w="843" w:type="dxa"/>
            <w:tcBorders>
              <w:left w:val="single" w:sz="2" w:space="0" w:color="000000"/>
            </w:tcBorders>
            <w:shd w:val="clear" w:color="auto" w:fill="auto"/>
            <w:tcMar>
              <w:left w:w="54" w:type="dxa"/>
            </w:tcMar>
          </w:tcPr>
          <w:p w14:paraId="61EA8670"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D346CB2" w14:textId="210B92B0" w:rsidR="00052B9E" w:rsidRPr="00BC1659" w:rsidRDefault="00052B9E" w:rsidP="00052B9E">
            <w:pPr>
              <w:pStyle w:val="TableContents"/>
              <w:jc w:val="both"/>
              <w:rPr>
                <w:rFonts w:ascii="Arial" w:hAnsi="Arial" w:cs="Arial"/>
              </w:rPr>
            </w:pPr>
            <w:r w:rsidRPr="00BC1659">
              <w:rPr>
                <w:rFonts w:ascii="Arial" w:hAnsi="Arial" w:cs="Arial"/>
              </w:rPr>
              <w:t>Garantir que o histórico de tarefas realizadas por um determinado usuário fique disponível na plataforma</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5F3AEC16" w14:textId="1752533D"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1C8522E" w14:textId="77777777" w:rsidTr="00052B9E">
        <w:tc>
          <w:tcPr>
            <w:tcW w:w="843" w:type="dxa"/>
            <w:tcBorders>
              <w:left w:val="single" w:sz="2" w:space="0" w:color="000000"/>
            </w:tcBorders>
            <w:shd w:val="clear" w:color="auto" w:fill="auto"/>
            <w:tcMar>
              <w:left w:w="54" w:type="dxa"/>
            </w:tcMar>
          </w:tcPr>
          <w:p w14:paraId="327CD238"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9998495" w14:textId="3289DFF4" w:rsidR="00052B9E" w:rsidRPr="00BC1659" w:rsidRDefault="00052B9E" w:rsidP="00052B9E">
            <w:pPr>
              <w:pStyle w:val="TableContents"/>
              <w:jc w:val="both"/>
              <w:rPr>
                <w:rFonts w:ascii="Arial" w:hAnsi="Arial" w:cs="Arial"/>
              </w:rPr>
            </w:pPr>
            <w:r w:rsidRPr="00BC1659">
              <w:rPr>
                <w:rFonts w:ascii="Arial" w:hAnsi="Arial" w:cs="Arial"/>
              </w:rPr>
              <w:t>Permitir a visualização gráfica do quantitativo de servidores que sinalizaram a visualização dos propósitos organizacionais</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11804AF5" w14:textId="4C501B2F"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7BB2A474" w14:textId="77777777" w:rsidTr="00052B9E">
        <w:tc>
          <w:tcPr>
            <w:tcW w:w="843" w:type="dxa"/>
            <w:tcBorders>
              <w:left w:val="single" w:sz="2" w:space="0" w:color="000000"/>
            </w:tcBorders>
            <w:shd w:val="clear" w:color="auto" w:fill="auto"/>
            <w:tcMar>
              <w:left w:w="54" w:type="dxa"/>
            </w:tcMar>
          </w:tcPr>
          <w:p w14:paraId="7D055286"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03BD824" w14:textId="6E616263" w:rsidR="00052B9E" w:rsidRPr="00BC1659" w:rsidRDefault="00052B9E" w:rsidP="00052B9E">
            <w:pPr>
              <w:pStyle w:val="TableContents"/>
              <w:jc w:val="both"/>
              <w:rPr>
                <w:rFonts w:ascii="Arial" w:hAnsi="Arial" w:cs="Arial"/>
              </w:rPr>
            </w:pPr>
            <w:r w:rsidRPr="00BC1659">
              <w:rPr>
                <w:rFonts w:ascii="Arial" w:hAnsi="Arial" w:cs="Arial"/>
              </w:rPr>
              <w:t>Permitir a visualização gráfica do quantitativo de servidores por níveis de humor</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22DFB86B" w14:textId="382FB39D"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5CA8496" w14:textId="77777777" w:rsidTr="00052B9E">
        <w:tc>
          <w:tcPr>
            <w:tcW w:w="843" w:type="dxa"/>
            <w:tcBorders>
              <w:left w:val="single" w:sz="2" w:space="0" w:color="000000"/>
            </w:tcBorders>
            <w:shd w:val="clear" w:color="auto" w:fill="auto"/>
            <w:tcMar>
              <w:left w:w="54" w:type="dxa"/>
            </w:tcMar>
          </w:tcPr>
          <w:p w14:paraId="0F5BF034"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51AAA52" w14:textId="29086C7F" w:rsidR="00052B9E" w:rsidRPr="00BC1659" w:rsidRDefault="00052B9E" w:rsidP="00052B9E">
            <w:pPr>
              <w:pStyle w:val="TableContents"/>
              <w:jc w:val="both"/>
              <w:rPr>
                <w:rFonts w:ascii="Arial" w:hAnsi="Arial" w:cs="Arial"/>
              </w:rPr>
            </w:pPr>
            <w:r w:rsidRPr="00BC1659">
              <w:rPr>
                <w:rFonts w:ascii="Arial" w:hAnsi="Arial" w:cs="Arial"/>
              </w:rPr>
              <w:t>Permitir a visualização gráfica do quantitativo de erros e acertos de todas as avaliações realizadas pelos servidores</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7B04E4CD" w14:textId="190A6A33"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4DC374A" w14:textId="77777777" w:rsidTr="00052B9E">
        <w:tc>
          <w:tcPr>
            <w:tcW w:w="843" w:type="dxa"/>
            <w:tcBorders>
              <w:left w:val="single" w:sz="2" w:space="0" w:color="000000"/>
            </w:tcBorders>
            <w:shd w:val="clear" w:color="auto" w:fill="auto"/>
            <w:tcMar>
              <w:left w:w="54" w:type="dxa"/>
            </w:tcMar>
          </w:tcPr>
          <w:p w14:paraId="454D2890"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C19ED63" w14:textId="433719C8" w:rsidR="00052B9E" w:rsidRPr="00BC1659" w:rsidRDefault="00052B9E" w:rsidP="00052B9E">
            <w:pPr>
              <w:pStyle w:val="TableContents"/>
              <w:jc w:val="both"/>
              <w:rPr>
                <w:rFonts w:ascii="Arial" w:hAnsi="Arial" w:cs="Arial"/>
              </w:rPr>
            </w:pPr>
            <w:r w:rsidRPr="00BC1659">
              <w:rPr>
                <w:rFonts w:ascii="Arial" w:hAnsi="Arial" w:cs="Arial"/>
              </w:rPr>
              <w:t xml:space="preserve">Permitir a visualização gráfica do desempenho dos setores em relação ao </w:t>
            </w:r>
            <w:proofErr w:type="gramStart"/>
            <w:r w:rsidRPr="00BC1659">
              <w:rPr>
                <w:rFonts w:ascii="Arial" w:hAnsi="Arial" w:cs="Arial"/>
              </w:rPr>
              <w:t>acumulo</w:t>
            </w:r>
            <w:proofErr w:type="gramEnd"/>
            <w:r w:rsidRPr="00BC1659">
              <w:rPr>
                <w:rFonts w:ascii="Arial" w:hAnsi="Arial" w:cs="Arial"/>
              </w:rPr>
              <w:t xml:space="preserve"> de pontos por tarefas concluídas, de forma a apresentar o ranqueamento dos respectivos setores</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49B4B6F8" w14:textId="3F98EA0A"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828AFB9" w14:textId="77777777" w:rsidTr="00052B9E">
        <w:tc>
          <w:tcPr>
            <w:tcW w:w="843" w:type="dxa"/>
            <w:tcBorders>
              <w:left w:val="single" w:sz="2" w:space="0" w:color="000000"/>
            </w:tcBorders>
            <w:shd w:val="clear" w:color="auto" w:fill="auto"/>
            <w:tcMar>
              <w:left w:w="54" w:type="dxa"/>
            </w:tcMar>
          </w:tcPr>
          <w:p w14:paraId="7F41DAA2"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C6D875E" w14:textId="33E4D8BC" w:rsidR="00052B9E" w:rsidRPr="00BC1659" w:rsidRDefault="00052B9E" w:rsidP="00052B9E">
            <w:pPr>
              <w:pStyle w:val="TableContents"/>
              <w:jc w:val="both"/>
              <w:rPr>
                <w:rFonts w:ascii="Arial" w:hAnsi="Arial" w:cs="Arial"/>
              </w:rPr>
            </w:pPr>
            <w:r w:rsidRPr="00BC1659">
              <w:rPr>
                <w:rFonts w:ascii="Arial" w:hAnsi="Arial" w:cs="Arial"/>
              </w:rPr>
              <w:t>Permitir a visualização gráfica do quantitativo de servidores que ainda não visualizaram determinado conteúdo, ou seja, que ainda não indicaram suas respectivas leituras</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30EEE735" w14:textId="68574E5B"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66D1DED" w14:textId="77777777" w:rsidTr="00052B9E">
        <w:tc>
          <w:tcPr>
            <w:tcW w:w="843" w:type="dxa"/>
            <w:tcBorders>
              <w:left w:val="single" w:sz="2" w:space="0" w:color="000000"/>
            </w:tcBorders>
            <w:shd w:val="clear" w:color="auto" w:fill="auto"/>
            <w:tcMar>
              <w:left w:w="54" w:type="dxa"/>
            </w:tcMar>
          </w:tcPr>
          <w:p w14:paraId="2BEA3363"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2C21503" w14:textId="131C48C5" w:rsidR="00052B9E" w:rsidRPr="003D6420" w:rsidRDefault="00052B9E" w:rsidP="00052B9E">
            <w:pPr>
              <w:pStyle w:val="TableContents"/>
              <w:jc w:val="both"/>
              <w:rPr>
                <w:rFonts w:ascii="Arial" w:hAnsi="Arial" w:cs="Arial"/>
              </w:rPr>
            </w:pPr>
            <w:r w:rsidRPr="003D6420">
              <w:rPr>
                <w:rFonts w:ascii="Arial" w:hAnsi="Arial" w:cs="Arial"/>
              </w:rPr>
              <w:t>Permitir que o usuário logado no aplicativo possa registrar sua presença em tempo real, identificando a localização automaticamente pelo GPS do dispositivo.</w:t>
            </w:r>
          </w:p>
        </w:tc>
        <w:tc>
          <w:tcPr>
            <w:tcW w:w="1829" w:type="dxa"/>
            <w:tcBorders>
              <w:left w:val="single" w:sz="2" w:space="0" w:color="000000"/>
              <w:right w:val="single" w:sz="2" w:space="0" w:color="000000"/>
            </w:tcBorders>
            <w:shd w:val="clear" w:color="auto" w:fill="auto"/>
            <w:tcMar>
              <w:left w:w="54" w:type="dxa"/>
            </w:tcMar>
            <w:vAlign w:val="center"/>
          </w:tcPr>
          <w:p w14:paraId="7AACE8D5" w14:textId="7865F942"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F61DD1B" w14:textId="77777777" w:rsidTr="00052B9E">
        <w:tc>
          <w:tcPr>
            <w:tcW w:w="843" w:type="dxa"/>
            <w:tcBorders>
              <w:left w:val="single" w:sz="2" w:space="0" w:color="000000"/>
            </w:tcBorders>
            <w:shd w:val="clear" w:color="auto" w:fill="auto"/>
            <w:tcMar>
              <w:left w:w="54" w:type="dxa"/>
            </w:tcMar>
          </w:tcPr>
          <w:p w14:paraId="3321F254"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85A4334" w14:textId="3F2060AB" w:rsidR="00052B9E" w:rsidRPr="003D6420" w:rsidRDefault="00052B9E" w:rsidP="00052B9E">
            <w:pPr>
              <w:pStyle w:val="TableContents"/>
              <w:jc w:val="both"/>
              <w:rPr>
                <w:rFonts w:ascii="Arial" w:hAnsi="Arial" w:cs="Arial"/>
              </w:rPr>
            </w:pPr>
            <w:r w:rsidRPr="003D6420">
              <w:rPr>
                <w:rFonts w:ascii="Arial" w:hAnsi="Arial" w:cs="Arial"/>
              </w:rPr>
              <w:t>Permitir que possa ser informado o motivo do registro de presença.</w:t>
            </w:r>
          </w:p>
        </w:tc>
        <w:tc>
          <w:tcPr>
            <w:tcW w:w="1829" w:type="dxa"/>
            <w:tcBorders>
              <w:left w:val="single" w:sz="2" w:space="0" w:color="000000"/>
              <w:right w:val="single" w:sz="2" w:space="0" w:color="000000"/>
            </w:tcBorders>
            <w:shd w:val="clear" w:color="auto" w:fill="auto"/>
            <w:tcMar>
              <w:left w:w="54" w:type="dxa"/>
            </w:tcMar>
            <w:vAlign w:val="center"/>
          </w:tcPr>
          <w:p w14:paraId="79D0EEB0" w14:textId="7B185102"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7B4ADB7A" w14:textId="77777777" w:rsidTr="00052B9E">
        <w:tc>
          <w:tcPr>
            <w:tcW w:w="843" w:type="dxa"/>
            <w:tcBorders>
              <w:left w:val="single" w:sz="2" w:space="0" w:color="000000"/>
            </w:tcBorders>
            <w:shd w:val="clear" w:color="auto" w:fill="auto"/>
            <w:tcMar>
              <w:left w:w="54" w:type="dxa"/>
            </w:tcMar>
          </w:tcPr>
          <w:p w14:paraId="486C48B9"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D2EBAF8" w14:textId="58295550" w:rsidR="00052B9E" w:rsidRPr="003D6420" w:rsidRDefault="00052B9E" w:rsidP="00052B9E">
            <w:pPr>
              <w:pStyle w:val="TableContents"/>
              <w:jc w:val="both"/>
              <w:rPr>
                <w:rFonts w:ascii="Arial" w:hAnsi="Arial" w:cs="Arial"/>
              </w:rPr>
            </w:pPr>
            <w:r w:rsidRPr="003D6420">
              <w:rPr>
                <w:rFonts w:ascii="Arial" w:hAnsi="Arial" w:cs="Arial"/>
              </w:rPr>
              <w:t>Possuir listagem de todos os registros de presença realizados no sistema.</w:t>
            </w:r>
          </w:p>
        </w:tc>
        <w:tc>
          <w:tcPr>
            <w:tcW w:w="1829" w:type="dxa"/>
            <w:tcBorders>
              <w:left w:val="single" w:sz="2" w:space="0" w:color="000000"/>
              <w:right w:val="single" w:sz="2" w:space="0" w:color="000000"/>
            </w:tcBorders>
            <w:shd w:val="clear" w:color="auto" w:fill="auto"/>
            <w:tcMar>
              <w:left w:w="54" w:type="dxa"/>
            </w:tcMar>
            <w:vAlign w:val="center"/>
          </w:tcPr>
          <w:p w14:paraId="04C7AD2A" w14:textId="6EE8B9A0"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6253AA3" w14:textId="77777777" w:rsidTr="00052B9E">
        <w:tc>
          <w:tcPr>
            <w:tcW w:w="843" w:type="dxa"/>
            <w:tcBorders>
              <w:left w:val="single" w:sz="2" w:space="0" w:color="000000"/>
            </w:tcBorders>
            <w:shd w:val="clear" w:color="auto" w:fill="auto"/>
            <w:tcMar>
              <w:left w:w="54" w:type="dxa"/>
            </w:tcMar>
          </w:tcPr>
          <w:p w14:paraId="01D2D282"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8BC64FC" w14:textId="77777777" w:rsidR="00052B9E" w:rsidRDefault="00052B9E" w:rsidP="00052B9E">
            <w:pPr>
              <w:pStyle w:val="TableContents"/>
              <w:jc w:val="both"/>
              <w:rPr>
                <w:rFonts w:ascii="Arial" w:hAnsi="Arial" w:cs="Arial"/>
              </w:rPr>
            </w:pPr>
            <w:r w:rsidRPr="003D6420">
              <w:rPr>
                <w:rFonts w:ascii="Arial" w:hAnsi="Arial" w:cs="Arial"/>
              </w:rPr>
              <w:t>Possuir pesquisa avançada de todos os registros de presença, permitindo a composição de diversos campos, como por exemplo:</w:t>
            </w:r>
          </w:p>
          <w:p w14:paraId="0DE1D270" w14:textId="77777777" w:rsidR="00052B9E" w:rsidRDefault="00052B9E" w:rsidP="00BD424A">
            <w:pPr>
              <w:pStyle w:val="TableContents"/>
              <w:numPr>
                <w:ilvl w:val="0"/>
                <w:numId w:val="42"/>
              </w:numPr>
              <w:jc w:val="both"/>
              <w:rPr>
                <w:rFonts w:ascii="Arial" w:hAnsi="Arial" w:cs="Arial"/>
              </w:rPr>
            </w:pPr>
            <w:r w:rsidRPr="003D6420">
              <w:rPr>
                <w:rFonts w:ascii="Arial" w:hAnsi="Arial" w:cs="Arial"/>
              </w:rPr>
              <w:t>Por um determinado servidor</w:t>
            </w:r>
          </w:p>
          <w:p w14:paraId="0B3ACAD3" w14:textId="77777777" w:rsidR="00052B9E" w:rsidRDefault="00052B9E" w:rsidP="00BD424A">
            <w:pPr>
              <w:pStyle w:val="TableContents"/>
              <w:numPr>
                <w:ilvl w:val="0"/>
                <w:numId w:val="42"/>
              </w:numPr>
              <w:jc w:val="both"/>
              <w:rPr>
                <w:rFonts w:ascii="Arial" w:hAnsi="Arial" w:cs="Arial"/>
              </w:rPr>
            </w:pPr>
            <w:r w:rsidRPr="003D6420">
              <w:rPr>
                <w:rFonts w:ascii="Arial" w:hAnsi="Arial" w:cs="Arial"/>
              </w:rPr>
              <w:t>Por uma determinada viagem</w:t>
            </w:r>
          </w:p>
          <w:p w14:paraId="35CE0968" w14:textId="77777777" w:rsidR="00052B9E" w:rsidRDefault="00052B9E" w:rsidP="00BD424A">
            <w:pPr>
              <w:pStyle w:val="TableContents"/>
              <w:numPr>
                <w:ilvl w:val="0"/>
                <w:numId w:val="42"/>
              </w:numPr>
              <w:jc w:val="both"/>
              <w:rPr>
                <w:rFonts w:ascii="Arial" w:hAnsi="Arial" w:cs="Arial"/>
              </w:rPr>
            </w:pPr>
            <w:r w:rsidRPr="003D6420">
              <w:rPr>
                <w:rFonts w:ascii="Arial" w:hAnsi="Arial" w:cs="Arial"/>
              </w:rPr>
              <w:t>Por data específica</w:t>
            </w:r>
          </w:p>
          <w:p w14:paraId="0FE26A05" w14:textId="1235D235" w:rsidR="00052B9E" w:rsidRPr="003D6420" w:rsidRDefault="00052B9E" w:rsidP="00BD424A">
            <w:pPr>
              <w:pStyle w:val="TableContents"/>
              <w:numPr>
                <w:ilvl w:val="0"/>
                <w:numId w:val="42"/>
              </w:numPr>
              <w:jc w:val="both"/>
              <w:rPr>
                <w:rFonts w:ascii="Arial" w:hAnsi="Arial" w:cs="Arial"/>
              </w:rPr>
            </w:pPr>
            <w:r w:rsidRPr="003D6420">
              <w:rPr>
                <w:rFonts w:ascii="Arial" w:hAnsi="Arial" w:cs="Arial"/>
              </w:rPr>
              <w:t>Por intervalo de data</w:t>
            </w:r>
          </w:p>
        </w:tc>
        <w:tc>
          <w:tcPr>
            <w:tcW w:w="1829" w:type="dxa"/>
            <w:tcBorders>
              <w:left w:val="single" w:sz="2" w:space="0" w:color="000000"/>
              <w:right w:val="single" w:sz="2" w:space="0" w:color="000000"/>
            </w:tcBorders>
            <w:shd w:val="clear" w:color="auto" w:fill="auto"/>
            <w:tcMar>
              <w:left w:w="54" w:type="dxa"/>
            </w:tcMar>
            <w:vAlign w:val="center"/>
          </w:tcPr>
          <w:p w14:paraId="7C09FC69" w14:textId="712631B9"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78BF993" w14:textId="77777777" w:rsidTr="00052B9E">
        <w:tc>
          <w:tcPr>
            <w:tcW w:w="843" w:type="dxa"/>
            <w:tcBorders>
              <w:left w:val="single" w:sz="2" w:space="0" w:color="000000"/>
            </w:tcBorders>
            <w:shd w:val="clear" w:color="auto" w:fill="auto"/>
            <w:tcMar>
              <w:left w:w="54" w:type="dxa"/>
            </w:tcMar>
          </w:tcPr>
          <w:p w14:paraId="7D4747AB"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5C227A8" w14:textId="77777777" w:rsidR="00052B9E" w:rsidRDefault="00052B9E" w:rsidP="00052B9E">
            <w:pPr>
              <w:pStyle w:val="TableContents"/>
              <w:jc w:val="both"/>
              <w:rPr>
                <w:rFonts w:ascii="Arial" w:hAnsi="Arial" w:cs="Arial"/>
              </w:rPr>
            </w:pPr>
            <w:r w:rsidRPr="004A7C4B">
              <w:rPr>
                <w:rFonts w:ascii="Arial" w:hAnsi="Arial" w:cs="Arial"/>
              </w:rPr>
              <w:t>Permitir o cadastro das seguintes informações básicas:</w:t>
            </w:r>
          </w:p>
          <w:p w14:paraId="64A8FC56" w14:textId="77777777" w:rsidR="00052B9E" w:rsidRDefault="00052B9E" w:rsidP="00BD424A">
            <w:pPr>
              <w:pStyle w:val="TableContents"/>
              <w:numPr>
                <w:ilvl w:val="0"/>
                <w:numId w:val="43"/>
              </w:numPr>
              <w:jc w:val="both"/>
              <w:rPr>
                <w:rFonts w:ascii="Arial" w:hAnsi="Arial" w:cs="Arial"/>
              </w:rPr>
            </w:pPr>
            <w:r w:rsidRPr="004A7C4B">
              <w:rPr>
                <w:rFonts w:ascii="Arial" w:hAnsi="Arial" w:cs="Arial"/>
              </w:rPr>
              <w:t>Razão social</w:t>
            </w:r>
          </w:p>
          <w:p w14:paraId="161B9F24" w14:textId="77777777" w:rsidR="00052B9E" w:rsidRDefault="00052B9E" w:rsidP="00BD424A">
            <w:pPr>
              <w:pStyle w:val="TableContents"/>
              <w:numPr>
                <w:ilvl w:val="0"/>
                <w:numId w:val="43"/>
              </w:numPr>
              <w:jc w:val="both"/>
              <w:rPr>
                <w:rFonts w:ascii="Arial" w:hAnsi="Arial" w:cs="Arial"/>
              </w:rPr>
            </w:pPr>
            <w:r w:rsidRPr="004A7C4B">
              <w:rPr>
                <w:rFonts w:ascii="Arial" w:hAnsi="Arial" w:cs="Arial"/>
              </w:rPr>
              <w:lastRenderedPageBreak/>
              <w:t>Nome fantasia</w:t>
            </w:r>
          </w:p>
          <w:p w14:paraId="70618B9C" w14:textId="77777777" w:rsidR="00052B9E" w:rsidRDefault="00052B9E" w:rsidP="00BD424A">
            <w:pPr>
              <w:pStyle w:val="TableContents"/>
              <w:numPr>
                <w:ilvl w:val="0"/>
                <w:numId w:val="43"/>
              </w:numPr>
              <w:jc w:val="both"/>
              <w:rPr>
                <w:rFonts w:ascii="Arial" w:hAnsi="Arial" w:cs="Arial"/>
              </w:rPr>
            </w:pPr>
            <w:r w:rsidRPr="004A7C4B">
              <w:rPr>
                <w:rFonts w:ascii="Arial" w:hAnsi="Arial" w:cs="Arial"/>
              </w:rPr>
              <w:t>CNPJ</w:t>
            </w:r>
          </w:p>
          <w:p w14:paraId="75E26CD3" w14:textId="77777777" w:rsidR="00052B9E" w:rsidRDefault="00052B9E" w:rsidP="00BD424A">
            <w:pPr>
              <w:pStyle w:val="TableContents"/>
              <w:numPr>
                <w:ilvl w:val="0"/>
                <w:numId w:val="43"/>
              </w:numPr>
              <w:jc w:val="both"/>
              <w:rPr>
                <w:rFonts w:ascii="Arial" w:hAnsi="Arial" w:cs="Arial"/>
              </w:rPr>
            </w:pPr>
            <w:r w:rsidRPr="004A7C4B">
              <w:rPr>
                <w:rFonts w:ascii="Arial" w:hAnsi="Arial" w:cs="Arial"/>
              </w:rPr>
              <w:t>Inscrição estadual</w:t>
            </w:r>
          </w:p>
          <w:p w14:paraId="4D5B68FC" w14:textId="77777777" w:rsidR="00052B9E" w:rsidRDefault="00052B9E" w:rsidP="00BD424A">
            <w:pPr>
              <w:pStyle w:val="TableContents"/>
              <w:numPr>
                <w:ilvl w:val="0"/>
                <w:numId w:val="43"/>
              </w:numPr>
              <w:jc w:val="both"/>
              <w:rPr>
                <w:rFonts w:ascii="Arial" w:hAnsi="Arial" w:cs="Arial"/>
              </w:rPr>
            </w:pPr>
            <w:r w:rsidRPr="004A7C4B">
              <w:rPr>
                <w:rFonts w:ascii="Arial" w:hAnsi="Arial" w:cs="Arial"/>
              </w:rPr>
              <w:t>Telefone</w:t>
            </w:r>
          </w:p>
          <w:p w14:paraId="7C7D60F1" w14:textId="77777777" w:rsidR="00052B9E" w:rsidRDefault="00052B9E" w:rsidP="00BD424A">
            <w:pPr>
              <w:pStyle w:val="TableContents"/>
              <w:numPr>
                <w:ilvl w:val="0"/>
                <w:numId w:val="43"/>
              </w:numPr>
              <w:jc w:val="both"/>
              <w:rPr>
                <w:rFonts w:ascii="Arial" w:hAnsi="Arial" w:cs="Arial"/>
              </w:rPr>
            </w:pPr>
            <w:r w:rsidRPr="004A7C4B">
              <w:rPr>
                <w:rFonts w:ascii="Arial" w:hAnsi="Arial" w:cs="Arial"/>
              </w:rPr>
              <w:t>Nome do responsável</w:t>
            </w:r>
          </w:p>
          <w:p w14:paraId="67E01079" w14:textId="77777777" w:rsidR="00052B9E" w:rsidRDefault="00052B9E" w:rsidP="00BD424A">
            <w:pPr>
              <w:pStyle w:val="TableContents"/>
              <w:numPr>
                <w:ilvl w:val="0"/>
                <w:numId w:val="43"/>
              </w:numPr>
              <w:jc w:val="both"/>
              <w:rPr>
                <w:rFonts w:ascii="Arial" w:hAnsi="Arial" w:cs="Arial"/>
              </w:rPr>
            </w:pPr>
            <w:r w:rsidRPr="004A7C4B">
              <w:rPr>
                <w:rFonts w:ascii="Arial" w:hAnsi="Arial" w:cs="Arial"/>
              </w:rPr>
              <w:t>E-mail do responsáve</w:t>
            </w:r>
            <w:r>
              <w:rPr>
                <w:rFonts w:ascii="Arial" w:hAnsi="Arial" w:cs="Arial"/>
              </w:rPr>
              <w:t>l</w:t>
            </w:r>
          </w:p>
          <w:p w14:paraId="32955DC3" w14:textId="3680022C" w:rsidR="00052B9E" w:rsidRPr="004A7C4B" w:rsidRDefault="00052B9E" w:rsidP="00BD424A">
            <w:pPr>
              <w:pStyle w:val="TableContents"/>
              <w:numPr>
                <w:ilvl w:val="0"/>
                <w:numId w:val="43"/>
              </w:numPr>
              <w:jc w:val="both"/>
              <w:rPr>
                <w:rFonts w:ascii="Arial" w:hAnsi="Arial" w:cs="Arial"/>
              </w:rPr>
            </w:pPr>
            <w:r w:rsidRPr="004A7C4B">
              <w:rPr>
                <w:rFonts w:ascii="Arial" w:hAnsi="Arial" w:cs="Arial"/>
              </w:rPr>
              <w:t>E-mail de cobrança</w:t>
            </w:r>
          </w:p>
        </w:tc>
        <w:tc>
          <w:tcPr>
            <w:tcW w:w="1829" w:type="dxa"/>
            <w:tcBorders>
              <w:left w:val="single" w:sz="2" w:space="0" w:color="000000"/>
              <w:right w:val="single" w:sz="2" w:space="0" w:color="000000"/>
            </w:tcBorders>
            <w:shd w:val="clear" w:color="auto" w:fill="auto"/>
            <w:tcMar>
              <w:left w:w="54" w:type="dxa"/>
            </w:tcMar>
            <w:vAlign w:val="center"/>
          </w:tcPr>
          <w:p w14:paraId="273AD862" w14:textId="614E771F" w:rsidR="00052B9E" w:rsidRPr="00052B9E" w:rsidRDefault="00052B9E" w:rsidP="00052B9E">
            <w:pPr>
              <w:pStyle w:val="TableContents"/>
              <w:jc w:val="center"/>
              <w:rPr>
                <w:rFonts w:ascii="Arial" w:hAnsi="Arial" w:cs="Arial"/>
              </w:rPr>
            </w:pPr>
            <w:r>
              <w:rPr>
                <w:rFonts w:ascii="Arial" w:hAnsi="Arial" w:cs="Arial"/>
              </w:rPr>
              <w:lastRenderedPageBreak/>
              <w:t>X</w:t>
            </w:r>
          </w:p>
        </w:tc>
      </w:tr>
      <w:tr w:rsidR="00052B9E" w:rsidRPr="00FE55D5" w14:paraId="74DD9D34" w14:textId="77777777" w:rsidTr="00052B9E">
        <w:tc>
          <w:tcPr>
            <w:tcW w:w="843" w:type="dxa"/>
            <w:tcBorders>
              <w:left w:val="single" w:sz="2" w:space="0" w:color="000000"/>
            </w:tcBorders>
            <w:shd w:val="clear" w:color="auto" w:fill="auto"/>
            <w:tcMar>
              <w:left w:w="54" w:type="dxa"/>
            </w:tcMar>
          </w:tcPr>
          <w:p w14:paraId="6FF24B4D"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EE594B6" w14:textId="77777777" w:rsidR="00052B9E" w:rsidRDefault="00052B9E" w:rsidP="00052B9E">
            <w:pPr>
              <w:pStyle w:val="TableContents"/>
              <w:jc w:val="both"/>
              <w:rPr>
                <w:rFonts w:ascii="Arial" w:hAnsi="Arial" w:cs="Arial"/>
              </w:rPr>
            </w:pPr>
            <w:r w:rsidRPr="004A7C4B">
              <w:rPr>
                <w:rFonts w:ascii="Arial" w:hAnsi="Arial" w:cs="Arial"/>
              </w:rPr>
              <w:t xml:space="preserve">Permitir cadastrar o endereço com no mínimo os seguintes campos: </w:t>
            </w:r>
          </w:p>
          <w:p w14:paraId="46831081" w14:textId="77777777" w:rsidR="00052B9E" w:rsidRDefault="00052B9E" w:rsidP="00BD424A">
            <w:pPr>
              <w:pStyle w:val="TableContents"/>
              <w:numPr>
                <w:ilvl w:val="0"/>
                <w:numId w:val="44"/>
              </w:numPr>
              <w:jc w:val="both"/>
              <w:rPr>
                <w:rFonts w:ascii="Arial" w:hAnsi="Arial" w:cs="Arial"/>
              </w:rPr>
            </w:pPr>
            <w:r w:rsidRPr="004A7C4B">
              <w:rPr>
                <w:rFonts w:ascii="Arial" w:hAnsi="Arial" w:cs="Arial"/>
              </w:rPr>
              <w:t>CEP</w:t>
            </w:r>
          </w:p>
          <w:p w14:paraId="66BBE32C" w14:textId="77777777" w:rsidR="00052B9E" w:rsidRDefault="00052B9E" w:rsidP="00BD424A">
            <w:pPr>
              <w:pStyle w:val="TableContents"/>
              <w:numPr>
                <w:ilvl w:val="0"/>
                <w:numId w:val="44"/>
              </w:numPr>
              <w:jc w:val="both"/>
              <w:rPr>
                <w:rFonts w:ascii="Arial" w:hAnsi="Arial" w:cs="Arial"/>
              </w:rPr>
            </w:pPr>
            <w:r w:rsidRPr="004A7C4B">
              <w:rPr>
                <w:rFonts w:ascii="Arial" w:hAnsi="Arial" w:cs="Arial"/>
              </w:rPr>
              <w:t>Logradouro</w:t>
            </w:r>
          </w:p>
          <w:p w14:paraId="67EFA6F2" w14:textId="77777777" w:rsidR="00052B9E" w:rsidRDefault="00052B9E" w:rsidP="00BD424A">
            <w:pPr>
              <w:pStyle w:val="TableContents"/>
              <w:numPr>
                <w:ilvl w:val="0"/>
                <w:numId w:val="44"/>
              </w:numPr>
              <w:jc w:val="both"/>
              <w:rPr>
                <w:rFonts w:ascii="Arial" w:hAnsi="Arial" w:cs="Arial"/>
              </w:rPr>
            </w:pPr>
            <w:r w:rsidRPr="004A7C4B">
              <w:rPr>
                <w:rFonts w:ascii="Arial" w:hAnsi="Arial" w:cs="Arial"/>
              </w:rPr>
              <w:t>Número</w:t>
            </w:r>
          </w:p>
          <w:p w14:paraId="076E0FDA" w14:textId="77777777" w:rsidR="00052B9E" w:rsidRDefault="00052B9E" w:rsidP="00BD424A">
            <w:pPr>
              <w:pStyle w:val="TableContents"/>
              <w:numPr>
                <w:ilvl w:val="0"/>
                <w:numId w:val="44"/>
              </w:numPr>
              <w:jc w:val="both"/>
              <w:rPr>
                <w:rFonts w:ascii="Arial" w:hAnsi="Arial" w:cs="Arial"/>
              </w:rPr>
            </w:pPr>
            <w:r w:rsidRPr="004A7C4B">
              <w:rPr>
                <w:rFonts w:ascii="Arial" w:hAnsi="Arial" w:cs="Arial"/>
              </w:rPr>
              <w:t>Complemento</w:t>
            </w:r>
          </w:p>
          <w:p w14:paraId="2544BC7B" w14:textId="77777777" w:rsidR="00052B9E" w:rsidRDefault="00052B9E" w:rsidP="00BD424A">
            <w:pPr>
              <w:pStyle w:val="TableContents"/>
              <w:numPr>
                <w:ilvl w:val="0"/>
                <w:numId w:val="44"/>
              </w:numPr>
              <w:jc w:val="both"/>
              <w:rPr>
                <w:rFonts w:ascii="Arial" w:hAnsi="Arial" w:cs="Arial"/>
              </w:rPr>
            </w:pPr>
            <w:r w:rsidRPr="004A7C4B">
              <w:rPr>
                <w:rFonts w:ascii="Arial" w:hAnsi="Arial" w:cs="Arial"/>
              </w:rPr>
              <w:t>Bairro</w:t>
            </w:r>
          </w:p>
          <w:p w14:paraId="7882220A" w14:textId="77777777" w:rsidR="00052B9E" w:rsidRDefault="00052B9E" w:rsidP="00BD424A">
            <w:pPr>
              <w:pStyle w:val="TableContents"/>
              <w:numPr>
                <w:ilvl w:val="0"/>
                <w:numId w:val="44"/>
              </w:numPr>
              <w:jc w:val="both"/>
              <w:rPr>
                <w:rFonts w:ascii="Arial" w:hAnsi="Arial" w:cs="Arial"/>
              </w:rPr>
            </w:pPr>
            <w:r w:rsidRPr="004A7C4B">
              <w:rPr>
                <w:rFonts w:ascii="Arial" w:hAnsi="Arial" w:cs="Arial"/>
              </w:rPr>
              <w:t>Municípi</w:t>
            </w:r>
            <w:r>
              <w:rPr>
                <w:rFonts w:ascii="Arial" w:hAnsi="Arial" w:cs="Arial"/>
              </w:rPr>
              <w:t>o</w:t>
            </w:r>
          </w:p>
          <w:p w14:paraId="3D3FAD14" w14:textId="0EEEC181" w:rsidR="00052B9E" w:rsidRPr="004A7C4B" w:rsidRDefault="00052B9E" w:rsidP="00BD424A">
            <w:pPr>
              <w:pStyle w:val="TableContents"/>
              <w:numPr>
                <w:ilvl w:val="0"/>
                <w:numId w:val="44"/>
              </w:numPr>
              <w:jc w:val="both"/>
              <w:rPr>
                <w:rFonts w:ascii="Arial" w:hAnsi="Arial" w:cs="Arial"/>
              </w:rPr>
            </w:pPr>
            <w:r w:rsidRPr="004A7C4B">
              <w:rPr>
                <w:rFonts w:ascii="Arial" w:hAnsi="Arial" w:cs="Arial"/>
              </w:rPr>
              <w:t>Estado</w:t>
            </w:r>
          </w:p>
        </w:tc>
        <w:tc>
          <w:tcPr>
            <w:tcW w:w="1829" w:type="dxa"/>
            <w:tcBorders>
              <w:left w:val="single" w:sz="2" w:space="0" w:color="000000"/>
              <w:right w:val="single" w:sz="2" w:space="0" w:color="000000"/>
            </w:tcBorders>
            <w:shd w:val="clear" w:color="auto" w:fill="auto"/>
            <w:tcMar>
              <w:left w:w="54" w:type="dxa"/>
            </w:tcMar>
            <w:vAlign w:val="center"/>
          </w:tcPr>
          <w:p w14:paraId="4EDFA584" w14:textId="1A3CD647"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976BB84" w14:textId="77777777" w:rsidTr="00052B9E">
        <w:tc>
          <w:tcPr>
            <w:tcW w:w="843" w:type="dxa"/>
            <w:tcBorders>
              <w:left w:val="single" w:sz="2" w:space="0" w:color="000000"/>
            </w:tcBorders>
            <w:shd w:val="clear" w:color="auto" w:fill="auto"/>
            <w:tcMar>
              <w:left w:w="54" w:type="dxa"/>
            </w:tcMar>
          </w:tcPr>
          <w:p w14:paraId="7DC70D7A"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0F345A7" w14:textId="77777777" w:rsidR="00052B9E" w:rsidRDefault="00052B9E" w:rsidP="00052B9E">
            <w:pPr>
              <w:pStyle w:val="TableContents"/>
              <w:jc w:val="both"/>
              <w:rPr>
                <w:rFonts w:ascii="Arial" w:hAnsi="Arial" w:cs="Arial"/>
              </w:rPr>
            </w:pPr>
            <w:r w:rsidRPr="004A7C4B">
              <w:rPr>
                <w:rFonts w:ascii="Arial" w:hAnsi="Arial" w:cs="Arial"/>
              </w:rPr>
              <w:t>Permitir configurar a logo padrão do sistema através de upload de arquivo de imagem</w:t>
            </w:r>
            <w:r>
              <w:rPr>
                <w:rFonts w:ascii="Arial" w:hAnsi="Arial" w:cs="Arial"/>
              </w:rPr>
              <w:t>, devendo:</w:t>
            </w:r>
          </w:p>
          <w:p w14:paraId="707F54D4" w14:textId="77777777" w:rsidR="00052B9E" w:rsidRDefault="00052B9E" w:rsidP="00BD424A">
            <w:pPr>
              <w:pStyle w:val="TableContents"/>
              <w:numPr>
                <w:ilvl w:val="0"/>
                <w:numId w:val="44"/>
              </w:numPr>
              <w:jc w:val="both"/>
              <w:rPr>
                <w:rFonts w:ascii="Arial" w:hAnsi="Arial" w:cs="Arial"/>
              </w:rPr>
            </w:pPr>
            <w:r>
              <w:rPr>
                <w:rFonts w:ascii="Arial" w:hAnsi="Arial" w:cs="Arial"/>
              </w:rPr>
              <w:t>S</w:t>
            </w:r>
            <w:r w:rsidRPr="004A7C4B">
              <w:rPr>
                <w:rFonts w:ascii="Arial" w:hAnsi="Arial" w:cs="Arial"/>
              </w:rPr>
              <w:t>er exibida em todos os relatórios gerados através do sistema</w:t>
            </w:r>
          </w:p>
          <w:p w14:paraId="585CFD07" w14:textId="5FE63270" w:rsidR="00052B9E" w:rsidRPr="006802E4" w:rsidRDefault="00052B9E" w:rsidP="00BD424A">
            <w:pPr>
              <w:pStyle w:val="TableContents"/>
              <w:numPr>
                <w:ilvl w:val="0"/>
                <w:numId w:val="44"/>
              </w:numPr>
              <w:jc w:val="both"/>
              <w:rPr>
                <w:rFonts w:ascii="Arial" w:hAnsi="Arial" w:cs="Arial"/>
              </w:rPr>
            </w:pPr>
            <w:r w:rsidRPr="006802E4">
              <w:rPr>
                <w:rFonts w:ascii="Arial" w:hAnsi="Arial" w:cs="Arial"/>
              </w:rPr>
              <w:t>Permitir que o usuário possa cortar a imagem selecionada no upload para melhor adequação ao seu propósito</w:t>
            </w:r>
          </w:p>
        </w:tc>
        <w:tc>
          <w:tcPr>
            <w:tcW w:w="1829" w:type="dxa"/>
            <w:tcBorders>
              <w:left w:val="single" w:sz="2" w:space="0" w:color="000000"/>
              <w:right w:val="single" w:sz="2" w:space="0" w:color="000000"/>
            </w:tcBorders>
            <w:shd w:val="clear" w:color="auto" w:fill="auto"/>
            <w:tcMar>
              <w:left w:w="54" w:type="dxa"/>
            </w:tcMar>
            <w:vAlign w:val="center"/>
          </w:tcPr>
          <w:p w14:paraId="0263CB31" w14:textId="2AF5187E"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EC02447" w14:textId="77777777" w:rsidTr="00052B9E">
        <w:tc>
          <w:tcPr>
            <w:tcW w:w="843" w:type="dxa"/>
            <w:tcBorders>
              <w:left w:val="single" w:sz="2" w:space="0" w:color="000000"/>
            </w:tcBorders>
            <w:shd w:val="clear" w:color="auto" w:fill="auto"/>
            <w:tcMar>
              <w:left w:w="54" w:type="dxa"/>
            </w:tcMar>
          </w:tcPr>
          <w:p w14:paraId="6B0490F1"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939642A" w14:textId="3360D1F8" w:rsidR="00052B9E" w:rsidRPr="004A7C4B" w:rsidRDefault="00052B9E" w:rsidP="00052B9E">
            <w:pPr>
              <w:pStyle w:val="TableContents"/>
              <w:jc w:val="both"/>
              <w:rPr>
                <w:rFonts w:ascii="Arial" w:hAnsi="Arial" w:cs="Arial"/>
              </w:rPr>
            </w:pPr>
            <w:r w:rsidRPr="004A7C4B">
              <w:rPr>
                <w:rFonts w:ascii="Arial" w:hAnsi="Arial" w:cs="Arial"/>
              </w:rPr>
              <w:t>Possuir funcionalidade que permita a configuração das regras de banco de horas por competência</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19C4676B" w14:textId="17B9642E"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AE6BF3A" w14:textId="77777777" w:rsidTr="00052B9E">
        <w:tc>
          <w:tcPr>
            <w:tcW w:w="843" w:type="dxa"/>
            <w:tcBorders>
              <w:left w:val="single" w:sz="2" w:space="0" w:color="000000"/>
            </w:tcBorders>
            <w:shd w:val="clear" w:color="auto" w:fill="auto"/>
            <w:tcMar>
              <w:left w:w="54" w:type="dxa"/>
            </w:tcMar>
          </w:tcPr>
          <w:p w14:paraId="4C3C784E"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6E29B46" w14:textId="77777777" w:rsidR="00052B9E" w:rsidRDefault="00052B9E" w:rsidP="00052B9E">
            <w:pPr>
              <w:pStyle w:val="TableContents"/>
              <w:jc w:val="both"/>
              <w:rPr>
                <w:rFonts w:ascii="Arial" w:hAnsi="Arial" w:cs="Arial"/>
              </w:rPr>
            </w:pPr>
            <w:r w:rsidRPr="004A7C4B">
              <w:rPr>
                <w:rFonts w:ascii="Arial" w:hAnsi="Arial" w:cs="Arial"/>
              </w:rPr>
              <w:t>Possuir funcionalidade que permita de forma dinâmica e por competência, o cadastro de percentuais de diferentes tipos de eventos geradores de banco de horas, entre eles:</w:t>
            </w:r>
          </w:p>
          <w:p w14:paraId="6BC6D285" w14:textId="77777777" w:rsidR="00052B9E" w:rsidRDefault="00052B9E" w:rsidP="00BD424A">
            <w:pPr>
              <w:pStyle w:val="TableContents"/>
              <w:numPr>
                <w:ilvl w:val="0"/>
                <w:numId w:val="45"/>
              </w:numPr>
              <w:jc w:val="both"/>
              <w:rPr>
                <w:rFonts w:ascii="Arial" w:hAnsi="Arial" w:cs="Arial"/>
              </w:rPr>
            </w:pPr>
            <w:r w:rsidRPr="004A7C4B">
              <w:rPr>
                <w:rFonts w:ascii="Arial" w:hAnsi="Arial" w:cs="Arial"/>
              </w:rPr>
              <w:t>Feriado</w:t>
            </w:r>
          </w:p>
          <w:p w14:paraId="2C0B84F2" w14:textId="77777777" w:rsidR="00052B9E" w:rsidRDefault="00052B9E" w:rsidP="00BD424A">
            <w:pPr>
              <w:pStyle w:val="TableContents"/>
              <w:numPr>
                <w:ilvl w:val="0"/>
                <w:numId w:val="45"/>
              </w:numPr>
              <w:jc w:val="both"/>
              <w:rPr>
                <w:rFonts w:ascii="Arial" w:hAnsi="Arial" w:cs="Arial"/>
              </w:rPr>
            </w:pPr>
            <w:r w:rsidRPr="004A7C4B">
              <w:rPr>
                <w:rFonts w:ascii="Arial" w:hAnsi="Arial" w:cs="Arial"/>
              </w:rPr>
              <w:t>Dia da semana</w:t>
            </w:r>
          </w:p>
          <w:p w14:paraId="50B13B13" w14:textId="77777777" w:rsidR="00052B9E" w:rsidRDefault="00052B9E" w:rsidP="00BD424A">
            <w:pPr>
              <w:pStyle w:val="TableContents"/>
              <w:numPr>
                <w:ilvl w:val="0"/>
                <w:numId w:val="45"/>
              </w:numPr>
              <w:jc w:val="both"/>
              <w:rPr>
                <w:rFonts w:ascii="Arial" w:hAnsi="Arial" w:cs="Arial"/>
              </w:rPr>
            </w:pPr>
            <w:r w:rsidRPr="004A7C4B">
              <w:rPr>
                <w:rFonts w:ascii="Arial" w:hAnsi="Arial" w:cs="Arial"/>
              </w:rPr>
              <w:t>Horário noturno</w:t>
            </w:r>
          </w:p>
          <w:p w14:paraId="4FC0D18D" w14:textId="77777777" w:rsidR="00052B9E" w:rsidRDefault="00052B9E" w:rsidP="00BD424A">
            <w:pPr>
              <w:pStyle w:val="TableContents"/>
              <w:numPr>
                <w:ilvl w:val="0"/>
                <w:numId w:val="45"/>
              </w:numPr>
              <w:jc w:val="both"/>
              <w:rPr>
                <w:rFonts w:ascii="Arial" w:hAnsi="Arial" w:cs="Arial"/>
              </w:rPr>
            </w:pPr>
            <w:r w:rsidRPr="004A7C4B">
              <w:rPr>
                <w:rFonts w:ascii="Arial" w:hAnsi="Arial" w:cs="Arial"/>
              </w:rPr>
              <w:t>Quantidade máxima de horas positivas</w:t>
            </w:r>
          </w:p>
          <w:p w14:paraId="46E0313C" w14:textId="3DFDE180" w:rsidR="00052B9E" w:rsidRPr="004A7C4B" w:rsidRDefault="00052B9E" w:rsidP="00BD424A">
            <w:pPr>
              <w:pStyle w:val="TableContents"/>
              <w:numPr>
                <w:ilvl w:val="0"/>
                <w:numId w:val="45"/>
              </w:numPr>
              <w:jc w:val="both"/>
              <w:rPr>
                <w:rFonts w:ascii="Arial" w:hAnsi="Arial" w:cs="Arial"/>
              </w:rPr>
            </w:pPr>
            <w:r w:rsidRPr="004A7C4B">
              <w:rPr>
                <w:rFonts w:ascii="Arial" w:hAnsi="Arial" w:cs="Arial"/>
              </w:rPr>
              <w:t>Quantidade máxima de horas negativas</w:t>
            </w:r>
          </w:p>
        </w:tc>
        <w:tc>
          <w:tcPr>
            <w:tcW w:w="1829" w:type="dxa"/>
            <w:tcBorders>
              <w:left w:val="single" w:sz="2" w:space="0" w:color="000000"/>
              <w:right w:val="single" w:sz="2" w:space="0" w:color="000000"/>
            </w:tcBorders>
            <w:shd w:val="clear" w:color="auto" w:fill="auto"/>
            <w:tcMar>
              <w:left w:w="54" w:type="dxa"/>
            </w:tcMar>
            <w:vAlign w:val="center"/>
          </w:tcPr>
          <w:p w14:paraId="21CDB007" w14:textId="3E44FA59"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26D3793" w14:textId="77777777" w:rsidTr="00052B9E">
        <w:tc>
          <w:tcPr>
            <w:tcW w:w="843" w:type="dxa"/>
            <w:tcBorders>
              <w:left w:val="single" w:sz="2" w:space="0" w:color="000000"/>
            </w:tcBorders>
            <w:shd w:val="clear" w:color="auto" w:fill="auto"/>
            <w:tcMar>
              <w:left w:w="54" w:type="dxa"/>
            </w:tcMar>
          </w:tcPr>
          <w:p w14:paraId="3143073C"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37969AD" w14:textId="1D29E268" w:rsidR="00052B9E" w:rsidRPr="004A7C4B" w:rsidRDefault="00052B9E" w:rsidP="00052B9E">
            <w:pPr>
              <w:pStyle w:val="TableContents"/>
              <w:jc w:val="both"/>
              <w:rPr>
                <w:rFonts w:ascii="Arial" w:hAnsi="Arial" w:cs="Arial"/>
              </w:rPr>
            </w:pPr>
            <w:r w:rsidRPr="004A7C4B">
              <w:rPr>
                <w:rFonts w:ascii="Arial" w:hAnsi="Arial" w:cs="Arial"/>
              </w:rPr>
              <w:t>Possuir funcionalidade que permita configurar prazo limite para zerar o banco de horas</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13D80CBC" w14:textId="774506AA"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71FA8AE" w14:textId="77777777" w:rsidTr="00052B9E">
        <w:tc>
          <w:tcPr>
            <w:tcW w:w="843" w:type="dxa"/>
            <w:tcBorders>
              <w:left w:val="single" w:sz="2" w:space="0" w:color="000000"/>
            </w:tcBorders>
            <w:shd w:val="clear" w:color="auto" w:fill="auto"/>
            <w:tcMar>
              <w:left w:w="54" w:type="dxa"/>
            </w:tcMar>
          </w:tcPr>
          <w:p w14:paraId="12F9F3D9"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A0C7F76" w14:textId="6ADF82F3" w:rsidR="00052B9E" w:rsidRPr="004A7C4B" w:rsidRDefault="00052B9E" w:rsidP="00052B9E">
            <w:pPr>
              <w:pStyle w:val="TableContents"/>
              <w:jc w:val="both"/>
              <w:rPr>
                <w:rFonts w:ascii="Arial" w:hAnsi="Arial" w:cs="Arial"/>
              </w:rPr>
            </w:pPr>
            <w:r w:rsidRPr="004A7C4B">
              <w:rPr>
                <w:rFonts w:ascii="Arial" w:hAnsi="Arial" w:cs="Arial"/>
              </w:rPr>
              <w:t>Permitir configuração de compensação de horas por competência</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6C828B1C" w14:textId="2E1D9BE6"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FFC778B" w14:textId="77777777" w:rsidTr="00052B9E">
        <w:tc>
          <w:tcPr>
            <w:tcW w:w="843" w:type="dxa"/>
            <w:tcBorders>
              <w:left w:val="single" w:sz="2" w:space="0" w:color="000000"/>
            </w:tcBorders>
            <w:shd w:val="clear" w:color="auto" w:fill="auto"/>
            <w:tcMar>
              <w:left w:w="54" w:type="dxa"/>
            </w:tcMar>
          </w:tcPr>
          <w:p w14:paraId="449710A0"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C972188" w14:textId="77777777" w:rsidR="00052B9E" w:rsidRDefault="00052B9E" w:rsidP="00052B9E">
            <w:pPr>
              <w:pStyle w:val="TableContents"/>
              <w:jc w:val="both"/>
              <w:rPr>
                <w:rFonts w:ascii="Arial" w:hAnsi="Arial" w:cs="Arial"/>
              </w:rPr>
            </w:pPr>
            <w:r w:rsidRPr="004A7C4B">
              <w:rPr>
                <w:rFonts w:ascii="Arial" w:hAnsi="Arial" w:cs="Arial"/>
              </w:rPr>
              <w:t>Possuir funcionalidade que permita de forma dinâmica e por competência, o cadastro de percentuais de diferentes tipos de eventos geradores de horas para compensação, sendo eles:</w:t>
            </w:r>
          </w:p>
          <w:p w14:paraId="28263CEC" w14:textId="77777777" w:rsidR="00052B9E" w:rsidRDefault="00052B9E" w:rsidP="00BD424A">
            <w:pPr>
              <w:pStyle w:val="TableContents"/>
              <w:numPr>
                <w:ilvl w:val="0"/>
                <w:numId w:val="45"/>
              </w:numPr>
              <w:jc w:val="both"/>
              <w:rPr>
                <w:rFonts w:ascii="Arial" w:hAnsi="Arial" w:cs="Arial"/>
              </w:rPr>
            </w:pPr>
            <w:r w:rsidRPr="004A7C4B">
              <w:rPr>
                <w:rFonts w:ascii="Arial" w:hAnsi="Arial" w:cs="Arial"/>
              </w:rPr>
              <w:t>Feriado</w:t>
            </w:r>
          </w:p>
          <w:p w14:paraId="726595CD" w14:textId="3520032A" w:rsidR="00052B9E" w:rsidRPr="006802E4" w:rsidRDefault="00052B9E" w:rsidP="00BD424A">
            <w:pPr>
              <w:pStyle w:val="TableContents"/>
              <w:numPr>
                <w:ilvl w:val="0"/>
                <w:numId w:val="45"/>
              </w:numPr>
              <w:jc w:val="both"/>
              <w:rPr>
                <w:rFonts w:ascii="Arial" w:hAnsi="Arial" w:cs="Arial"/>
              </w:rPr>
            </w:pPr>
            <w:r w:rsidRPr="006802E4">
              <w:rPr>
                <w:rFonts w:ascii="Arial" w:hAnsi="Arial" w:cs="Arial"/>
              </w:rPr>
              <w:t>Dia da semana</w:t>
            </w:r>
          </w:p>
        </w:tc>
        <w:tc>
          <w:tcPr>
            <w:tcW w:w="1829" w:type="dxa"/>
            <w:tcBorders>
              <w:left w:val="single" w:sz="2" w:space="0" w:color="000000"/>
              <w:right w:val="single" w:sz="2" w:space="0" w:color="000000"/>
            </w:tcBorders>
            <w:shd w:val="clear" w:color="auto" w:fill="auto"/>
            <w:tcMar>
              <w:left w:w="54" w:type="dxa"/>
            </w:tcMar>
            <w:vAlign w:val="center"/>
          </w:tcPr>
          <w:p w14:paraId="3E30C4D8" w14:textId="40F28F03"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89AB58C" w14:textId="77777777" w:rsidTr="00052B9E">
        <w:tc>
          <w:tcPr>
            <w:tcW w:w="843" w:type="dxa"/>
            <w:tcBorders>
              <w:left w:val="single" w:sz="2" w:space="0" w:color="000000"/>
            </w:tcBorders>
            <w:shd w:val="clear" w:color="auto" w:fill="auto"/>
            <w:tcMar>
              <w:left w:w="54" w:type="dxa"/>
            </w:tcMar>
          </w:tcPr>
          <w:p w14:paraId="438310F9"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6C26251" w14:textId="77777777" w:rsidR="00052B9E" w:rsidRDefault="00052B9E" w:rsidP="00052B9E">
            <w:pPr>
              <w:pStyle w:val="TableContents"/>
              <w:jc w:val="both"/>
              <w:rPr>
                <w:rFonts w:ascii="Arial" w:hAnsi="Arial" w:cs="Arial"/>
              </w:rPr>
            </w:pPr>
            <w:r w:rsidRPr="004A7C4B">
              <w:rPr>
                <w:rFonts w:ascii="Arial" w:hAnsi="Arial" w:cs="Arial"/>
              </w:rPr>
              <w:t>Possuir funcionalidade que permita de forma dinâmica e por competência, o cadastro de percentuais de diferentes tipos de eventos geradores de horas extras, entre eles:</w:t>
            </w:r>
          </w:p>
          <w:p w14:paraId="60515D7B" w14:textId="77777777" w:rsidR="00052B9E" w:rsidRDefault="00052B9E" w:rsidP="00BD424A">
            <w:pPr>
              <w:pStyle w:val="TableContents"/>
              <w:numPr>
                <w:ilvl w:val="0"/>
                <w:numId w:val="46"/>
              </w:numPr>
              <w:jc w:val="both"/>
              <w:rPr>
                <w:rFonts w:ascii="Arial" w:hAnsi="Arial" w:cs="Arial"/>
              </w:rPr>
            </w:pPr>
            <w:r w:rsidRPr="004A7C4B">
              <w:rPr>
                <w:rFonts w:ascii="Arial" w:hAnsi="Arial" w:cs="Arial"/>
              </w:rPr>
              <w:t>Limite de horas</w:t>
            </w:r>
          </w:p>
          <w:p w14:paraId="5C7BF9DD" w14:textId="77777777" w:rsidR="00052B9E" w:rsidRDefault="00052B9E" w:rsidP="00BD424A">
            <w:pPr>
              <w:pStyle w:val="TableContents"/>
              <w:numPr>
                <w:ilvl w:val="0"/>
                <w:numId w:val="46"/>
              </w:numPr>
              <w:jc w:val="both"/>
              <w:rPr>
                <w:rFonts w:ascii="Arial" w:hAnsi="Arial" w:cs="Arial"/>
              </w:rPr>
            </w:pPr>
            <w:r w:rsidRPr="006802E4">
              <w:rPr>
                <w:rFonts w:ascii="Arial" w:hAnsi="Arial" w:cs="Arial"/>
              </w:rPr>
              <w:t>Adicional noturno</w:t>
            </w:r>
          </w:p>
          <w:p w14:paraId="3FB5A5F6" w14:textId="77777777" w:rsidR="00052B9E" w:rsidRDefault="00052B9E" w:rsidP="00BD424A">
            <w:pPr>
              <w:pStyle w:val="TableContents"/>
              <w:numPr>
                <w:ilvl w:val="0"/>
                <w:numId w:val="46"/>
              </w:numPr>
              <w:jc w:val="both"/>
              <w:rPr>
                <w:rFonts w:ascii="Arial" w:hAnsi="Arial" w:cs="Arial"/>
              </w:rPr>
            </w:pPr>
            <w:r w:rsidRPr="006802E4">
              <w:rPr>
                <w:rFonts w:ascii="Arial" w:hAnsi="Arial" w:cs="Arial"/>
              </w:rPr>
              <w:t>Percentual noturno</w:t>
            </w:r>
          </w:p>
          <w:p w14:paraId="389CAFD6" w14:textId="77777777" w:rsidR="00052B9E" w:rsidRDefault="00052B9E" w:rsidP="00BD424A">
            <w:pPr>
              <w:pStyle w:val="TableContents"/>
              <w:numPr>
                <w:ilvl w:val="0"/>
                <w:numId w:val="46"/>
              </w:numPr>
              <w:jc w:val="both"/>
              <w:rPr>
                <w:rFonts w:ascii="Arial" w:hAnsi="Arial" w:cs="Arial"/>
              </w:rPr>
            </w:pPr>
            <w:r w:rsidRPr="006802E4">
              <w:rPr>
                <w:rFonts w:ascii="Arial" w:hAnsi="Arial" w:cs="Arial"/>
              </w:rPr>
              <w:t>Início e fim do período noturno</w:t>
            </w:r>
          </w:p>
          <w:p w14:paraId="162EF581" w14:textId="304A9757" w:rsidR="00052B9E" w:rsidRPr="006802E4" w:rsidRDefault="00052B9E" w:rsidP="00BD424A">
            <w:pPr>
              <w:pStyle w:val="TableContents"/>
              <w:numPr>
                <w:ilvl w:val="0"/>
                <w:numId w:val="46"/>
              </w:numPr>
              <w:jc w:val="both"/>
              <w:rPr>
                <w:rFonts w:ascii="Arial" w:hAnsi="Arial" w:cs="Arial"/>
              </w:rPr>
            </w:pPr>
            <w:r w:rsidRPr="006802E4">
              <w:rPr>
                <w:rFonts w:ascii="Arial" w:hAnsi="Arial" w:cs="Arial"/>
              </w:rPr>
              <w:t>Permitir configurações específicas para cada dia da semana</w:t>
            </w:r>
          </w:p>
        </w:tc>
        <w:tc>
          <w:tcPr>
            <w:tcW w:w="1829" w:type="dxa"/>
            <w:tcBorders>
              <w:left w:val="single" w:sz="2" w:space="0" w:color="000000"/>
              <w:right w:val="single" w:sz="2" w:space="0" w:color="000000"/>
            </w:tcBorders>
            <w:shd w:val="clear" w:color="auto" w:fill="auto"/>
            <w:tcMar>
              <w:left w:w="54" w:type="dxa"/>
            </w:tcMar>
            <w:vAlign w:val="center"/>
          </w:tcPr>
          <w:p w14:paraId="228D0F8F" w14:textId="3465325E"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61346C6" w14:textId="77777777" w:rsidTr="00052B9E">
        <w:tc>
          <w:tcPr>
            <w:tcW w:w="843" w:type="dxa"/>
            <w:tcBorders>
              <w:left w:val="single" w:sz="2" w:space="0" w:color="000000"/>
            </w:tcBorders>
            <w:shd w:val="clear" w:color="auto" w:fill="auto"/>
            <w:tcMar>
              <w:left w:w="54" w:type="dxa"/>
            </w:tcMar>
          </w:tcPr>
          <w:p w14:paraId="0233721D"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AAD6322" w14:textId="6E12664D" w:rsidR="00052B9E" w:rsidRPr="004A7C4B" w:rsidRDefault="00052B9E" w:rsidP="00052B9E">
            <w:pPr>
              <w:pStyle w:val="TableContents"/>
              <w:jc w:val="both"/>
              <w:rPr>
                <w:rFonts w:ascii="Arial" w:hAnsi="Arial" w:cs="Arial"/>
              </w:rPr>
            </w:pPr>
            <w:r w:rsidRPr="004A7C4B">
              <w:rPr>
                <w:rFonts w:ascii="Arial" w:hAnsi="Arial" w:cs="Arial"/>
              </w:rPr>
              <w:t>Permitir configurar a quantidade máxima de solicitações de alteração de horário que cada servidor pode realizar</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38C0C35B" w14:textId="294A168B"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29964E6" w14:textId="77777777" w:rsidTr="00052B9E">
        <w:tc>
          <w:tcPr>
            <w:tcW w:w="843" w:type="dxa"/>
            <w:tcBorders>
              <w:left w:val="single" w:sz="2" w:space="0" w:color="000000"/>
            </w:tcBorders>
            <w:shd w:val="clear" w:color="auto" w:fill="auto"/>
            <w:tcMar>
              <w:left w:w="54" w:type="dxa"/>
            </w:tcMar>
          </w:tcPr>
          <w:p w14:paraId="3C8F0AD9"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69FF668" w14:textId="52EB95B4" w:rsidR="00052B9E" w:rsidRPr="004A7C4B" w:rsidRDefault="00052B9E" w:rsidP="00052B9E">
            <w:pPr>
              <w:pStyle w:val="TableContents"/>
              <w:jc w:val="both"/>
              <w:rPr>
                <w:rFonts w:ascii="Arial" w:hAnsi="Arial" w:cs="Arial"/>
              </w:rPr>
            </w:pPr>
            <w:r w:rsidRPr="004A7C4B">
              <w:rPr>
                <w:rFonts w:ascii="Arial" w:hAnsi="Arial" w:cs="Arial"/>
              </w:rPr>
              <w:t>Possuir listagem dos layouts de relatório de ponto disponíveis para que possa ser escolhido o layout que mais se adequa ao órgão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51BCC9E0" w14:textId="1A4F9689"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D4003E2" w14:textId="77777777" w:rsidTr="00052B9E">
        <w:tc>
          <w:tcPr>
            <w:tcW w:w="843" w:type="dxa"/>
            <w:tcBorders>
              <w:left w:val="single" w:sz="2" w:space="0" w:color="000000"/>
            </w:tcBorders>
            <w:shd w:val="clear" w:color="auto" w:fill="auto"/>
            <w:tcMar>
              <w:left w:w="54" w:type="dxa"/>
            </w:tcMar>
          </w:tcPr>
          <w:p w14:paraId="61C0B32E"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8A6CD91" w14:textId="32DAEC70" w:rsidR="00052B9E" w:rsidRPr="004A7C4B" w:rsidRDefault="00052B9E" w:rsidP="00052B9E">
            <w:pPr>
              <w:pStyle w:val="TableContents"/>
              <w:jc w:val="both"/>
              <w:rPr>
                <w:rFonts w:ascii="Arial" w:hAnsi="Arial" w:cs="Arial"/>
              </w:rPr>
            </w:pPr>
            <w:r w:rsidRPr="004A7C4B">
              <w:rPr>
                <w:rFonts w:ascii="Arial" w:hAnsi="Arial" w:cs="Arial"/>
              </w:rPr>
              <w:t>Permitir configurar a quantidade de minutos que serão considerados para avaliar se uma batida deverá entrar no sistema como um novo evento ou se deverá ser descartada por já existir um evento para o mesmo servidor com intervalo inferior a este parâmetro cadastrado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7229160E" w14:textId="7A4EB68B"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48C339E" w14:textId="77777777" w:rsidTr="00052B9E">
        <w:tc>
          <w:tcPr>
            <w:tcW w:w="843" w:type="dxa"/>
            <w:tcBorders>
              <w:left w:val="single" w:sz="2" w:space="0" w:color="000000"/>
            </w:tcBorders>
            <w:shd w:val="clear" w:color="auto" w:fill="auto"/>
            <w:tcMar>
              <w:left w:w="54" w:type="dxa"/>
            </w:tcMar>
          </w:tcPr>
          <w:p w14:paraId="0BE1C50E"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F51564B" w14:textId="13AD5A8F" w:rsidR="00052B9E" w:rsidRPr="004A7C4B" w:rsidRDefault="00052B9E" w:rsidP="00052B9E">
            <w:pPr>
              <w:pStyle w:val="TableContents"/>
              <w:jc w:val="both"/>
              <w:rPr>
                <w:rFonts w:ascii="Arial" w:hAnsi="Arial" w:cs="Arial"/>
              </w:rPr>
            </w:pPr>
            <w:r w:rsidRPr="004A7C4B">
              <w:rPr>
                <w:rFonts w:ascii="Arial" w:hAnsi="Arial" w:cs="Arial"/>
              </w:rPr>
              <w:t>Permitir configurar a quantidade máxima de solicitações de troca de escala que cada servidor pode realizar dentro de uma mesma competência</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1E685B88" w14:textId="38BDFC37"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65E33B1" w14:textId="77777777" w:rsidTr="00052B9E">
        <w:tc>
          <w:tcPr>
            <w:tcW w:w="843" w:type="dxa"/>
            <w:tcBorders>
              <w:left w:val="single" w:sz="2" w:space="0" w:color="000000"/>
            </w:tcBorders>
            <w:shd w:val="clear" w:color="auto" w:fill="auto"/>
            <w:tcMar>
              <w:left w:w="54" w:type="dxa"/>
            </w:tcMar>
          </w:tcPr>
          <w:p w14:paraId="31A50B9E"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3BB705C" w14:textId="7C77D991" w:rsidR="00052B9E" w:rsidRPr="004A7C4B" w:rsidRDefault="00052B9E" w:rsidP="00052B9E">
            <w:pPr>
              <w:pStyle w:val="TableContents"/>
              <w:jc w:val="both"/>
              <w:rPr>
                <w:rFonts w:ascii="Arial" w:hAnsi="Arial" w:cs="Arial"/>
              </w:rPr>
            </w:pPr>
            <w:r w:rsidRPr="004A7C4B">
              <w:rPr>
                <w:rFonts w:ascii="Arial" w:hAnsi="Arial" w:cs="Arial"/>
              </w:rPr>
              <w:t>Permitir habilitar/desabilitar a exigência de possuir aprovação para as trocas de plantão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68D24998" w14:textId="6B819E6C"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7C3A8719" w14:textId="77777777" w:rsidTr="00052B9E">
        <w:tc>
          <w:tcPr>
            <w:tcW w:w="843" w:type="dxa"/>
            <w:tcBorders>
              <w:left w:val="single" w:sz="2" w:space="0" w:color="000000"/>
            </w:tcBorders>
            <w:shd w:val="clear" w:color="auto" w:fill="auto"/>
            <w:tcMar>
              <w:left w:w="54" w:type="dxa"/>
            </w:tcMar>
          </w:tcPr>
          <w:p w14:paraId="46F20795"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E19C9C0" w14:textId="03DCC003" w:rsidR="00052B9E" w:rsidRPr="004A7C4B" w:rsidRDefault="00052B9E" w:rsidP="00052B9E">
            <w:pPr>
              <w:pStyle w:val="TableContents"/>
              <w:jc w:val="both"/>
              <w:rPr>
                <w:rFonts w:ascii="Arial" w:hAnsi="Arial" w:cs="Arial"/>
              </w:rPr>
            </w:pPr>
            <w:r w:rsidRPr="004A7C4B">
              <w:rPr>
                <w:rFonts w:ascii="Arial" w:hAnsi="Arial" w:cs="Arial"/>
              </w:rPr>
              <w:t xml:space="preserve">Permitir habilitar/desabilitar a obrigatoriedade </w:t>
            </w:r>
            <w:r>
              <w:rPr>
                <w:rFonts w:ascii="Arial" w:hAnsi="Arial" w:cs="Arial"/>
              </w:rPr>
              <w:t xml:space="preserve">para que </w:t>
            </w:r>
            <w:r w:rsidRPr="004A7C4B">
              <w:rPr>
                <w:rFonts w:ascii="Arial" w:hAnsi="Arial" w:cs="Arial"/>
              </w:rPr>
              <w:t>as trocas de plantão se</w:t>
            </w:r>
            <w:r>
              <w:rPr>
                <w:rFonts w:ascii="Arial" w:hAnsi="Arial" w:cs="Arial"/>
              </w:rPr>
              <w:t xml:space="preserve">jam </w:t>
            </w:r>
            <w:r w:rsidRPr="004A7C4B">
              <w:rPr>
                <w:rFonts w:ascii="Arial" w:hAnsi="Arial" w:cs="Arial"/>
              </w:rPr>
              <w:t>apenas do mesmo tipo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4E5DB6CC" w14:textId="66A78A45"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DA29AF0" w14:textId="77777777" w:rsidTr="00052B9E">
        <w:tc>
          <w:tcPr>
            <w:tcW w:w="843" w:type="dxa"/>
            <w:tcBorders>
              <w:left w:val="single" w:sz="2" w:space="0" w:color="000000"/>
            </w:tcBorders>
            <w:shd w:val="clear" w:color="auto" w:fill="auto"/>
            <w:tcMar>
              <w:left w:w="54" w:type="dxa"/>
            </w:tcMar>
          </w:tcPr>
          <w:p w14:paraId="6C5DC5DC"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47C8BD2" w14:textId="46BEDA0D" w:rsidR="00052B9E" w:rsidRPr="004A7C4B" w:rsidRDefault="00052B9E" w:rsidP="00052B9E">
            <w:pPr>
              <w:pStyle w:val="TableContents"/>
              <w:jc w:val="both"/>
              <w:rPr>
                <w:rFonts w:ascii="Arial" w:hAnsi="Arial" w:cs="Arial"/>
              </w:rPr>
            </w:pPr>
            <w:r w:rsidRPr="004A7C4B">
              <w:rPr>
                <w:rFonts w:ascii="Arial" w:hAnsi="Arial" w:cs="Arial"/>
              </w:rPr>
              <w:t>Permitir habilitar/desabilitar a exibição da solicitação de ajuste de ponto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190CDDB8" w14:textId="44706EC7"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057CBD8" w14:textId="77777777" w:rsidTr="00052B9E">
        <w:tc>
          <w:tcPr>
            <w:tcW w:w="843" w:type="dxa"/>
            <w:tcBorders>
              <w:left w:val="single" w:sz="2" w:space="0" w:color="000000"/>
            </w:tcBorders>
            <w:shd w:val="clear" w:color="auto" w:fill="auto"/>
            <w:tcMar>
              <w:left w:w="54" w:type="dxa"/>
            </w:tcMar>
          </w:tcPr>
          <w:p w14:paraId="021E9A6B"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B16BB4F" w14:textId="22C00FF2" w:rsidR="00052B9E" w:rsidRPr="004A7C4B" w:rsidRDefault="00052B9E" w:rsidP="00052B9E">
            <w:pPr>
              <w:pStyle w:val="TableContents"/>
              <w:jc w:val="both"/>
              <w:rPr>
                <w:rFonts w:ascii="Arial" w:hAnsi="Arial" w:cs="Arial"/>
              </w:rPr>
            </w:pPr>
            <w:r w:rsidRPr="004A7C4B">
              <w:rPr>
                <w:rFonts w:ascii="Arial" w:hAnsi="Arial" w:cs="Arial"/>
              </w:rPr>
              <w:t>Permitir habilitar/desabilitar a funcionalidade de criação de chat restrito entre coordenadores e servidores</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621CA7A2" w14:textId="2856AFD8"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0FF671C" w14:textId="77777777" w:rsidTr="00052B9E">
        <w:tc>
          <w:tcPr>
            <w:tcW w:w="843" w:type="dxa"/>
            <w:tcBorders>
              <w:left w:val="single" w:sz="2" w:space="0" w:color="000000"/>
            </w:tcBorders>
            <w:shd w:val="clear" w:color="auto" w:fill="auto"/>
            <w:tcMar>
              <w:left w:w="54" w:type="dxa"/>
            </w:tcMar>
          </w:tcPr>
          <w:p w14:paraId="4333D6B7"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0A66375" w14:textId="77777777" w:rsidR="00052B9E" w:rsidRDefault="00052B9E" w:rsidP="00052B9E">
            <w:pPr>
              <w:pStyle w:val="TableContents"/>
              <w:jc w:val="both"/>
              <w:rPr>
                <w:rFonts w:ascii="Arial" w:hAnsi="Arial" w:cs="Arial"/>
              </w:rPr>
            </w:pPr>
            <w:r w:rsidRPr="004A7C4B">
              <w:rPr>
                <w:rFonts w:ascii="Arial" w:hAnsi="Arial" w:cs="Arial"/>
              </w:rPr>
              <w:t>Permitir habilitar/desabilitar a exibição dos horários de abono na folha ponto, sendo que:</w:t>
            </w:r>
          </w:p>
          <w:p w14:paraId="40B641D8" w14:textId="77777777" w:rsidR="00052B9E" w:rsidRDefault="00052B9E" w:rsidP="00BD424A">
            <w:pPr>
              <w:pStyle w:val="TableContents"/>
              <w:numPr>
                <w:ilvl w:val="0"/>
                <w:numId w:val="46"/>
              </w:numPr>
              <w:jc w:val="both"/>
              <w:rPr>
                <w:rFonts w:ascii="Arial" w:hAnsi="Arial" w:cs="Arial"/>
              </w:rPr>
            </w:pPr>
            <w:r w:rsidRPr="004A7C4B">
              <w:rPr>
                <w:rFonts w:ascii="Arial" w:hAnsi="Arial" w:cs="Arial"/>
              </w:rPr>
              <w:t xml:space="preserve">Se estiver desabilitado, o usuário ao visualizar sua folha ponto, observará nos dias em que </w:t>
            </w:r>
            <w:proofErr w:type="gramStart"/>
            <w:r w:rsidRPr="004A7C4B">
              <w:rPr>
                <w:rFonts w:ascii="Arial" w:hAnsi="Arial" w:cs="Arial"/>
              </w:rPr>
              <w:t>houverem</w:t>
            </w:r>
            <w:proofErr w:type="gramEnd"/>
            <w:r w:rsidRPr="004A7C4B">
              <w:rPr>
                <w:rFonts w:ascii="Arial" w:hAnsi="Arial" w:cs="Arial"/>
              </w:rPr>
              <w:t xml:space="preserve"> abono, apenas a descrição de abono ou indicação semelhante apenas para sinalizar que aquele determinado dia ou período foi abonado</w:t>
            </w:r>
          </w:p>
          <w:p w14:paraId="36C0FBA1" w14:textId="766CA301" w:rsidR="00052B9E" w:rsidRPr="006802E4" w:rsidRDefault="00052B9E" w:rsidP="00BD424A">
            <w:pPr>
              <w:pStyle w:val="TableContents"/>
              <w:numPr>
                <w:ilvl w:val="0"/>
                <w:numId w:val="46"/>
              </w:numPr>
              <w:jc w:val="both"/>
              <w:rPr>
                <w:rFonts w:ascii="Arial" w:hAnsi="Arial" w:cs="Arial"/>
              </w:rPr>
            </w:pPr>
            <w:r w:rsidRPr="006802E4">
              <w:rPr>
                <w:rFonts w:ascii="Arial" w:hAnsi="Arial" w:cs="Arial"/>
              </w:rPr>
              <w:t xml:space="preserve">Se estiver habilitado, o usuário ao visualizar sua folha ponto, observará nos dias em que </w:t>
            </w:r>
            <w:proofErr w:type="gramStart"/>
            <w:r w:rsidRPr="006802E4">
              <w:rPr>
                <w:rFonts w:ascii="Arial" w:hAnsi="Arial" w:cs="Arial"/>
              </w:rPr>
              <w:t>houverem</w:t>
            </w:r>
            <w:proofErr w:type="gramEnd"/>
            <w:r w:rsidRPr="006802E4">
              <w:rPr>
                <w:rFonts w:ascii="Arial" w:hAnsi="Arial" w:cs="Arial"/>
              </w:rPr>
              <w:t xml:space="preserve"> abono, a indicação dos horários da sua respectiva escala além da sinalização de que aquele determinado dia ou período foi abonado</w:t>
            </w:r>
          </w:p>
        </w:tc>
        <w:tc>
          <w:tcPr>
            <w:tcW w:w="1829" w:type="dxa"/>
            <w:tcBorders>
              <w:left w:val="single" w:sz="2" w:space="0" w:color="000000"/>
              <w:right w:val="single" w:sz="2" w:space="0" w:color="000000"/>
            </w:tcBorders>
            <w:shd w:val="clear" w:color="auto" w:fill="auto"/>
            <w:tcMar>
              <w:left w:w="54" w:type="dxa"/>
            </w:tcMar>
            <w:vAlign w:val="center"/>
          </w:tcPr>
          <w:p w14:paraId="24822CDA" w14:textId="20A4CC5C"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7614305F" w14:textId="77777777" w:rsidTr="00052B9E">
        <w:tc>
          <w:tcPr>
            <w:tcW w:w="843" w:type="dxa"/>
            <w:tcBorders>
              <w:left w:val="single" w:sz="2" w:space="0" w:color="000000"/>
            </w:tcBorders>
            <w:shd w:val="clear" w:color="auto" w:fill="auto"/>
            <w:tcMar>
              <w:left w:w="54" w:type="dxa"/>
            </w:tcMar>
          </w:tcPr>
          <w:p w14:paraId="512374B0"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84063C5" w14:textId="2B08C546" w:rsidR="00052B9E" w:rsidRPr="004A7C4B" w:rsidRDefault="00052B9E" w:rsidP="00052B9E">
            <w:pPr>
              <w:pStyle w:val="TableContents"/>
              <w:jc w:val="both"/>
              <w:rPr>
                <w:rFonts w:ascii="Arial" w:hAnsi="Arial" w:cs="Arial"/>
              </w:rPr>
            </w:pPr>
            <w:r w:rsidRPr="004A7C4B">
              <w:rPr>
                <w:rFonts w:ascii="Arial" w:hAnsi="Arial" w:cs="Arial"/>
              </w:rPr>
              <w:t xml:space="preserve">Permitir notificar o gestor do setor quando existir atestados/declarações a serem aprovadas </w:t>
            </w:r>
            <w:proofErr w:type="gramStart"/>
            <w:r w:rsidRPr="004A7C4B">
              <w:rPr>
                <w:rFonts w:ascii="Arial" w:hAnsi="Arial" w:cs="Arial"/>
              </w:rPr>
              <w:t>pelo mesmo</w:t>
            </w:r>
            <w:proofErr w:type="gramEnd"/>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3940629F" w14:textId="6D40A58F"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92FCCE8" w14:textId="77777777" w:rsidTr="00052B9E">
        <w:tc>
          <w:tcPr>
            <w:tcW w:w="843" w:type="dxa"/>
            <w:tcBorders>
              <w:left w:val="single" w:sz="2" w:space="0" w:color="000000"/>
            </w:tcBorders>
            <w:shd w:val="clear" w:color="auto" w:fill="auto"/>
            <w:tcMar>
              <w:left w:w="54" w:type="dxa"/>
            </w:tcMar>
          </w:tcPr>
          <w:p w14:paraId="7F9098B4"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93F3CAE" w14:textId="0A84E50D" w:rsidR="00052B9E" w:rsidRPr="004A7C4B" w:rsidRDefault="00052B9E" w:rsidP="00052B9E">
            <w:pPr>
              <w:pStyle w:val="TableContents"/>
              <w:jc w:val="both"/>
              <w:rPr>
                <w:rFonts w:ascii="Arial" w:hAnsi="Arial" w:cs="Arial"/>
              </w:rPr>
            </w:pPr>
            <w:r w:rsidRPr="004A7C4B">
              <w:rPr>
                <w:rFonts w:ascii="Arial" w:hAnsi="Arial" w:cs="Arial"/>
              </w:rPr>
              <w:t xml:space="preserve">Permitir notificar os servidores de um determinado setor quando existir um novo anúncio de plantão para </w:t>
            </w:r>
            <w:proofErr w:type="gramStart"/>
            <w:r w:rsidRPr="004A7C4B">
              <w:rPr>
                <w:rFonts w:ascii="Arial" w:hAnsi="Arial" w:cs="Arial"/>
              </w:rPr>
              <w:t>o mesmo</w:t>
            </w:r>
            <w:proofErr w:type="gramEnd"/>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3A07D2D3" w14:textId="641C4B5E"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FA7B9DC" w14:textId="77777777" w:rsidTr="00052B9E">
        <w:tc>
          <w:tcPr>
            <w:tcW w:w="843" w:type="dxa"/>
            <w:tcBorders>
              <w:left w:val="single" w:sz="2" w:space="0" w:color="000000"/>
            </w:tcBorders>
            <w:shd w:val="clear" w:color="auto" w:fill="auto"/>
            <w:tcMar>
              <w:left w:w="54" w:type="dxa"/>
            </w:tcMar>
          </w:tcPr>
          <w:p w14:paraId="19D4BB79"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128C69C" w14:textId="2753D64D" w:rsidR="00052B9E" w:rsidRPr="004A7C4B" w:rsidRDefault="00052B9E" w:rsidP="00052B9E">
            <w:pPr>
              <w:pStyle w:val="TableContents"/>
              <w:jc w:val="both"/>
              <w:rPr>
                <w:rFonts w:ascii="Arial" w:hAnsi="Arial" w:cs="Arial"/>
              </w:rPr>
            </w:pPr>
            <w:r w:rsidRPr="004A7C4B">
              <w:rPr>
                <w:rFonts w:ascii="Arial" w:hAnsi="Arial" w:cs="Arial"/>
              </w:rPr>
              <w:t xml:space="preserve">Permitir notificar o servidor responsável por cumprir um determinado plantão </w:t>
            </w:r>
            <w:proofErr w:type="gramStart"/>
            <w:r w:rsidRPr="004A7C4B">
              <w:rPr>
                <w:rFonts w:ascii="Arial" w:hAnsi="Arial" w:cs="Arial"/>
              </w:rPr>
              <w:t>no momento em que</w:t>
            </w:r>
            <w:proofErr w:type="gramEnd"/>
            <w:r w:rsidRPr="004A7C4B">
              <w:rPr>
                <w:rFonts w:ascii="Arial" w:hAnsi="Arial" w:cs="Arial"/>
              </w:rPr>
              <w:t xml:space="preserve"> este plantão for criado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6458043E" w14:textId="2C844F0F"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B6D372D" w14:textId="77777777" w:rsidTr="00052B9E">
        <w:tc>
          <w:tcPr>
            <w:tcW w:w="843" w:type="dxa"/>
            <w:tcBorders>
              <w:left w:val="single" w:sz="2" w:space="0" w:color="000000"/>
            </w:tcBorders>
            <w:shd w:val="clear" w:color="auto" w:fill="auto"/>
            <w:tcMar>
              <w:left w:w="54" w:type="dxa"/>
            </w:tcMar>
          </w:tcPr>
          <w:p w14:paraId="0091DFA7"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73DBC04" w14:textId="565112C0" w:rsidR="00052B9E" w:rsidRPr="004A7C4B" w:rsidRDefault="00052B9E" w:rsidP="00052B9E">
            <w:pPr>
              <w:pStyle w:val="TableContents"/>
              <w:jc w:val="both"/>
              <w:rPr>
                <w:rFonts w:ascii="Arial" w:hAnsi="Arial" w:cs="Arial"/>
              </w:rPr>
            </w:pPr>
            <w:r w:rsidRPr="004A7C4B">
              <w:rPr>
                <w:rFonts w:ascii="Arial" w:hAnsi="Arial" w:cs="Arial"/>
              </w:rPr>
              <w:t xml:space="preserve">Permitir notificar o servidor responsável por cumprir um determinado plantão </w:t>
            </w:r>
            <w:proofErr w:type="gramStart"/>
            <w:r w:rsidRPr="004A7C4B">
              <w:rPr>
                <w:rFonts w:ascii="Arial" w:hAnsi="Arial" w:cs="Arial"/>
              </w:rPr>
              <w:t>no momento em que</w:t>
            </w:r>
            <w:proofErr w:type="gramEnd"/>
            <w:r w:rsidRPr="004A7C4B">
              <w:rPr>
                <w:rFonts w:ascii="Arial" w:hAnsi="Arial" w:cs="Arial"/>
              </w:rPr>
              <w:t xml:space="preserve"> este plantão sofrer alteração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1662E80F" w14:textId="6AD9BA3A"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7ECB4BD" w14:textId="77777777" w:rsidTr="00052B9E">
        <w:tc>
          <w:tcPr>
            <w:tcW w:w="843" w:type="dxa"/>
            <w:tcBorders>
              <w:left w:val="single" w:sz="2" w:space="0" w:color="000000"/>
            </w:tcBorders>
            <w:shd w:val="clear" w:color="auto" w:fill="auto"/>
            <w:tcMar>
              <w:left w:w="54" w:type="dxa"/>
            </w:tcMar>
          </w:tcPr>
          <w:p w14:paraId="57EAAE3C"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12B1B6C" w14:textId="7F49343A" w:rsidR="00052B9E" w:rsidRPr="004A7C4B" w:rsidRDefault="00052B9E" w:rsidP="00052B9E">
            <w:pPr>
              <w:pStyle w:val="TableContents"/>
              <w:jc w:val="both"/>
              <w:rPr>
                <w:rFonts w:ascii="Arial" w:hAnsi="Arial" w:cs="Arial"/>
              </w:rPr>
            </w:pPr>
            <w:r w:rsidRPr="004A7C4B">
              <w:rPr>
                <w:rFonts w:ascii="Arial" w:hAnsi="Arial" w:cs="Arial"/>
              </w:rPr>
              <w:t>Permitir notificar o servidor responsável por cumprir um determinado plantão quando houver uma troca de plantão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4DC7E017" w14:textId="3DCA43B9"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4B4E996" w14:textId="77777777" w:rsidTr="00052B9E">
        <w:tc>
          <w:tcPr>
            <w:tcW w:w="843" w:type="dxa"/>
            <w:tcBorders>
              <w:left w:val="single" w:sz="2" w:space="0" w:color="000000"/>
            </w:tcBorders>
            <w:shd w:val="clear" w:color="auto" w:fill="auto"/>
            <w:tcMar>
              <w:left w:w="54" w:type="dxa"/>
            </w:tcMar>
          </w:tcPr>
          <w:p w14:paraId="1EDE7D18"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871D1AB" w14:textId="3665852A" w:rsidR="00052B9E" w:rsidRPr="004A7C4B" w:rsidRDefault="00052B9E" w:rsidP="00052B9E">
            <w:pPr>
              <w:pStyle w:val="TableContents"/>
              <w:jc w:val="both"/>
              <w:rPr>
                <w:rFonts w:ascii="Arial" w:hAnsi="Arial" w:cs="Arial"/>
              </w:rPr>
            </w:pPr>
            <w:r w:rsidRPr="004A7C4B">
              <w:rPr>
                <w:rFonts w:ascii="Arial" w:hAnsi="Arial" w:cs="Arial"/>
              </w:rPr>
              <w:t xml:space="preserve">Permitir notificar o servidor responsável por cumprir um determinado plantão quando </w:t>
            </w:r>
            <w:proofErr w:type="gramStart"/>
            <w:r w:rsidRPr="004A7C4B">
              <w:rPr>
                <w:rFonts w:ascii="Arial" w:hAnsi="Arial" w:cs="Arial"/>
              </w:rPr>
              <w:t>o mesmo</w:t>
            </w:r>
            <w:proofErr w:type="gramEnd"/>
            <w:r w:rsidRPr="004A7C4B">
              <w:rPr>
                <w:rFonts w:ascii="Arial" w:hAnsi="Arial" w:cs="Arial"/>
              </w:rPr>
              <w:t xml:space="preserve"> estiver próximo de seu início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21855FB2" w14:textId="1394E567"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FF074B1" w14:textId="77777777" w:rsidTr="00052B9E">
        <w:tc>
          <w:tcPr>
            <w:tcW w:w="843" w:type="dxa"/>
            <w:tcBorders>
              <w:left w:val="single" w:sz="2" w:space="0" w:color="000000"/>
            </w:tcBorders>
            <w:shd w:val="clear" w:color="auto" w:fill="auto"/>
            <w:tcMar>
              <w:left w:w="54" w:type="dxa"/>
            </w:tcMar>
          </w:tcPr>
          <w:p w14:paraId="7B71E2A0"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B100ABC" w14:textId="6FB26BE7" w:rsidR="00052B9E" w:rsidRPr="004A7C4B" w:rsidRDefault="00052B9E" w:rsidP="00052B9E">
            <w:pPr>
              <w:pStyle w:val="TableContents"/>
              <w:jc w:val="both"/>
              <w:rPr>
                <w:rFonts w:ascii="Arial" w:hAnsi="Arial" w:cs="Arial"/>
              </w:rPr>
            </w:pPr>
            <w:r w:rsidRPr="004A7C4B">
              <w:rPr>
                <w:rFonts w:ascii="Arial" w:hAnsi="Arial" w:cs="Arial"/>
              </w:rPr>
              <w:t xml:space="preserve">Permitir notificar o coordenador de um determinado servidor quando </w:t>
            </w:r>
            <w:proofErr w:type="gramStart"/>
            <w:r w:rsidRPr="004A7C4B">
              <w:rPr>
                <w:rFonts w:ascii="Arial" w:hAnsi="Arial" w:cs="Arial"/>
              </w:rPr>
              <w:t>o mesmo</w:t>
            </w:r>
            <w:proofErr w:type="gramEnd"/>
            <w:r w:rsidRPr="004A7C4B">
              <w:rPr>
                <w:rFonts w:ascii="Arial" w:hAnsi="Arial" w:cs="Arial"/>
              </w:rPr>
              <w:t xml:space="preserve"> não realizar seu registro de ponto em horário pré-determinado por sua escala, atribuída em seu cadastro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1178BCD2" w14:textId="5231680C"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E937395" w14:textId="77777777" w:rsidTr="00052B9E">
        <w:tc>
          <w:tcPr>
            <w:tcW w:w="843" w:type="dxa"/>
            <w:tcBorders>
              <w:left w:val="single" w:sz="2" w:space="0" w:color="000000"/>
            </w:tcBorders>
            <w:shd w:val="clear" w:color="auto" w:fill="auto"/>
            <w:tcMar>
              <w:left w:w="54" w:type="dxa"/>
            </w:tcMar>
          </w:tcPr>
          <w:p w14:paraId="26B9912E"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8035440" w14:textId="2AE28058" w:rsidR="00052B9E" w:rsidRPr="004A7C4B" w:rsidRDefault="00052B9E" w:rsidP="00052B9E">
            <w:pPr>
              <w:pStyle w:val="TableContents"/>
              <w:jc w:val="both"/>
              <w:rPr>
                <w:rFonts w:ascii="Arial" w:hAnsi="Arial" w:cs="Arial"/>
              </w:rPr>
            </w:pPr>
            <w:r w:rsidRPr="004A7C4B">
              <w:rPr>
                <w:rFonts w:ascii="Arial" w:hAnsi="Arial" w:cs="Arial"/>
              </w:rPr>
              <w:t>Permitir notificar o coordenador de um determinado setor quando um servidor vinculado a este mesmo setor, realizar a criação de um ajuste de ponto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72C3DA1D" w14:textId="4C718713"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82F4963" w14:textId="77777777" w:rsidTr="00052B9E">
        <w:tc>
          <w:tcPr>
            <w:tcW w:w="843" w:type="dxa"/>
            <w:tcBorders>
              <w:left w:val="single" w:sz="2" w:space="0" w:color="000000"/>
            </w:tcBorders>
            <w:shd w:val="clear" w:color="auto" w:fill="auto"/>
            <w:tcMar>
              <w:left w:w="54" w:type="dxa"/>
            </w:tcMar>
          </w:tcPr>
          <w:p w14:paraId="59C60E71"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E24F3CC" w14:textId="4E627A86" w:rsidR="00052B9E" w:rsidRPr="004A7C4B" w:rsidRDefault="00052B9E" w:rsidP="00052B9E">
            <w:pPr>
              <w:pStyle w:val="TableContents"/>
              <w:jc w:val="both"/>
              <w:rPr>
                <w:rFonts w:ascii="Arial" w:hAnsi="Arial" w:cs="Arial"/>
              </w:rPr>
            </w:pPr>
            <w:r w:rsidRPr="004A7C4B">
              <w:rPr>
                <w:rFonts w:ascii="Arial" w:hAnsi="Arial" w:cs="Arial"/>
              </w:rPr>
              <w:t>Permitir notificar o coordenador de um determinado setor quando um de seus servidores estiver com documentos a vencer em data próxima (número de dias deverá ser configurável dinamicamente), desde que tal documento esteja em seu cadastro e que possua vencimento atribuído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0AA99E6C" w14:textId="3A57C143"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29777AE" w14:textId="77777777" w:rsidTr="00052B9E">
        <w:tc>
          <w:tcPr>
            <w:tcW w:w="843" w:type="dxa"/>
            <w:tcBorders>
              <w:left w:val="single" w:sz="2" w:space="0" w:color="000000"/>
            </w:tcBorders>
            <w:shd w:val="clear" w:color="auto" w:fill="auto"/>
            <w:tcMar>
              <w:left w:w="54" w:type="dxa"/>
            </w:tcMar>
          </w:tcPr>
          <w:p w14:paraId="391F1EA0"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9E6BAC9" w14:textId="33033641" w:rsidR="00052B9E" w:rsidRPr="004A7C4B" w:rsidRDefault="00052B9E" w:rsidP="00052B9E">
            <w:pPr>
              <w:pStyle w:val="TableContents"/>
              <w:jc w:val="both"/>
              <w:rPr>
                <w:rFonts w:ascii="Arial" w:hAnsi="Arial" w:cs="Arial"/>
              </w:rPr>
            </w:pPr>
            <w:r w:rsidRPr="004A7C4B">
              <w:rPr>
                <w:rFonts w:ascii="Arial" w:hAnsi="Arial" w:cs="Arial"/>
              </w:rPr>
              <w:t>Permitir notificar o coordenador de um determinado setor quando um servidor vinculado a este mesmo setor realizar o cadastro de um aviso de falta</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2398A8FB" w14:textId="539E0D9E"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C4EDA4E" w14:textId="77777777" w:rsidTr="00052B9E">
        <w:tc>
          <w:tcPr>
            <w:tcW w:w="843" w:type="dxa"/>
            <w:tcBorders>
              <w:left w:val="single" w:sz="2" w:space="0" w:color="000000"/>
            </w:tcBorders>
            <w:shd w:val="clear" w:color="auto" w:fill="auto"/>
            <w:tcMar>
              <w:left w:w="54" w:type="dxa"/>
            </w:tcMar>
          </w:tcPr>
          <w:p w14:paraId="77D72786"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56D7A6C" w14:textId="77777777" w:rsidR="00052B9E" w:rsidRDefault="00052B9E" w:rsidP="00052B9E">
            <w:pPr>
              <w:pStyle w:val="TableContents"/>
              <w:jc w:val="both"/>
              <w:rPr>
                <w:rFonts w:ascii="Arial" w:hAnsi="Arial" w:cs="Arial"/>
              </w:rPr>
            </w:pPr>
            <w:r w:rsidRPr="004A7C4B">
              <w:rPr>
                <w:rFonts w:ascii="Arial" w:hAnsi="Arial" w:cs="Arial"/>
              </w:rPr>
              <w:t xml:space="preserve">Para cada tipo de notificação definido, o sistema deverá permitir a configuração dinâmica das opções de envio conforme itens listados abaixo: </w:t>
            </w:r>
          </w:p>
          <w:p w14:paraId="7D9745D1" w14:textId="77777777" w:rsidR="00052B9E" w:rsidRDefault="00052B9E" w:rsidP="00BD424A">
            <w:pPr>
              <w:pStyle w:val="TableContents"/>
              <w:numPr>
                <w:ilvl w:val="0"/>
                <w:numId w:val="47"/>
              </w:numPr>
              <w:jc w:val="both"/>
              <w:rPr>
                <w:rFonts w:ascii="Arial" w:hAnsi="Arial" w:cs="Arial"/>
              </w:rPr>
            </w:pPr>
            <w:r w:rsidRPr="004A7C4B">
              <w:rPr>
                <w:rFonts w:ascii="Arial" w:hAnsi="Arial" w:cs="Arial"/>
              </w:rPr>
              <w:t>Por e-mail</w:t>
            </w:r>
          </w:p>
          <w:p w14:paraId="79B7DDAB" w14:textId="77777777" w:rsidR="00052B9E" w:rsidRDefault="00052B9E" w:rsidP="00BD424A">
            <w:pPr>
              <w:pStyle w:val="TableContents"/>
              <w:numPr>
                <w:ilvl w:val="0"/>
                <w:numId w:val="47"/>
              </w:numPr>
              <w:jc w:val="both"/>
              <w:rPr>
                <w:rFonts w:ascii="Arial" w:hAnsi="Arial" w:cs="Arial"/>
              </w:rPr>
            </w:pPr>
            <w:r w:rsidRPr="006802E4">
              <w:rPr>
                <w:rFonts w:ascii="Arial" w:hAnsi="Arial" w:cs="Arial"/>
              </w:rPr>
              <w:t>Por mensagem no app</w:t>
            </w:r>
          </w:p>
          <w:p w14:paraId="3262FE9C" w14:textId="77777777" w:rsidR="00052B9E" w:rsidRDefault="00052B9E" w:rsidP="00BD424A">
            <w:pPr>
              <w:pStyle w:val="TableContents"/>
              <w:numPr>
                <w:ilvl w:val="0"/>
                <w:numId w:val="47"/>
              </w:numPr>
              <w:jc w:val="both"/>
              <w:rPr>
                <w:rFonts w:ascii="Arial" w:hAnsi="Arial" w:cs="Arial"/>
              </w:rPr>
            </w:pPr>
            <w:r w:rsidRPr="006802E4">
              <w:rPr>
                <w:rFonts w:ascii="Arial" w:hAnsi="Arial" w:cs="Arial"/>
              </w:rPr>
              <w:t>Por mensagem no site</w:t>
            </w:r>
          </w:p>
          <w:p w14:paraId="14142D4E" w14:textId="1CD1A992" w:rsidR="00052B9E" w:rsidRPr="006802E4" w:rsidRDefault="00052B9E" w:rsidP="00BD424A">
            <w:pPr>
              <w:pStyle w:val="TableContents"/>
              <w:numPr>
                <w:ilvl w:val="0"/>
                <w:numId w:val="47"/>
              </w:numPr>
              <w:jc w:val="both"/>
              <w:rPr>
                <w:rFonts w:ascii="Arial" w:hAnsi="Arial" w:cs="Arial"/>
              </w:rPr>
            </w:pPr>
            <w:r w:rsidRPr="006802E4">
              <w:rPr>
                <w:rFonts w:ascii="Arial" w:hAnsi="Arial" w:cs="Arial"/>
              </w:rPr>
              <w:t>Por mensagem no dispositivo móvel</w:t>
            </w:r>
          </w:p>
        </w:tc>
        <w:tc>
          <w:tcPr>
            <w:tcW w:w="1829" w:type="dxa"/>
            <w:tcBorders>
              <w:left w:val="single" w:sz="2" w:space="0" w:color="000000"/>
              <w:right w:val="single" w:sz="2" w:space="0" w:color="000000"/>
            </w:tcBorders>
            <w:shd w:val="clear" w:color="auto" w:fill="auto"/>
            <w:tcMar>
              <w:left w:w="54" w:type="dxa"/>
            </w:tcMar>
            <w:vAlign w:val="center"/>
          </w:tcPr>
          <w:p w14:paraId="651AB2EB" w14:textId="717D3DE9"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A6B01EA" w14:textId="77777777" w:rsidTr="00052B9E">
        <w:tc>
          <w:tcPr>
            <w:tcW w:w="843" w:type="dxa"/>
            <w:tcBorders>
              <w:left w:val="single" w:sz="2" w:space="0" w:color="000000"/>
            </w:tcBorders>
            <w:shd w:val="clear" w:color="auto" w:fill="auto"/>
            <w:tcMar>
              <w:left w:w="54" w:type="dxa"/>
            </w:tcMar>
          </w:tcPr>
          <w:p w14:paraId="0819C29F"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F4C10E5" w14:textId="0BE37A92" w:rsidR="00052B9E" w:rsidRPr="004A7C4B" w:rsidRDefault="00052B9E" w:rsidP="00052B9E">
            <w:pPr>
              <w:pStyle w:val="TableContents"/>
              <w:jc w:val="both"/>
              <w:rPr>
                <w:rFonts w:ascii="Arial" w:hAnsi="Arial" w:cs="Arial"/>
              </w:rPr>
            </w:pPr>
            <w:r w:rsidRPr="004A7C4B">
              <w:rPr>
                <w:rFonts w:ascii="Arial" w:hAnsi="Arial" w:cs="Arial"/>
              </w:rPr>
              <w:t>Permitir selecionar uma regra de envio de notificação previamente cadastrada no sistema e configurar um ou mais cargos para compor uma lista de destinatários que deverão receber uma notificação caso essa determinada regra seja satisfeita. Permitir ainda configurar uma segunda lista de cargos para que sejam notificados caso a regra não seja satisfeita.</w:t>
            </w:r>
          </w:p>
        </w:tc>
        <w:tc>
          <w:tcPr>
            <w:tcW w:w="1829" w:type="dxa"/>
            <w:tcBorders>
              <w:left w:val="single" w:sz="2" w:space="0" w:color="000000"/>
              <w:right w:val="single" w:sz="2" w:space="0" w:color="000000"/>
            </w:tcBorders>
            <w:shd w:val="clear" w:color="auto" w:fill="auto"/>
            <w:tcMar>
              <w:left w:w="54" w:type="dxa"/>
            </w:tcMar>
            <w:vAlign w:val="center"/>
          </w:tcPr>
          <w:p w14:paraId="043117CF" w14:textId="6CBD19D7"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77E2977B" w14:textId="77777777" w:rsidTr="00052B9E">
        <w:tc>
          <w:tcPr>
            <w:tcW w:w="843" w:type="dxa"/>
            <w:tcBorders>
              <w:left w:val="single" w:sz="2" w:space="0" w:color="000000"/>
            </w:tcBorders>
            <w:shd w:val="clear" w:color="auto" w:fill="auto"/>
            <w:tcMar>
              <w:left w:w="54" w:type="dxa"/>
            </w:tcMar>
          </w:tcPr>
          <w:p w14:paraId="2635642C"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950B09E" w14:textId="1ACE85D5" w:rsidR="00052B9E" w:rsidRPr="004A7C4B" w:rsidRDefault="00052B9E" w:rsidP="00052B9E">
            <w:pPr>
              <w:pStyle w:val="TableContents"/>
              <w:jc w:val="both"/>
              <w:rPr>
                <w:rFonts w:ascii="Arial" w:hAnsi="Arial" w:cs="Arial"/>
              </w:rPr>
            </w:pPr>
            <w:r w:rsidRPr="004A7C4B">
              <w:rPr>
                <w:rFonts w:ascii="Arial" w:hAnsi="Arial" w:cs="Arial"/>
              </w:rPr>
              <w:t>Permitir a criação de centros de custo para que possam ser utilizados no cadastro de servidores, de forma a vincular um determinado servidor a um centro de custo específico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579485EC" w14:textId="2D95333C"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E66C807" w14:textId="77777777" w:rsidTr="00052B9E">
        <w:tc>
          <w:tcPr>
            <w:tcW w:w="843" w:type="dxa"/>
            <w:tcBorders>
              <w:left w:val="single" w:sz="2" w:space="0" w:color="000000"/>
            </w:tcBorders>
            <w:shd w:val="clear" w:color="auto" w:fill="auto"/>
            <w:tcMar>
              <w:left w:w="54" w:type="dxa"/>
            </w:tcMar>
          </w:tcPr>
          <w:p w14:paraId="4ADA4757"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54FB0A5" w14:textId="77777777" w:rsidR="00052B9E" w:rsidRDefault="00052B9E" w:rsidP="00052B9E">
            <w:pPr>
              <w:pStyle w:val="TableContents"/>
              <w:jc w:val="both"/>
              <w:rPr>
                <w:rFonts w:ascii="Arial" w:hAnsi="Arial" w:cs="Arial"/>
              </w:rPr>
            </w:pPr>
            <w:r w:rsidRPr="004A7C4B">
              <w:rPr>
                <w:rFonts w:ascii="Arial" w:hAnsi="Arial" w:cs="Arial"/>
              </w:rPr>
              <w:t>Permitir o cadastro de setor contemplando, no mínimo, os seguintes campos:</w:t>
            </w:r>
          </w:p>
          <w:p w14:paraId="250EF0A0" w14:textId="77777777" w:rsidR="00052B9E" w:rsidRDefault="00052B9E" w:rsidP="00BD424A">
            <w:pPr>
              <w:pStyle w:val="TableContents"/>
              <w:numPr>
                <w:ilvl w:val="0"/>
                <w:numId w:val="48"/>
              </w:numPr>
              <w:jc w:val="both"/>
              <w:rPr>
                <w:rFonts w:ascii="Arial" w:hAnsi="Arial" w:cs="Arial"/>
              </w:rPr>
            </w:pPr>
            <w:r w:rsidRPr="004A7C4B">
              <w:rPr>
                <w:rFonts w:ascii="Arial" w:hAnsi="Arial" w:cs="Arial"/>
              </w:rPr>
              <w:t>Nome do setor</w:t>
            </w:r>
          </w:p>
          <w:p w14:paraId="65366E77" w14:textId="77777777" w:rsidR="00052B9E" w:rsidRDefault="00052B9E" w:rsidP="00BD424A">
            <w:pPr>
              <w:pStyle w:val="TableContents"/>
              <w:numPr>
                <w:ilvl w:val="0"/>
                <w:numId w:val="48"/>
              </w:numPr>
              <w:jc w:val="both"/>
              <w:rPr>
                <w:rFonts w:ascii="Arial" w:hAnsi="Arial" w:cs="Arial"/>
              </w:rPr>
            </w:pPr>
            <w:r w:rsidRPr="006802E4">
              <w:rPr>
                <w:rFonts w:ascii="Arial" w:hAnsi="Arial" w:cs="Arial"/>
              </w:rPr>
              <w:t>Setor Pai (hierarquia)</w:t>
            </w:r>
            <w:r>
              <w:rPr>
                <w:rFonts w:ascii="Arial" w:hAnsi="Arial" w:cs="Arial"/>
              </w:rPr>
              <w:t xml:space="preserve">: </w:t>
            </w:r>
            <w:r w:rsidRPr="006802E4">
              <w:rPr>
                <w:rFonts w:ascii="Arial" w:hAnsi="Arial" w:cs="Arial"/>
              </w:rPr>
              <w:t>Apresentar opção para seleção ou pesquisa dos setores já cadastrados anteriormente para que possa, se for o caso, selecionar um setor pai para o setor que estiver sendo cadastrado</w:t>
            </w:r>
          </w:p>
          <w:p w14:paraId="1FAFC309" w14:textId="77777777" w:rsidR="00052B9E" w:rsidRDefault="00052B9E" w:rsidP="00BD424A">
            <w:pPr>
              <w:pStyle w:val="TableContents"/>
              <w:numPr>
                <w:ilvl w:val="0"/>
                <w:numId w:val="48"/>
              </w:numPr>
              <w:jc w:val="both"/>
              <w:rPr>
                <w:rFonts w:ascii="Arial" w:hAnsi="Arial" w:cs="Arial"/>
              </w:rPr>
            </w:pPr>
            <w:r w:rsidRPr="006802E4">
              <w:rPr>
                <w:rFonts w:ascii="Arial" w:hAnsi="Arial" w:cs="Arial"/>
              </w:rPr>
              <w:t>Coordenador: Possuir pesquisa de servidor para que o usuário possa localizar e selecionar o coordenador do referido setor que está sendo cadastrado, sendo que a pesquisa deverá apresentar como resultado o código e nome dos servidores para facilitar a busca do usuário</w:t>
            </w:r>
          </w:p>
          <w:p w14:paraId="1A07D9AC" w14:textId="77777777" w:rsidR="00052B9E" w:rsidRDefault="00052B9E" w:rsidP="00BD424A">
            <w:pPr>
              <w:pStyle w:val="TableContents"/>
              <w:numPr>
                <w:ilvl w:val="0"/>
                <w:numId w:val="48"/>
              </w:numPr>
              <w:jc w:val="both"/>
              <w:rPr>
                <w:rFonts w:ascii="Arial" w:hAnsi="Arial" w:cs="Arial"/>
              </w:rPr>
            </w:pPr>
            <w:r w:rsidRPr="006802E4">
              <w:rPr>
                <w:rFonts w:ascii="Arial" w:hAnsi="Arial" w:cs="Arial"/>
              </w:rPr>
              <w:t>Endereço</w:t>
            </w:r>
            <w:r>
              <w:rPr>
                <w:rFonts w:ascii="Arial" w:hAnsi="Arial" w:cs="Arial"/>
              </w:rPr>
              <w:t>:</w:t>
            </w:r>
          </w:p>
          <w:p w14:paraId="29AE7DF1" w14:textId="77777777" w:rsidR="00052B9E" w:rsidRDefault="00052B9E" w:rsidP="00BD424A">
            <w:pPr>
              <w:pStyle w:val="TableContents"/>
              <w:numPr>
                <w:ilvl w:val="1"/>
                <w:numId w:val="48"/>
              </w:numPr>
              <w:jc w:val="both"/>
              <w:rPr>
                <w:rFonts w:ascii="Arial" w:hAnsi="Arial" w:cs="Arial"/>
              </w:rPr>
            </w:pPr>
            <w:r w:rsidRPr="006802E4">
              <w:rPr>
                <w:rFonts w:ascii="Arial" w:hAnsi="Arial" w:cs="Arial"/>
              </w:rPr>
              <w:t>CEP</w:t>
            </w:r>
          </w:p>
          <w:p w14:paraId="0A1EC478" w14:textId="77777777" w:rsidR="00052B9E" w:rsidRDefault="00052B9E" w:rsidP="00BD424A">
            <w:pPr>
              <w:pStyle w:val="TableContents"/>
              <w:numPr>
                <w:ilvl w:val="1"/>
                <w:numId w:val="48"/>
              </w:numPr>
              <w:jc w:val="both"/>
              <w:rPr>
                <w:rFonts w:ascii="Arial" w:hAnsi="Arial" w:cs="Arial"/>
              </w:rPr>
            </w:pPr>
            <w:r w:rsidRPr="006802E4">
              <w:rPr>
                <w:rFonts w:ascii="Arial" w:hAnsi="Arial" w:cs="Arial"/>
              </w:rPr>
              <w:t>Logradouro</w:t>
            </w:r>
          </w:p>
          <w:p w14:paraId="0BE0F2E6" w14:textId="77777777" w:rsidR="00052B9E" w:rsidRDefault="00052B9E" w:rsidP="00BD424A">
            <w:pPr>
              <w:pStyle w:val="TableContents"/>
              <w:numPr>
                <w:ilvl w:val="1"/>
                <w:numId w:val="48"/>
              </w:numPr>
              <w:jc w:val="both"/>
              <w:rPr>
                <w:rFonts w:ascii="Arial" w:hAnsi="Arial" w:cs="Arial"/>
              </w:rPr>
            </w:pPr>
            <w:r w:rsidRPr="006802E4">
              <w:rPr>
                <w:rFonts w:ascii="Arial" w:hAnsi="Arial" w:cs="Arial"/>
              </w:rPr>
              <w:t>Número</w:t>
            </w:r>
          </w:p>
          <w:p w14:paraId="09A77D31" w14:textId="77777777" w:rsidR="00052B9E" w:rsidRDefault="00052B9E" w:rsidP="00BD424A">
            <w:pPr>
              <w:pStyle w:val="TableContents"/>
              <w:numPr>
                <w:ilvl w:val="1"/>
                <w:numId w:val="48"/>
              </w:numPr>
              <w:jc w:val="both"/>
              <w:rPr>
                <w:rFonts w:ascii="Arial" w:hAnsi="Arial" w:cs="Arial"/>
              </w:rPr>
            </w:pPr>
            <w:r w:rsidRPr="006802E4">
              <w:rPr>
                <w:rFonts w:ascii="Arial" w:hAnsi="Arial" w:cs="Arial"/>
              </w:rPr>
              <w:t>Complemento</w:t>
            </w:r>
          </w:p>
          <w:p w14:paraId="7FA0CCC3" w14:textId="77777777" w:rsidR="00052B9E" w:rsidRDefault="00052B9E" w:rsidP="00BD424A">
            <w:pPr>
              <w:pStyle w:val="TableContents"/>
              <w:numPr>
                <w:ilvl w:val="1"/>
                <w:numId w:val="48"/>
              </w:numPr>
              <w:jc w:val="both"/>
              <w:rPr>
                <w:rFonts w:ascii="Arial" w:hAnsi="Arial" w:cs="Arial"/>
              </w:rPr>
            </w:pPr>
            <w:r w:rsidRPr="006802E4">
              <w:rPr>
                <w:rFonts w:ascii="Arial" w:hAnsi="Arial" w:cs="Arial"/>
              </w:rPr>
              <w:t>Bairro</w:t>
            </w:r>
          </w:p>
          <w:p w14:paraId="684C9820" w14:textId="77777777" w:rsidR="00052B9E" w:rsidRDefault="00052B9E" w:rsidP="00BD424A">
            <w:pPr>
              <w:pStyle w:val="TableContents"/>
              <w:numPr>
                <w:ilvl w:val="1"/>
                <w:numId w:val="48"/>
              </w:numPr>
              <w:jc w:val="both"/>
              <w:rPr>
                <w:rFonts w:ascii="Arial" w:hAnsi="Arial" w:cs="Arial"/>
              </w:rPr>
            </w:pPr>
            <w:r w:rsidRPr="006802E4">
              <w:rPr>
                <w:rFonts w:ascii="Arial" w:hAnsi="Arial" w:cs="Arial"/>
              </w:rPr>
              <w:t>Município</w:t>
            </w:r>
          </w:p>
          <w:p w14:paraId="7D7E7FD7" w14:textId="77777777" w:rsidR="00052B9E" w:rsidRDefault="00052B9E" w:rsidP="00BD424A">
            <w:pPr>
              <w:pStyle w:val="TableContents"/>
              <w:numPr>
                <w:ilvl w:val="1"/>
                <w:numId w:val="48"/>
              </w:numPr>
              <w:jc w:val="both"/>
              <w:rPr>
                <w:rFonts w:ascii="Arial" w:hAnsi="Arial" w:cs="Arial"/>
              </w:rPr>
            </w:pPr>
            <w:r w:rsidRPr="006802E4">
              <w:rPr>
                <w:rFonts w:ascii="Arial" w:hAnsi="Arial" w:cs="Arial"/>
              </w:rPr>
              <w:t>Estado</w:t>
            </w:r>
          </w:p>
          <w:p w14:paraId="4AF902ED" w14:textId="77777777" w:rsidR="00052B9E" w:rsidRDefault="00052B9E" w:rsidP="00BD424A">
            <w:pPr>
              <w:pStyle w:val="TableContents"/>
              <w:numPr>
                <w:ilvl w:val="0"/>
                <w:numId w:val="48"/>
              </w:numPr>
              <w:jc w:val="both"/>
              <w:rPr>
                <w:rFonts w:ascii="Arial" w:hAnsi="Arial" w:cs="Arial"/>
              </w:rPr>
            </w:pPr>
            <w:r w:rsidRPr="006802E4">
              <w:rPr>
                <w:rFonts w:ascii="Arial" w:hAnsi="Arial" w:cs="Arial"/>
              </w:rPr>
              <w:t>Possuir pesquisa de setor contendo os seguintes campos:</w:t>
            </w:r>
          </w:p>
          <w:p w14:paraId="1D46CCCA" w14:textId="77777777" w:rsidR="00052B9E" w:rsidRDefault="00052B9E" w:rsidP="00BD424A">
            <w:pPr>
              <w:pStyle w:val="TableContents"/>
              <w:numPr>
                <w:ilvl w:val="1"/>
                <w:numId w:val="48"/>
              </w:numPr>
              <w:jc w:val="both"/>
              <w:rPr>
                <w:rFonts w:ascii="Arial" w:hAnsi="Arial" w:cs="Arial"/>
              </w:rPr>
            </w:pPr>
            <w:r w:rsidRPr="006802E4">
              <w:rPr>
                <w:rFonts w:ascii="Arial" w:hAnsi="Arial" w:cs="Arial"/>
              </w:rPr>
              <w:t>Nome do Seto</w:t>
            </w:r>
            <w:r>
              <w:rPr>
                <w:rFonts w:ascii="Arial" w:hAnsi="Arial" w:cs="Arial"/>
              </w:rPr>
              <w:t>r</w:t>
            </w:r>
          </w:p>
          <w:p w14:paraId="32EF9F9C" w14:textId="5F74C217" w:rsidR="00052B9E" w:rsidRPr="006802E4" w:rsidRDefault="00052B9E" w:rsidP="00BD424A">
            <w:pPr>
              <w:pStyle w:val="TableContents"/>
              <w:numPr>
                <w:ilvl w:val="1"/>
                <w:numId w:val="48"/>
              </w:numPr>
              <w:jc w:val="both"/>
              <w:rPr>
                <w:rFonts w:ascii="Arial" w:hAnsi="Arial" w:cs="Arial"/>
              </w:rPr>
            </w:pPr>
            <w:r w:rsidRPr="006802E4">
              <w:rPr>
                <w:rFonts w:ascii="Arial" w:hAnsi="Arial" w:cs="Arial"/>
              </w:rPr>
              <w:t>Setor Pai</w:t>
            </w:r>
          </w:p>
        </w:tc>
        <w:tc>
          <w:tcPr>
            <w:tcW w:w="1829" w:type="dxa"/>
            <w:tcBorders>
              <w:left w:val="single" w:sz="2" w:space="0" w:color="000000"/>
              <w:right w:val="single" w:sz="2" w:space="0" w:color="000000"/>
            </w:tcBorders>
            <w:shd w:val="clear" w:color="auto" w:fill="auto"/>
            <w:tcMar>
              <w:left w:w="54" w:type="dxa"/>
            </w:tcMar>
            <w:vAlign w:val="center"/>
          </w:tcPr>
          <w:p w14:paraId="2DCAF6B2" w14:textId="4FDB4E73"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A2512CC" w14:textId="77777777" w:rsidTr="00052B9E">
        <w:tc>
          <w:tcPr>
            <w:tcW w:w="843" w:type="dxa"/>
            <w:tcBorders>
              <w:left w:val="single" w:sz="2" w:space="0" w:color="000000"/>
            </w:tcBorders>
            <w:shd w:val="clear" w:color="auto" w:fill="auto"/>
            <w:tcMar>
              <w:left w:w="54" w:type="dxa"/>
            </w:tcMar>
          </w:tcPr>
          <w:p w14:paraId="2814ABAE"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7427B08" w14:textId="77777777" w:rsidR="00052B9E" w:rsidRDefault="00052B9E" w:rsidP="00052B9E">
            <w:pPr>
              <w:pStyle w:val="TableContents"/>
              <w:jc w:val="both"/>
              <w:rPr>
                <w:rFonts w:ascii="Arial" w:hAnsi="Arial" w:cs="Arial"/>
              </w:rPr>
            </w:pPr>
            <w:r w:rsidRPr="004A7C4B">
              <w:rPr>
                <w:rFonts w:ascii="Arial" w:hAnsi="Arial" w:cs="Arial"/>
              </w:rPr>
              <w:t>Possuir cadastro de cargo contendo os seguintes campos:</w:t>
            </w:r>
          </w:p>
          <w:p w14:paraId="74BAA0A7" w14:textId="77777777" w:rsidR="00052B9E" w:rsidRDefault="00052B9E" w:rsidP="00BD424A">
            <w:pPr>
              <w:pStyle w:val="TableContents"/>
              <w:numPr>
                <w:ilvl w:val="0"/>
                <w:numId w:val="48"/>
              </w:numPr>
              <w:jc w:val="both"/>
              <w:rPr>
                <w:rFonts w:ascii="Arial" w:hAnsi="Arial" w:cs="Arial"/>
              </w:rPr>
            </w:pPr>
            <w:r w:rsidRPr="004A7C4B">
              <w:rPr>
                <w:rFonts w:ascii="Arial" w:hAnsi="Arial" w:cs="Arial"/>
              </w:rPr>
              <w:t>Nome (Descrição do cargo)</w:t>
            </w:r>
          </w:p>
          <w:p w14:paraId="3C0B04B5" w14:textId="16772B08" w:rsidR="00052B9E" w:rsidRPr="00B91E92" w:rsidRDefault="00052B9E" w:rsidP="00BD424A">
            <w:pPr>
              <w:pStyle w:val="TableContents"/>
              <w:numPr>
                <w:ilvl w:val="0"/>
                <w:numId w:val="48"/>
              </w:numPr>
              <w:jc w:val="both"/>
              <w:rPr>
                <w:rFonts w:ascii="Arial" w:hAnsi="Arial" w:cs="Arial"/>
              </w:rPr>
            </w:pPr>
            <w:r w:rsidRPr="00B91E92">
              <w:rPr>
                <w:rFonts w:ascii="Arial" w:hAnsi="Arial" w:cs="Arial"/>
              </w:rPr>
              <w:t>Tolerância de Horas Mensal (Quantidade de horas extras permitidas na competência)</w:t>
            </w:r>
          </w:p>
        </w:tc>
        <w:tc>
          <w:tcPr>
            <w:tcW w:w="1829" w:type="dxa"/>
            <w:tcBorders>
              <w:left w:val="single" w:sz="2" w:space="0" w:color="000000"/>
              <w:right w:val="single" w:sz="2" w:space="0" w:color="000000"/>
            </w:tcBorders>
            <w:shd w:val="clear" w:color="auto" w:fill="auto"/>
            <w:tcMar>
              <w:left w:w="54" w:type="dxa"/>
            </w:tcMar>
            <w:vAlign w:val="center"/>
          </w:tcPr>
          <w:p w14:paraId="0DC06D12" w14:textId="2B5D80D3"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3841641" w14:textId="77777777" w:rsidTr="00052B9E">
        <w:tc>
          <w:tcPr>
            <w:tcW w:w="843" w:type="dxa"/>
            <w:tcBorders>
              <w:left w:val="single" w:sz="2" w:space="0" w:color="000000"/>
            </w:tcBorders>
            <w:shd w:val="clear" w:color="auto" w:fill="auto"/>
            <w:tcMar>
              <w:left w:w="54" w:type="dxa"/>
            </w:tcMar>
          </w:tcPr>
          <w:p w14:paraId="6B4EEBFB"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DBFEE26" w14:textId="36B22333" w:rsidR="00052B9E" w:rsidRPr="004A7C4B" w:rsidRDefault="00052B9E" w:rsidP="00052B9E">
            <w:pPr>
              <w:pStyle w:val="TableContents"/>
              <w:jc w:val="both"/>
              <w:rPr>
                <w:rFonts w:ascii="Arial" w:hAnsi="Arial" w:cs="Arial"/>
              </w:rPr>
            </w:pPr>
            <w:r w:rsidRPr="004A7C4B">
              <w:rPr>
                <w:rFonts w:ascii="Arial" w:hAnsi="Arial" w:cs="Arial"/>
              </w:rPr>
              <w:t>Possuir funcionalidade para editar um cadastro de cargo podendo ser alterado seu nome e a tolerância mensal</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57200C48" w14:textId="3D23D979"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724C311" w14:textId="77777777" w:rsidTr="00052B9E">
        <w:tc>
          <w:tcPr>
            <w:tcW w:w="843" w:type="dxa"/>
            <w:tcBorders>
              <w:left w:val="single" w:sz="2" w:space="0" w:color="000000"/>
            </w:tcBorders>
            <w:shd w:val="clear" w:color="auto" w:fill="auto"/>
            <w:tcMar>
              <w:left w:w="54" w:type="dxa"/>
            </w:tcMar>
          </w:tcPr>
          <w:p w14:paraId="558AEFE2"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E21A0E5" w14:textId="6AFD312B" w:rsidR="00052B9E" w:rsidRPr="004A7C4B" w:rsidRDefault="00052B9E" w:rsidP="00052B9E">
            <w:pPr>
              <w:pStyle w:val="TableContents"/>
              <w:jc w:val="both"/>
              <w:rPr>
                <w:rFonts w:ascii="Arial" w:hAnsi="Arial" w:cs="Arial"/>
              </w:rPr>
            </w:pPr>
            <w:r w:rsidRPr="004A7C4B">
              <w:rPr>
                <w:rFonts w:ascii="Arial" w:hAnsi="Arial" w:cs="Arial"/>
              </w:rPr>
              <w:t>Possuir indicador gráfico de pessoas por setor</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7B264B54" w14:textId="71789429" w:rsidR="00052B9E" w:rsidRPr="00052B9E" w:rsidRDefault="00052B9E" w:rsidP="00052B9E">
            <w:pPr>
              <w:pStyle w:val="TableContents"/>
              <w:jc w:val="center"/>
              <w:rPr>
                <w:rFonts w:ascii="Arial" w:hAnsi="Arial" w:cs="Arial"/>
              </w:rPr>
            </w:pPr>
          </w:p>
        </w:tc>
      </w:tr>
      <w:tr w:rsidR="00052B9E" w:rsidRPr="00FE55D5" w14:paraId="2E8AF785" w14:textId="77777777" w:rsidTr="00052B9E">
        <w:tc>
          <w:tcPr>
            <w:tcW w:w="843" w:type="dxa"/>
            <w:tcBorders>
              <w:left w:val="single" w:sz="2" w:space="0" w:color="000000"/>
            </w:tcBorders>
            <w:shd w:val="clear" w:color="auto" w:fill="auto"/>
            <w:tcMar>
              <w:left w:w="54" w:type="dxa"/>
            </w:tcMar>
          </w:tcPr>
          <w:p w14:paraId="285C05DF"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D59F34E" w14:textId="0E543011" w:rsidR="00052B9E" w:rsidRPr="004A7C4B" w:rsidRDefault="00052B9E" w:rsidP="00052B9E">
            <w:pPr>
              <w:pStyle w:val="TableContents"/>
              <w:jc w:val="both"/>
              <w:rPr>
                <w:rFonts w:ascii="Arial" w:hAnsi="Arial" w:cs="Arial"/>
              </w:rPr>
            </w:pPr>
            <w:r w:rsidRPr="004A7C4B">
              <w:rPr>
                <w:rFonts w:ascii="Arial" w:hAnsi="Arial" w:cs="Arial"/>
              </w:rPr>
              <w:t>Possuir indicador gráfico de pessoas por centro de custo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2ED7F97D" w14:textId="6BAA6F11"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7FE51AB2" w14:textId="77777777" w:rsidTr="00052B9E">
        <w:tc>
          <w:tcPr>
            <w:tcW w:w="843" w:type="dxa"/>
            <w:tcBorders>
              <w:left w:val="single" w:sz="2" w:space="0" w:color="000000"/>
            </w:tcBorders>
            <w:shd w:val="clear" w:color="auto" w:fill="auto"/>
            <w:tcMar>
              <w:left w:w="54" w:type="dxa"/>
            </w:tcMar>
          </w:tcPr>
          <w:p w14:paraId="24466B41"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C8D7075" w14:textId="4EC4AFF3" w:rsidR="00052B9E" w:rsidRPr="004A7C4B" w:rsidRDefault="00052B9E" w:rsidP="00052B9E">
            <w:pPr>
              <w:pStyle w:val="TableContents"/>
              <w:jc w:val="both"/>
              <w:rPr>
                <w:rFonts w:ascii="Arial" w:hAnsi="Arial" w:cs="Arial"/>
              </w:rPr>
            </w:pPr>
            <w:r w:rsidRPr="004A7C4B">
              <w:rPr>
                <w:rFonts w:ascii="Arial" w:hAnsi="Arial" w:cs="Arial"/>
              </w:rPr>
              <w:t>Possuir indicador quantitativo de setores</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19201C29" w14:textId="0473D21F"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9A9CD39" w14:textId="77777777" w:rsidTr="00052B9E">
        <w:tc>
          <w:tcPr>
            <w:tcW w:w="843" w:type="dxa"/>
            <w:tcBorders>
              <w:left w:val="single" w:sz="2" w:space="0" w:color="000000"/>
            </w:tcBorders>
            <w:shd w:val="clear" w:color="auto" w:fill="auto"/>
            <w:tcMar>
              <w:left w:w="54" w:type="dxa"/>
            </w:tcMar>
          </w:tcPr>
          <w:p w14:paraId="133E1BA6"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0B761E1" w14:textId="6A9EEAD2" w:rsidR="00052B9E" w:rsidRPr="004A7C4B" w:rsidRDefault="00052B9E" w:rsidP="00052B9E">
            <w:pPr>
              <w:pStyle w:val="TableContents"/>
              <w:jc w:val="both"/>
              <w:rPr>
                <w:rFonts w:ascii="Arial" w:hAnsi="Arial" w:cs="Arial"/>
              </w:rPr>
            </w:pPr>
            <w:r w:rsidRPr="004A7C4B">
              <w:rPr>
                <w:rFonts w:ascii="Arial" w:hAnsi="Arial" w:cs="Arial"/>
              </w:rPr>
              <w:t>Possuir indicador gráfico de notificações geradas x visualizadas</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2632E5E2" w14:textId="39D8DC49" w:rsidR="00052B9E" w:rsidRPr="00052B9E" w:rsidRDefault="00052B9E" w:rsidP="00052B9E">
            <w:pPr>
              <w:pStyle w:val="TableContents"/>
              <w:jc w:val="center"/>
              <w:rPr>
                <w:rFonts w:ascii="Arial" w:hAnsi="Arial" w:cs="Arial"/>
              </w:rPr>
            </w:pPr>
          </w:p>
        </w:tc>
      </w:tr>
      <w:tr w:rsidR="00052B9E" w:rsidRPr="00FE55D5" w14:paraId="7AED2C12" w14:textId="77777777" w:rsidTr="00052B9E">
        <w:tc>
          <w:tcPr>
            <w:tcW w:w="843" w:type="dxa"/>
            <w:tcBorders>
              <w:left w:val="single" w:sz="2" w:space="0" w:color="000000"/>
            </w:tcBorders>
            <w:shd w:val="clear" w:color="auto" w:fill="auto"/>
            <w:tcMar>
              <w:left w:w="54" w:type="dxa"/>
            </w:tcMar>
          </w:tcPr>
          <w:p w14:paraId="5232A713"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C40538C" w14:textId="6DA3698E" w:rsidR="00052B9E" w:rsidRPr="004A7C4B" w:rsidRDefault="00052B9E" w:rsidP="00052B9E">
            <w:pPr>
              <w:pStyle w:val="TableContents"/>
              <w:jc w:val="both"/>
              <w:rPr>
                <w:rFonts w:ascii="Arial" w:hAnsi="Arial" w:cs="Arial"/>
              </w:rPr>
            </w:pPr>
            <w:r w:rsidRPr="004A7C4B">
              <w:rPr>
                <w:rFonts w:ascii="Arial" w:hAnsi="Arial" w:cs="Arial"/>
              </w:rPr>
              <w:t>Possuir indicador gráfico quantitativo por tipo de notificação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4AD22549" w14:textId="306F1621"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CC7DD2F" w14:textId="77777777" w:rsidTr="00052B9E">
        <w:tc>
          <w:tcPr>
            <w:tcW w:w="843" w:type="dxa"/>
            <w:tcBorders>
              <w:left w:val="single" w:sz="2" w:space="0" w:color="000000"/>
            </w:tcBorders>
            <w:shd w:val="clear" w:color="auto" w:fill="auto"/>
            <w:tcMar>
              <w:left w:w="54" w:type="dxa"/>
            </w:tcMar>
          </w:tcPr>
          <w:p w14:paraId="77C0A479"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472B290" w14:textId="311562AD" w:rsidR="00052B9E" w:rsidRPr="004A7C4B" w:rsidRDefault="00052B9E" w:rsidP="00052B9E">
            <w:pPr>
              <w:pStyle w:val="TableContents"/>
              <w:jc w:val="both"/>
              <w:rPr>
                <w:rFonts w:ascii="Arial" w:hAnsi="Arial" w:cs="Arial"/>
              </w:rPr>
            </w:pPr>
            <w:r w:rsidRPr="004A7C4B">
              <w:rPr>
                <w:rFonts w:ascii="Arial" w:hAnsi="Arial" w:cs="Arial"/>
              </w:rPr>
              <w:t>Possuir indicador gráfico quantitativo de notificações por setor</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2F391ADA" w14:textId="30B0C063"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2D75DBF" w14:textId="77777777" w:rsidTr="00052B9E">
        <w:tc>
          <w:tcPr>
            <w:tcW w:w="843" w:type="dxa"/>
            <w:tcBorders>
              <w:left w:val="single" w:sz="2" w:space="0" w:color="000000"/>
            </w:tcBorders>
            <w:shd w:val="clear" w:color="auto" w:fill="auto"/>
            <w:tcMar>
              <w:left w:w="54" w:type="dxa"/>
            </w:tcMar>
          </w:tcPr>
          <w:p w14:paraId="5A7D328F"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00973AA" w14:textId="17CBA753" w:rsidR="00052B9E" w:rsidRPr="00082960" w:rsidRDefault="00052B9E" w:rsidP="00052B9E">
            <w:pPr>
              <w:pStyle w:val="TableContents"/>
              <w:jc w:val="both"/>
              <w:rPr>
                <w:rFonts w:ascii="Arial" w:hAnsi="Arial" w:cs="Arial"/>
              </w:rPr>
            </w:pPr>
            <w:r w:rsidRPr="00082960">
              <w:rPr>
                <w:rFonts w:ascii="Arial" w:hAnsi="Arial" w:cs="Arial"/>
              </w:rPr>
              <w:t>Permitir que o usuário consiga criar de forma dinâmica os grupos de acesso ao sistema, devendo configurar o nome do referido grupo, bem como, suas permissões de acesso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55A700D2" w14:textId="07D16BFC"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79E8122" w14:textId="77777777" w:rsidTr="00052B9E">
        <w:tc>
          <w:tcPr>
            <w:tcW w:w="843" w:type="dxa"/>
            <w:tcBorders>
              <w:left w:val="single" w:sz="2" w:space="0" w:color="000000"/>
            </w:tcBorders>
            <w:shd w:val="clear" w:color="auto" w:fill="auto"/>
            <w:tcMar>
              <w:left w:w="54" w:type="dxa"/>
            </w:tcMar>
          </w:tcPr>
          <w:p w14:paraId="1B34199E"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8C782D7" w14:textId="7ADED345" w:rsidR="00052B9E" w:rsidRPr="00082960" w:rsidRDefault="00052B9E" w:rsidP="00052B9E">
            <w:pPr>
              <w:pStyle w:val="TableContents"/>
              <w:jc w:val="both"/>
              <w:rPr>
                <w:rFonts w:ascii="Arial" w:hAnsi="Arial" w:cs="Arial"/>
              </w:rPr>
            </w:pPr>
            <w:r w:rsidRPr="00082960">
              <w:rPr>
                <w:rFonts w:ascii="Arial" w:hAnsi="Arial" w:cs="Arial"/>
              </w:rPr>
              <w:t>Exibir no momento de cadastro de um grupo de acesso, uma lista encadeada com todos os módulos, telas e tipos de operações (leitura e escrita) que um usuário pode realizar em uma determinada tela, para que o usuário possa compor as permissões de acesso dinamicamente</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58F344AD" w14:textId="08286A1B"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41BA21F" w14:textId="77777777" w:rsidTr="00052B9E">
        <w:tc>
          <w:tcPr>
            <w:tcW w:w="843" w:type="dxa"/>
            <w:tcBorders>
              <w:left w:val="single" w:sz="2" w:space="0" w:color="000000"/>
            </w:tcBorders>
            <w:shd w:val="clear" w:color="auto" w:fill="auto"/>
            <w:tcMar>
              <w:left w:w="54" w:type="dxa"/>
            </w:tcMar>
          </w:tcPr>
          <w:p w14:paraId="66CCB87C"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6CE63A8" w14:textId="515C0024" w:rsidR="00052B9E" w:rsidRPr="00082960" w:rsidRDefault="00052B9E" w:rsidP="00052B9E">
            <w:pPr>
              <w:pStyle w:val="TableContents"/>
              <w:jc w:val="both"/>
              <w:rPr>
                <w:rFonts w:ascii="Arial" w:hAnsi="Arial" w:cs="Arial"/>
              </w:rPr>
            </w:pPr>
            <w:r w:rsidRPr="00082960">
              <w:rPr>
                <w:rFonts w:ascii="Arial" w:hAnsi="Arial" w:cs="Arial"/>
              </w:rPr>
              <w:t>Permitir que o usuário possa em tempo de execução editar as permissões de um grupo de acesso, fazendo com que todos os usuários que possuem esse grupo de acesso atribuído, sejam impactados com essa determinada alteração em seu próximo login no sistema</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46D2127A" w14:textId="117B5332"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69F9FBA" w14:textId="77777777" w:rsidTr="00052B9E">
        <w:tc>
          <w:tcPr>
            <w:tcW w:w="843" w:type="dxa"/>
            <w:tcBorders>
              <w:left w:val="single" w:sz="2" w:space="0" w:color="000000"/>
            </w:tcBorders>
            <w:shd w:val="clear" w:color="auto" w:fill="auto"/>
            <w:tcMar>
              <w:left w:w="54" w:type="dxa"/>
            </w:tcMar>
          </w:tcPr>
          <w:p w14:paraId="332743E6"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46490B8" w14:textId="517E4B81" w:rsidR="00052B9E" w:rsidRPr="00082960" w:rsidRDefault="00052B9E" w:rsidP="00052B9E">
            <w:pPr>
              <w:pStyle w:val="TableContents"/>
              <w:jc w:val="both"/>
              <w:rPr>
                <w:rFonts w:ascii="Arial" w:hAnsi="Arial" w:cs="Arial"/>
              </w:rPr>
            </w:pPr>
            <w:r w:rsidRPr="00082960">
              <w:rPr>
                <w:rFonts w:ascii="Arial" w:hAnsi="Arial" w:cs="Arial"/>
              </w:rPr>
              <w:t>Permitir que seja possível recolher/expandir um ou mais itens da ramificação de módulos, telas e tipo de operação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2110A53C" w14:textId="5CBD9E8E" w:rsidR="00052B9E" w:rsidRPr="00052B9E" w:rsidRDefault="00052B9E" w:rsidP="00052B9E">
            <w:pPr>
              <w:pStyle w:val="TableContents"/>
              <w:jc w:val="center"/>
              <w:rPr>
                <w:rFonts w:ascii="Arial" w:hAnsi="Arial" w:cs="Arial"/>
              </w:rPr>
            </w:pPr>
          </w:p>
        </w:tc>
      </w:tr>
      <w:tr w:rsidR="00052B9E" w:rsidRPr="00FE55D5" w14:paraId="6D55594C" w14:textId="77777777" w:rsidTr="00052B9E">
        <w:tc>
          <w:tcPr>
            <w:tcW w:w="843" w:type="dxa"/>
            <w:tcBorders>
              <w:left w:val="single" w:sz="2" w:space="0" w:color="000000"/>
            </w:tcBorders>
            <w:shd w:val="clear" w:color="auto" w:fill="auto"/>
            <w:tcMar>
              <w:left w:w="54" w:type="dxa"/>
            </w:tcMar>
          </w:tcPr>
          <w:p w14:paraId="04BF6D81"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ED8938D" w14:textId="75237950" w:rsidR="00052B9E" w:rsidRPr="00082960" w:rsidRDefault="00052B9E" w:rsidP="00052B9E">
            <w:pPr>
              <w:pStyle w:val="TableContents"/>
              <w:jc w:val="both"/>
              <w:rPr>
                <w:rFonts w:ascii="Arial" w:hAnsi="Arial" w:cs="Arial"/>
              </w:rPr>
            </w:pPr>
            <w:r w:rsidRPr="00082960">
              <w:rPr>
                <w:rFonts w:ascii="Arial" w:hAnsi="Arial" w:cs="Arial"/>
              </w:rPr>
              <w:t>Permitir que o usuário consiga visualizar a documentação das APIs utilizadas no sistema, de forma a exibir todos os recursos disponíveis no sistema, facilitando a integração de qualquer funcionalidade com outros sistemas já existentes</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15A17014" w14:textId="25019010"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15D3D32" w14:textId="77777777" w:rsidTr="00052B9E">
        <w:tc>
          <w:tcPr>
            <w:tcW w:w="843" w:type="dxa"/>
            <w:tcBorders>
              <w:left w:val="single" w:sz="2" w:space="0" w:color="000000"/>
            </w:tcBorders>
            <w:shd w:val="clear" w:color="auto" w:fill="auto"/>
            <w:tcMar>
              <w:left w:w="54" w:type="dxa"/>
            </w:tcMar>
          </w:tcPr>
          <w:p w14:paraId="7E4FB4FD"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2DF3BD4" w14:textId="6CF1F004" w:rsidR="00052B9E" w:rsidRPr="00082960" w:rsidRDefault="00052B9E" w:rsidP="00052B9E">
            <w:pPr>
              <w:pStyle w:val="TableContents"/>
              <w:jc w:val="both"/>
              <w:rPr>
                <w:rFonts w:ascii="Arial" w:hAnsi="Arial" w:cs="Arial"/>
              </w:rPr>
            </w:pPr>
            <w:r w:rsidRPr="00082960">
              <w:rPr>
                <w:rFonts w:ascii="Arial" w:hAnsi="Arial" w:cs="Arial"/>
              </w:rPr>
              <w:t xml:space="preserve">Permitir que, através do sistema dinamicamente, deva ser possível a criação e alteração de regras de negócio a serem respeitadas, dentre elas, deve ser </w:t>
            </w:r>
            <w:r w:rsidRPr="00082960">
              <w:rPr>
                <w:rFonts w:ascii="Arial" w:hAnsi="Arial" w:cs="Arial"/>
              </w:rPr>
              <w:lastRenderedPageBreak/>
              <w:t>possível minimamente criações e alterações de regras referentes a abonos, horas extras e plantões</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59071FD6" w14:textId="48006A7D" w:rsidR="00052B9E" w:rsidRPr="00052B9E" w:rsidRDefault="00052B9E" w:rsidP="00052B9E">
            <w:pPr>
              <w:pStyle w:val="TableContents"/>
              <w:jc w:val="center"/>
              <w:rPr>
                <w:rFonts w:ascii="Arial" w:hAnsi="Arial" w:cs="Arial"/>
              </w:rPr>
            </w:pPr>
            <w:r>
              <w:rPr>
                <w:rFonts w:ascii="Arial" w:hAnsi="Arial" w:cs="Arial"/>
              </w:rPr>
              <w:lastRenderedPageBreak/>
              <w:t>X</w:t>
            </w:r>
          </w:p>
        </w:tc>
      </w:tr>
      <w:tr w:rsidR="00052B9E" w:rsidRPr="00FE55D5" w14:paraId="5E840261" w14:textId="77777777" w:rsidTr="00052B9E">
        <w:tc>
          <w:tcPr>
            <w:tcW w:w="843" w:type="dxa"/>
            <w:tcBorders>
              <w:left w:val="single" w:sz="2" w:space="0" w:color="000000"/>
            </w:tcBorders>
            <w:shd w:val="clear" w:color="auto" w:fill="auto"/>
            <w:tcMar>
              <w:left w:w="54" w:type="dxa"/>
            </w:tcMar>
          </w:tcPr>
          <w:p w14:paraId="71016294"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D2FC98B" w14:textId="5F8DF13C" w:rsidR="00052B9E" w:rsidRPr="00082960" w:rsidRDefault="00052B9E" w:rsidP="00052B9E">
            <w:pPr>
              <w:pStyle w:val="TableContents"/>
              <w:jc w:val="both"/>
              <w:rPr>
                <w:rFonts w:ascii="Arial" w:hAnsi="Arial" w:cs="Arial"/>
              </w:rPr>
            </w:pPr>
            <w:r w:rsidRPr="00082960">
              <w:rPr>
                <w:rFonts w:ascii="Arial" w:hAnsi="Arial" w:cs="Arial"/>
              </w:rPr>
              <w:t>Permitir o cadastro de uma rede autorizada específica para que somente usuários dentro dessa rede consigam realizar o seu registro de ponto. O usuário deve poder ainda informar se esta regra se aplica ao registro pela plataforma web e se também se aplica à plataforma mobile</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0D53AF98" w14:textId="53020B7C"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207124D" w14:textId="77777777" w:rsidTr="00052B9E">
        <w:tc>
          <w:tcPr>
            <w:tcW w:w="843" w:type="dxa"/>
            <w:tcBorders>
              <w:left w:val="single" w:sz="2" w:space="0" w:color="000000"/>
            </w:tcBorders>
            <w:shd w:val="clear" w:color="auto" w:fill="auto"/>
            <w:tcMar>
              <w:left w:w="54" w:type="dxa"/>
            </w:tcMar>
          </w:tcPr>
          <w:p w14:paraId="095C2ADE"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FE54225" w14:textId="636C7E56" w:rsidR="00052B9E" w:rsidRPr="00082960" w:rsidRDefault="00052B9E" w:rsidP="00052B9E">
            <w:pPr>
              <w:pStyle w:val="TableContents"/>
              <w:jc w:val="both"/>
              <w:rPr>
                <w:rFonts w:ascii="Arial" w:hAnsi="Arial" w:cs="Arial"/>
              </w:rPr>
            </w:pPr>
            <w:r w:rsidRPr="00082960">
              <w:rPr>
                <w:rFonts w:ascii="Arial" w:hAnsi="Arial" w:cs="Arial"/>
              </w:rPr>
              <w:t>Permitir o cadastro de uma rede não autorizada para que nenhum usuário dentro dessa rede consiga realizar o seu registro de ponto. O usuário deve poder ainda informar se esta regra se aplica ao registro pela plataforma web e se também se aplica à plataforma mobile</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09274176" w14:textId="107F783B"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CBC05E6" w14:textId="77777777" w:rsidTr="00052B9E">
        <w:tc>
          <w:tcPr>
            <w:tcW w:w="843" w:type="dxa"/>
            <w:tcBorders>
              <w:left w:val="single" w:sz="2" w:space="0" w:color="000000"/>
            </w:tcBorders>
            <w:shd w:val="clear" w:color="auto" w:fill="auto"/>
            <w:tcMar>
              <w:left w:w="54" w:type="dxa"/>
            </w:tcMar>
          </w:tcPr>
          <w:p w14:paraId="2455E3EC"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7830054" w14:textId="77777777" w:rsidR="00052B9E" w:rsidRDefault="00052B9E" w:rsidP="00052B9E">
            <w:pPr>
              <w:pStyle w:val="TableContents"/>
              <w:jc w:val="both"/>
              <w:rPr>
                <w:rFonts w:ascii="Arial" w:hAnsi="Arial" w:cs="Arial"/>
              </w:rPr>
            </w:pPr>
            <w:r w:rsidRPr="00082960">
              <w:rPr>
                <w:rFonts w:ascii="Arial" w:hAnsi="Arial" w:cs="Arial"/>
              </w:rPr>
              <w:t>Permitir que o usuário possa realizar uma busca das redes cadastradas podendo combinar as seguintes informações para filtro desta referida pesquisa:</w:t>
            </w:r>
          </w:p>
          <w:p w14:paraId="31A83F9F" w14:textId="77777777" w:rsidR="00052B9E" w:rsidRDefault="00052B9E" w:rsidP="00BD424A">
            <w:pPr>
              <w:pStyle w:val="TableContents"/>
              <w:numPr>
                <w:ilvl w:val="0"/>
                <w:numId w:val="49"/>
              </w:numPr>
              <w:jc w:val="both"/>
              <w:rPr>
                <w:rFonts w:ascii="Arial" w:hAnsi="Arial" w:cs="Arial"/>
              </w:rPr>
            </w:pPr>
            <w:r w:rsidRPr="00082960">
              <w:rPr>
                <w:rFonts w:ascii="Arial" w:hAnsi="Arial" w:cs="Arial"/>
              </w:rPr>
              <w:t>Endereço de IP específico</w:t>
            </w:r>
          </w:p>
          <w:p w14:paraId="0B3DA9F6" w14:textId="77777777" w:rsidR="00052B9E" w:rsidRDefault="00052B9E" w:rsidP="00BD424A">
            <w:pPr>
              <w:pStyle w:val="TableContents"/>
              <w:numPr>
                <w:ilvl w:val="0"/>
                <w:numId w:val="49"/>
              </w:numPr>
              <w:jc w:val="both"/>
              <w:rPr>
                <w:rFonts w:ascii="Arial" w:hAnsi="Arial" w:cs="Arial"/>
              </w:rPr>
            </w:pPr>
            <w:r w:rsidRPr="00082960">
              <w:rPr>
                <w:rFonts w:ascii="Arial" w:hAnsi="Arial" w:cs="Arial"/>
              </w:rPr>
              <w:t>Somente redes autorizadas</w:t>
            </w:r>
          </w:p>
          <w:p w14:paraId="3E130020" w14:textId="77777777" w:rsidR="00052B9E" w:rsidRDefault="00052B9E" w:rsidP="00BD424A">
            <w:pPr>
              <w:pStyle w:val="TableContents"/>
              <w:numPr>
                <w:ilvl w:val="0"/>
                <w:numId w:val="49"/>
              </w:numPr>
              <w:jc w:val="both"/>
              <w:rPr>
                <w:rFonts w:ascii="Arial" w:hAnsi="Arial" w:cs="Arial"/>
              </w:rPr>
            </w:pPr>
            <w:r w:rsidRPr="00082960">
              <w:rPr>
                <w:rFonts w:ascii="Arial" w:hAnsi="Arial" w:cs="Arial"/>
              </w:rPr>
              <w:t>Somente redes não autorizadas</w:t>
            </w:r>
          </w:p>
          <w:p w14:paraId="06442B4A" w14:textId="77777777" w:rsidR="00052B9E" w:rsidRDefault="00052B9E" w:rsidP="00BD424A">
            <w:pPr>
              <w:pStyle w:val="TableContents"/>
              <w:numPr>
                <w:ilvl w:val="0"/>
                <w:numId w:val="49"/>
              </w:numPr>
              <w:jc w:val="both"/>
              <w:rPr>
                <w:rFonts w:ascii="Arial" w:hAnsi="Arial" w:cs="Arial"/>
              </w:rPr>
            </w:pPr>
            <w:r w:rsidRPr="00082960">
              <w:rPr>
                <w:rFonts w:ascii="Arial" w:hAnsi="Arial" w:cs="Arial"/>
              </w:rPr>
              <w:t>Redes autorizadas para registro na plataforma web</w:t>
            </w:r>
          </w:p>
          <w:p w14:paraId="054631C7" w14:textId="77777777" w:rsidR="00052B9E" w:rsidRDefault="00052B9E" w:rsidP="00BD424A">
            <w:pPr>
              <w:pStyle w:val="TableContents"/>
              <w:numPr>
                <w:ilvl w:val="0"/>
                <w:numId w:val="49"/>
              </w:numPr>
              <w:jc w:val="both"/>
              <w:rPr>
                <w:rFonts w:ascii="Arial" w:hAnsi="Arial" w:cs="Arial"/>
              </w:rPr>
            </w:pPr>
            <w:r w:rsidRPr="00082960">
              <w:rPr>
                <w:rFonts w:ascii="Arial" w:hAnsi="Arial" w:cs="Arial"/>
              </w:rPr>
              <w:t>Redes não autorizadas para registro na plataforma web</w:t>
            </w:r>
          </w:p>
          <w:p w14:paraId="5437C085" w14:textId="77777777" w:rsidR="00052B9E" w:rsidRDefault="00052B9E" w:rsidP="00BD424A">
            <w:pPr>
              <w:pStyle w:val="TableContents"/>
              <w:numPr>
                <w:ilvl w:val="0"/>
                <w:numId w:val="49"/>
              </w:numPr>
              <w:jc w:val="both"/>
              <w:rPr>
                <w:rFonts w:ascii="Arial" w:hAnsi="Arial" w:cs="Arial"/>
              </w:rPr>
            </w:pPr>
            <w:r w:rsidRPr="00082960">
              <w:rPr>
                <w:rFonts w:ascii="Arial" w:hAnsi="Arial" w:cs="Arial"/>
              </w:rPr>
              <w:t>Redes autorizadas para registro na plataforma mobile</w:t>
            </w:r>
          </w:p>
          <w:p w14:paraId="0E15A74F" w14:textId="1070D8BF" w:rsidR="00052B9E" w:rsidRPr="00082960" w:rsidRDefault="00052B9E" w:rsidP="00BD424A">
            <w:pPr>
              <w:pStyle w:val="TableContents"/>
              <w:numPr>
                <w:ilvl w:val="0"/>
                <w:numId w:val="49"/>
              </w:numPr>
              <w:jc w:val="both"/>
              <w:rPr>
                <w:rFonts w:ascii="Arial" w:hAnsi="Arial" w:cs="Arial"/>
              </w:rPr>
            </w:pPr>
            <w:r w:rsidRPr="00082960">
              <w:rPr>
                <w:rFonts w:ascii="Arial" w:hAnsi="Arial" w:cs="Arial"/>
              </w:rPr>
              <w:t>Redes não autorizadas para registro na plataforma mobile</w:t>
            </w:r>
          </w:p>
        </w:tc>
        <w:tc>
          <w:tcPr>
            <w:tcW w:w="1829" w:type="dxa"/>
            <w:tcBorders>
              <w:left w:val="single" w:sz="2" w:space="0" w:color="000000"/>
              <w:right w:val="single" w:sz="2" w:space="0" w:color="000000"/>
            </w:tcBorders>
            <w:shd w:val="clear" w:color="auto" w:fill="auto"/>
            <w:tcMar>
              <w:left w:w="54" w:type="dxa"/>
            </w:tcMar>
            <w:vAlign w:val="center"/>
          </w:tcPr>
          <w:p w14:paraId="6FC03B9E" w14:textId="05341D4B"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D4AB59E" w14:textId="77777777" w:rsidTr="00052B9E">
        <w:tc>
          <w:tcPr>
            <w:tcW w:w="843" w:type="dxa"/>
            <w:tcBorders>
              <w:left w:val="single" w:sz="2" w:space="0" w:color="000000"/>
            </w:tcBorders>
            <w:shd w:val="clear" w:color="auto" w:fill="auto"/>
            <w:tcMar>
              <w:left w:w="54" w:type="dxa"/>
            </w:tcMar>
          </w:tcPr>
          <w:p w14:paraId="143B18CE"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A335EEB" w14:textId="3A407782" w:rsidR="00052B9E" w:rsidRPr="00082960" w:rsidRDefault="00052B9E" w:rsidP="00052B9E">
            <w:pPr>
              <w:pStyle w:val="TableContents"/>
              <w:jc w:val="both"/>
              <w:rPr>
                <w:rFonts w:ascii="Arial" w:hAnsi="Arial" w:cs="Arial"/>
              </w:rPr>
            </w:pPr>
            <w:r>
              <w:rPr>
                <w:rFonts w:ascii="Arial" w:hAnsi="Arial" w:cs="Arial"/>
              </w:rPr>
              <w:t>Possuir chat interno de forma a p</w:t>
            </w:r>
            <w:r w:rsidRPr="00FD3049">
              <w:rPr>
                <w:rFonts w:ascii="Arial" w:hAnsi="Arial" w:cs="Arial"/>
              </w:rPr>
              <w:t>ermitir a troca de mensagens entre servidores, desde que possuam as permissões de acesso a esta funcionalidade</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5FCD2D2B" w14:textId="3B548004"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7617D08E" w14:textId="77777777" w:rsidTr="00052B9E">
        <w:tc>
          <w:tcPr>
            <w:tcW w:w="843" w:type="dxa"/>
            <w:tcBorders>
              <w:left w:val="single" w:sz="2" w:space="0" w:color="000000"/>
            </w:tcBorders>
            <w:shd w:val="clear" w:color="auto" w:fill="auto"/>
            <w:tcMar>
              <w:left w:w="54" w:type="dxa"/>
            </w:tcMar>
          </w:tcPr>
          <w:p w14:paraId="0DEAB7D4"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09AE6A5" w14:textId="7EB9E3B3" w:rsidR="00052B9E" w:rsidRPr="0025535E" w:rsidRDefault="00052B9E" w:rsidP="00052B9E">
            <w:pPr>
              <w:pStyle w:val="TableContents"/>
              <w:jc w:val="both"/>
              <w:rPr>
                <w:rFonts w:ascii="Arial" w:hAnsi="Arial" w:cs="Arial"/>
              </w:rPr>
            </w:pPr>
            <w:r w:rsidRPr="00FD3049">
              <w:rPr>
                <w:rFonts w:ascii="Arial" w:hAnsi="Arial" w:cs="Arial"/>
              </w:rPr>
              <w:t>O sistema deverá salvar em banco de dados todas as mensagens trocadas entre servidores através do chat</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518F00A0" w14:textId="33BFF504"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F1C8C2F" w14:textId="77777777" w:rsidTr="00052B9E">
        <w:tc>
          <w:tcPr>
            <w:tcW w:w="843" w:type="dxa"/>
            <w:tcBorders>
              <w:left w:val="single" w:sz="2" w:space="0" w:color="000000"/>
            </w:tcBorders>
            <w:shd w:val="clear" w:color="auto" w:fill="auto"/>
            <w:tcMar>
              <w:left w:w="54" w:type="dxa"/>
            </w:tcMar>
          </w:tcPr>
          <w:p w14:paraId="0AA8BDCB"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685BEEF" w14:textId="5BB97349" w:rsidR="00052B9E" w:rsidRPr="0025535E" w:rsidRDefault="00052B9E" w:rsidP="00052B9E">
            <w:pPr>
              <w:pStyle w:val="TableContents"/>
              <w:jc w:val="both"/>
              <w:rPr>
                <w:rFonts w:ascii="Arial" w:hAnsi="Arial" w:cs="Arial"/>
              </w:rPr>
            </w:pPr>
            <w:r w:rsidRPr="00FD3049">
              <w:rPr>
                <w:rFonts w:ascii="Arial" w:hAnsi="Arial" w:cs="Arial"/>
              </w:rPr>
              <w:t>Deverá ser possível a recuperação de mensagens antigas</w:t>
            </w:r>
            <w:r>
              <w:rPr>
                <w:rFonts w:ascii="Arial" w:hAnsi="Arial" w:cs="Arial"/>
              </w:rPr>
              <w:t xml:space="preserve"> do chat</w:t>
            </w:r>
            <w:r w:rsidRPr="00FD3049">
              <w:rPr>
                <w:rFonts w:ascii="Arial" w:hAnsi="Arial" w:cs="Arial"/>
              </w:rPr>
              <w:t xml:space="preserve"> salvas no banco de dados para eventuais auditorias, se necessário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53FA946A" w14:textId="048AD297" w:rsidR="00052B9E" w:rsidRPr="00052B9E" w:rsidRDefault="00052B9E" w:rsidP="00052B9E">
            <w:pPr>
              <w:pStyle w:val="TableContents"/>
              <w:jc w:val="center"/>
              <w:rPr>
                <w:rFonts w:ascii="Arial" w:hAnsi="Arial" w:cs="Arial"/>
              </w:rPr>
            </w:pPr>
          </w:p>
        </w:tc>
      </w:tr>
      <w:tr w:rsidR="00052B9E" w:rsidRPr="00FE55D5" w14:paraId="5521D2A9" w14:textId="77777777" w:rsidTr="00052B9E">
        <w:tc>
          <w:tcPr>
            <w:tcW w:w="843" w:type="dxa"/>
            <w:tcBorders>
              <w:left w:val="single" w:sz="2" w:space="0" w:color="000000"/>
            </w:tcBorders>
            <w:shd w:val="clear" w:color="auto" w:fill="auto"/>
            <w:tcMar>
              <w:left w:w="54" w:type="dxa"/>
            </w:tcMar>
          </w:tcPr>
          <w:p w14:paraId="153AD393"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CD3627B" w14:textId="76E5F062" w:rsidR="00052B9E" w:rsidRPr="0025535E" w:rsidRDefault="00052B9E" w:rsidP="00052B9E">
            <w:pPr>
              <w:pStyle w:val="TableContents"/>
              <w:jc w:val="both"/>
              <w:rPr>
                <w:rFonts w:ascii="Arial" w:hAnsi="Arial" w:cs="Arial"/>
              </w:rPr>
            </w:pPr>
            <w:r w:rsidRPr="00FD3049">
              <w:rPr>
                <w:rFonts w:ascii="Arial" w:hAnsi="Arial" w:cs="Arial"/>
              </w:rPr>
              <w:t>Garantir que nenhuma mensagem trocada</w:t>
            </w:r>
            <w:r>
              <w:rPr>
                <w:rFonts w:ascii="Arial" w:hAnsi="Arial" w:cs="Arial"/>
              </w:rPr>
              <w:t xml:space="preserve"> no chat</w:t>
            </w:r>
            <w:r w:rsidRPr="00FD3049">
              <w:rPr>
                <w:rFonts w:ascii="Arial" w:hAnsi="Arial" w:cs="Arial"/>
              </w:rPr>
              <w:t xml:space="preserve"> anteriormente possa seja excluída</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2475C561" w14:textId="12717540"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A896875" w14:textId="77777777" w:rsidTr="00052B9E">
        <w:tc>
          <w:tcPr>
            <w:tcW w:w="843" w:type="dxa"/>
            <w:tcBorders>
              <w:left w:val="single" w:sz="2" w:space="0" w:color="000000"/>
            </w:tcBorders>
            <w:shd w:val="clear" w:color="auto" w:fill="auto"/>
            <w:tcMar>
              <w:left w:w="54" w:type="dxa"/>
            </w:tcMar>
          </w:tcPr>
          <w:p w14:paraId="0D9B6E9F"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EEF7958" w14:textId="79A91907" w:rsidR="00052B9E" w:rsidRPr="0025535E" w:rsidRDefault="00052B9E" w:rsidP="00052B9E">
            <w:pPr>
              <w:pStyle w:val="TableContents"/>
              <w:jc w:val="both"/>
              <w:rPr>
                <w:rFonts w:ascii="Arial" w:hAnsi="Arial" w:cs="Arial"/>
              </w:rPr>
            </w:pPr>
            <w:r w:rsidRPr="00FD3049">
              <w:rPr>
                <w:rFonts w:ascii="Arial" w:hAnsi="Arial" w:cs="Arial"/>
              </w:rPr>
              <w:t xml:space="preserve">Permitir que a leitura das mensagens </w:t>
            </w:r>
            <w:r>
              <w:rPr>
                <w:rFonts w:ascii="Arial" w:hAnsi="Arial" w:cs="Arial"/>
              </w:rPr>
              <w:t xml:space="preserve">do chat </w:t>
            </w:r>
            <w:r w:rsidRPr="00FD3049">
              <w:rPr>
                <w:rFonts w:ascii="Arial" w:hAnsi="Arial" w:cs="Arial"/>
              </w:rPr>
              <w:t>possa ser realizada tanto na plataforma web quanto na plataforma mobile</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640EE58E" w14:textId="25ABC8BB"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7374AB0A" w14:textId="77777777" w:rsidTr="00052B9E">
        <w:tc>
          <w:tcPr>
            <w:tcW w:w="843" w:type="dxa"/>
            <w:tcBorders>
              <w:left w:val="single" w:sz="2" w:space="0" w:color="000000"/>
            </w:tcBorders>
            <w:shd w:val="clear" w:color="auto" w:fill="auto"/>
            <w:tcMar>
              <w:left w:w="54" w:type="dxa"/>
            </w:tcMar>
          </w:tcPr>
          <w:p w14:paraId="74790B3F"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2B1594F" w14:textId="673217A1" w:rsidR="00052B9E" w:rsidRPr="0025535E" w:rsidRDefault="00052B9E" w:rsidP="00052B9E">
            <w:pPr>
              <w:pStyle w:val="TableContents"/>
              <w:jc w:val="both"/>
              <w:rPr>
                <w:rFonts w:ascii="Arial" w:hAnsi="Arial" w:cs="Arial"/>
              </w:rPr>
            </w:pPr>
            <w:r w:rsidRPr="00FD3049">
              <w:rPr>
                <w:rFonts w:ascii="Arial" w:hAnsi="Arial" w:cs="Arial"/>
              </w:rPr>
              <w:t>Permitir a criação de grupos de chat para limitar conversas entre esses grupos, de forma a poder tratar de assuntos específicos ou ainda a formação de grupos de trabalho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48BC1B6B" w14:textId="4A40756A"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8352856" w14:textId="77777777" w:rsidTr="00052B9E">
        <w:tc>
          <w:tcPr>
            <w:tcW w:w="843" w:type="dxa"/>
            <w:tcBorders>
              <w:left w:val="single" w:sz="2" w:space="0" w:color="000000"/>
            </w:tcBorders>
            <w:shd w:val="clear" w:color="auto" w:fill="auto"/>
            <w:tcMar>
              <w:left w:w="54" w:type="dxa"/>
            </w:tcMar>
          </w:tcPr>
          <w:p w14:paraId="5DD2904C"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1F6A293" w14:textId="07C15F85" w:rsidR="00052B9E" w:rsidRPr="0025535E" w:rsidRDefault="00052B9E" w:rsidP="00052B9E">
            <w:pPr>
              <w:pStyle w:val="TableContents"/>
              <w:jc w:val="both"/>
              <w:rPr>
                <w:rFonts w:ascii="Arial" w:hAnsi="Arial" w:cs="Arial"/>
              </w:rPr>
            </w:pPr>
            <w:r w:rsidRPr="00FD3049">
              <w:rPr>
                <w:rFonts w:ascii="Arial" w:hAnsi="Arial" w:cs="Arial"/>
              </w:rPr>
              <w:t>Permitir criar grupos independentemente do setor ou área no qual as pessoas do grupo pertençam ou estejam alocadas</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1DC7E1FB" w14:textId="25E5484A"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56EF408" w14:textId="77777777" w:rsidTr="00052B9E">
        <w:tc>
          <w:tcPr>
            <w:tcW w:w="843" w:type="dxa"/>
            <w:tcBorders>
              <w:left w:val="single" w:sz="2" w:space="0" w:color="000000"/>
            </w:tcBorders>
            <w:shd w:val="clear" w:color="auto" w:fill="auto"/>
            <w:tcMar>
              <w:left w:w="54" w:type="dxa"/>
            </w:tcMar>
          </w:tcPr>
          <w:p w14:paraId="4A593007"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A944CA4" w14:textId="207A379A" w:rsidR="00052B9E" w:rsidRPr="0025535E" w:rsidRDefault="00052B9E" w:rsidP="00052B9E">
            <w:pPr>
              <w:pStyle w:val="TableContents"/>
              <w:jc w:val="both"/>
              <w:rPr>
                <w:rFonts w:ascii="Arial" w:hAnsi="Arial" w:cs="Arial"/>
              </w:rPr>
            </w:pPr>
            <w:r w:rsidRPr="00FD3049">
              <w:rPr>
                <w:rFonts w:ascii="Arial" w:hAnsi="Arial" w:cs="Arial"/>
              </w:rPr>
              <w:t>Permitir que o usuário, no momento da criação de um grupo, possa nomeá-lo para sua melhor gestão e comodidade</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064D1017" w14:textId="6812FE1F"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2DF83BE" w14:textId="77777777" w:rsidTr="00052B9E">
        <w:tc>
          <w:tcPr>
            <w:tcW w:w="843" w:type="dxa"/>
            <w:tcBorders>
              <w:left w:val="single" w:sz="2" w:space="0" w:color="000000"/>
            </w:tcBorders>
            <w:shd w:val="clear" w:color="auto" w:fill="auto"/>
            <w:tcMar>
              <w:left w:w="54" w:type="dxa"/>
            </w:tcMar>
          </w:tcPr>
          <w:p w14:paraId="1C94C128"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1C2E4BD" w14:textId="2556FDDD" w:rsidR="00052B9E" w:rsidRPr="0025535E" w:rsidRDefault="00052B9E" w:rsidP="00052B9E">
            <w:pPr>
              <w:pStyle w:val="TableContents"/>
              <w:jc w:val="both"/>
              <w:rPr>
                <w:rFonts w:ascii="Arial" w:hAnsi="Arial" w:cs="Arial"/>
              </w:rPr>
            </w:pPr>
            <w:r w:rsidRPr="00FD3049">
              <w:rPr>
                <w:rFonts w:ascii="Arial" w:hAnsi="Arial" w:cs="Arial"/>
              </w:rPr>
              <w:t>O sistema deverá salvar em banco de dados todas as mensagens trocadas</w:t>
            </w:r>
            <w:r>
              <w:rPr>
                <w:rFonts w:ascii="Arial" w:hAnsi="Arial" w:cs="Arial"/>
              </w:rPr>
              <w:t xml:space="preserve"> no chat</w:t>
            </w:r>
            <w:r w:rsidRPr="00FD3049">
              <w:rPr>
                <w:rFonts w:ascii="Arial" w:hAnsi="Arial" w:cs="Arial"/>
              </w:rPr>
              <w:t xml:space="preserve"> em qualquer um dos grupos que possam existir</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7CCDEBE4" w14:textId="3BABD0CA"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85554BC" w14:textId="77777777" w:rsidTr="00052B9E">
        <w:tc>
          <w:tcPr>
            <w:tcW w:w="843" w:type="dxa"/>
            <w:tcBorders>
              <w:left w:val="single" w:sz="2" w:space="0" w:color="000000"/>
            </w:tcBorders>
            <w:shd w:val="clear" w:color="auto" w:fill="auto"/>
            <w:tcMar>
              <w:left w:w="54" w:type="dxa"/>
            </w:tcMar>
          </w:tcPr>
          <w:p w14:paraId="53CDB184"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51FF637" w14:textId="1555DD75" w:rsidR="00052B9E" w:rsidRPr="0025535E" w:rsidRDefault="00052B9E" w:rsidP="00052B9E">
            <w:pPr>
              <w:pStyle w:val="TableContents"/>
              <w:jc w:val="both"/>
              <w:rPr>
                <w:rFonts w:ascii="Arial" w:hAnsi="Arial" w:cs="Arial"/>
              </w:rPr>
            </w:pPr>
            <w:r w:rsidRPr="00FD3049">
              <w:rPr>
                <w:rFonts w:ascii="Arial" w:hAnsi="Arial" w:cs="Arial"/>
              </w:rPr>
              <w:t>Permitir a criação de chat restrito onde um coordenador possa se comunicar com todos os seus subordinados, mas que nenhum deles consiga trocar mensagens entre si, podendo apenas responderem ao respectivo coordenador</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06355D9F" w14:textId="4975B3F1"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D15D5A3" w14:textId="77777777" w:rsidTr="00052B9E">
        <w:tc>
          <w:tcPr>
            <w:tcW w:w="843" w:type="dxa"/>
            <w:tcBorders>
              <w:left w:val="single" w:sz="2" w:space="0" w:color="000000"/>
            </w:tcBorders>
            <w:shd w:val="clear" w:color="auto" w:fill="auto"/>
            <w:tcMar>
              <w:left w:w="54" w:type="dxa"/>
            </w:tcMar>
          </w:tcPr>
          <w:p w14:paraId="0CA07E13"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4116736" w14:textId="1A1D80A3" w:rsidR="00052B9E" w:rsidRPr="0025535E" w:rsidRDefault="00052B9E" w:rsidP="00052B9E">
            <w:pPr>
              <w:pStyle w:val="TableContents"/>
              <w:jc w:val="both"/>
              <w:rPr>
                <w:rFonts w:ascii="Arial" w:hAnsi="Arial" w:cs="Arial"/>
              </w:rPr>
            </w:pPr>
            <w:r w:rsidRPr="00FD3049">
              <w:rPr>
                <w:rFonts w:ascii="Arial" w:hAnsi="Arial" w:cs="Arial"/>
              </w:rPr>
              <w:t>Permitir que o usuário, no momento da criação de um chat restrito, possa nomeá-lo da forma que melhor lhe convir</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2AB140F6" w14:textId="4385073B"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1F0424F" w14:textId="77777777" w:rsidTr="00052B9E">
        <w:tc>
          <w:tcPr>
            <w:tcW w:w="843" w:type="dxa"/>
            <w:tcBorders>
              <w:left w:val="single" w:sz="2" w:space="0" w:color="000000"/>
            </w:tcBorders>
            <w:shd w:val="clear" w:color="auto" w:fill="auto"/>
            <w:tcMar>
              <w:left w:w="54" w:type="dxa"/>
            </w:tcMar>
          </w:tcPr>
          <w:p w14:paraId="79B1B7DC"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1E7779F" w14:textId="78DCAA5A" w:rsidR="00052B9E" w:rsidRPr="0025535E" w:rsidRDefault="00052B9E" w:rsidP="00052B9E">
            <w:pPr>
              <w:pStyle w:val="TableContents"/>
              <w:jc w:val="both"/>
              <w:rPr>
                <w:rFonts w:ascii="Arial" w:hAnsi="Arial" w:cs="Arial"/>
              </w:rPr>
            </w:pPr>
            <w:r w:rsidRPr="00FD3049">
              <w:rPr>
                <w:rFonts w:ascii="Arial" w:hAnsi="Arial" w:cs="Arial"/>
              </w:rPr>
              <w:t>O sistema deverá salvar em banco de dados todas as mensagens trocadas em qualquer um dos chats restritos que possam existir</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17E4DC9D" w14:textId="617344BD"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9DA928D" w14:textId="77777777" w:rsidTr="00052B9E">
        <w:tc>
          <w:tcPr>
            <w:tcW w:w="843" w:type="dxa"/>
            <w:tcBorders>
              <w:left w:val="single" w:sz="2" w:space="0" w:color="000000"/>
            </w:tcBorders>
            <w:shd w:val="clear" w:color="auto" w:fill="auto"/>
            <w:tcMar>
              <w:left w:w="54" w:type="dxa"/>
            </w:tcMar>
          </w:tcPr>
          <w:p w14:paraId="392CB148"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299F62B" w14:textId="4480474A" w:rsidR="00052B9E" w:rsidRPr="0025535E" w:rsidRDefault="00052B9E" w:rsidP="00052B9E">
            <w:pPr>
              <w:pStyle w:val="TableContents"/>
              <w:jc w:val="both"/>
              <w:rPr>
                <w:rFonts w:ascii="Arial" w:hAnsi="Arial" w:cs="Arial"/>
              </w:rPr>
            </w:pPr>
            <w:r w:rsidRPr="00FD3049">
              <w:rPr>
                <w:rFonts w:ascii="Arial" w:hAnsi="Arial" w:cs="Arial"/>
              </w:rPr>
              <w:t>Possuir configuração para agendamentos de mensagem, permitindo que mensagens enviadas à colaboradores só cheguem aos mesmos durante a jornada de trabalho de cada um, evitando desta forma, encargos desnecessários</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67858F62" w14:textId="1E20EC7D"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0A41BA0F" w14:textId="77777777" w:rsidTr="00052B9E">
        <w:tc>
          <w:tcPr>
            <w:tcW w:w="843" w:type="dxa"/>
            <w:tcBorders>
              <w:left w:val="single" w:sz="2" w:space="0" w:color="000000"/>
            </w:tcBorders>
            <w:shd w:val="clear" w:color="auto" w:fill="auto"/>
            <w:tcMar>
              <w:left w:w="54" w:type="dxa"/>
            </w:tcMar>
          </w:tcPr>
          <w:p w14:paraId="2134DD94"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4252CA5" w14:textId="083BC0D2" w:rsidR="00052B9E" w:rsidRPr="0025535E" w:rsidRDefault="00052B9E" w:rsidP="00052B9E">
            <w:pPr>
              <w:pStyle w:val="TableContents"/>
              <w:jc w:val="both"/>
              <w:rPr>
                <w:rFonts w:ascii="Arial" w:hAnsi="Arial" w:cs="Arial"/>
              </w:rPr>
            </w:pPr>
            <w:r w:rsidRPr="00FD3049">
              <w:rPr>
                <w:rFonts w:ascii="Arial" w:hAnsi="Arial" w:cs="Arial"/>
              </w:rPr>
              <w:t>Permitir a criação de enquetes para levantamento de interesses das pessoas em participarem de um determinado tipo de evento, entre outros possíveis indicadores resultantes de demais enquetes</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212E5A0F" w14:textId="385809FF" w:rsidR="00052B9E" w:rsidRPr="00052B9E" w:rsidRDefault="00052B9E" w:rsidP="00052B9E">
            <w:pPr>
              <w:pStyle w:val="TableContents"/>
              <w:jc w:val="center"/>
              <w:rPr>
                <w:rFonts w:ascii="Arial" w:hAnsi="Arial" w:cs="Arial"/>
              </w:rPr>
            </w:pPr>
          </w:p>
        </w:tc>
      </w:tr>
      <w:tr w:rsidR="00052B9E" w:rsidRPr="00FE55D5" w14:paraId="02948D40" w14:textId="77777777" w:rsidTr="00052B9E">
        <w:tc>
          <w:tcPr>
            <w:tcW w:w="843" w:type="dxa"/>
            <w:tcBorders>
              <w:left w:val="single" w:sz="2" w:space="0" w:color="000000"/>
            </w:tcBorders>
            <w:shd w:val="clear" w:color="auto" w:fill="auto"/>
            <w:tcMar>
              <w:left w:w="54" w:type="dxa"/>
            </w:tcMar>
          </w:tcPr>
          <w:p w14:paraId="168B854D"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185A921" w14:textId="7760F115" w:rsidR="00052B9E" w:rsidRPr="0025535E" w:rsidRDefault="00052B9E" w:rsidP="00052B9E">
            <w:pPr>
              <w:pStyle w:val="TableContents"/>
              <w:jc w:val="both"/>
              <w:rPr>
                <w:rFonts w:ascii="Arial" w:hAnsi="Arial" w:cs="Arial"/>
              </w:rPr>
            </w:pPr>
            <w:r w:rsidRPr="00FD3049">
              <w:rPr>
                <w:rFonts w:ascii="Arial" w:hAnsi="Arial" w:cs="Arial"/>
              </w:rPr>
              <w:t>Permitir no cadastro da enquete a inclusão de imagem para que esta seja exibida na página de comunicação interna</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7FB5F568" w14:textId="2EE57FE2"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6DCA031" w14:textId="77777777" w:rsidTr="00052B9E">
        <w:tc>
          <w:tcPr>
            <w:tcW w:w="843" w:type="dxa"/>
            <w:tcBorders>
              <w:left w:val="single" w:sz="2" w:space="0" w:color="000000"/>
            </w:tcBorders>
            <w:shd w:val="clear" w:color="auto" w:fill="auto"/>
            <w:tcMar>
              <w:left w:w="54" w:type="dxa"/>
            </w:tcMar>
          </w:tcPr>
          <w:p w14:paraId="17FB6FA6"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3F6EAE8" w14:textId="5D0DA6B1" w:rsidR="00052B9E" w:rsidRPr="0025535E" w:rsidRDefault="00052B9E" w:rsidP="00052B9E">
            <w:pPr>
              <w:pStyle w:val="TableContents"/>
              <w:jc w:val="both"/>
              <w:rPr>
                <w:rFonts w:ascii="Arial" w:hAnsi="Arial" w:cs="Arial"/>
              </w:rPr>
            </w:pPr>
            <w:r w:rsidRPr="00FD3049">
              <w:rPr>
                <w:rFonts w:ascii="Arial" w:hAnsi="Arial" w:cs="Arial"/>
              </w:rPr>
              <w:t>Permitir que o usuário possa informar durante o cadastro da enquete uma data para início de sua divulgação na página de comunicação interna, bem como, uma data de expiração da publicação</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529E8838" w14:textId="3567BE9E"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5474766B" w14:textId="77777777" w:rsidTr="00052B9E">
        <w:tc>
          <w:tcPr>
            <w:tcW w:w="843" w:type="dxa"/>
            <w:tcBorders>
              <w:left w:val="single" w:sz="2" w:space="0" w:color="000000"/>
            </w:tcBorders>
            <w:shd w:val="clear" w:color="auto" w:fill="auto"/>
            <w:tcMar>
              <w:left w:w="54" w:type="dxa"/>
            </w:tcMar>
          </w:tcPr>
          <w:p w14:paraId="78FA3517"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1D3A386" w14:textId="6FC0BC13" w:rsidR="00052B9E" w:rsidRPr="0025535E" w:rsidRDefault="00052B9E" w:rsidP="00052B9E">
            <w:pPr>
              <w:pStyle w:val="TableContents"/>
              <w:jc w:val="both"/>
              <w:rPr>
                <w:rFonts w:ascii="Arial" w:hAnsi="Arial" w:cs="Arial"/>
              </w:rPr>
            </w:pPr>
            <w:r w:rsidRPr="00FD3049">
              <w:rPr>
                <w:rFonts w:ascii="Arial" w:hAnsi="Arial" w:cs="Arial"/>
              </w:rPr>
              <w:t>Possuir funcionalidade para edição de uma enquete para que o usuário possa alterar qualquer informação inserida no cadastro desta referida enquete</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1F352260" w14:textId="24845A59" w:rsidR="00052B9E" w:rsidRPr="00052B9E" w:rsidRDefault="00052B9E" w:rsidP="00052B9E">
            <w:pPr>
              <w:pStyle w:val="TableContents"/>
              <w:jc w:val="center"/>
              <w:rPr>
                <w:rFonts w:ascii="Arial" w:hAnsi="Arial" w:cs="Arial"/>
              </w:rPr>
            </w:pPr>
          </w:p>
        </w:tc>
      </w:tr>
      <w:tr w:rsidR="00052B9E" w:rsidRPr="00FE55D5" w14:paraId="2DBC6311" w14:textId="77777777" w:rsidTr="00052B9E">
        <w:tc>
          <w:tcPr>
            <w:tcW w:w="843" w:type="dxa"/>
            <w:tcBorders>
              <w:left w:val="single" w:sz="2" w:space="0" w:color="000000"/>
            </w:tcBorders>
            <w:shd w:val="clear" w:color="auto" w:fill="auto"/>
            <w:tcMar>
              <w:left w:w="54" w:type="dxa"/>
            </w:tcMar>
          </w:tcPr>
          <w:p w14:paraId="12EFD3E5"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9A32E0E" w14:textId="77777777" w:rsidR="00052B9E" w:rsidRPr="00FD3049" w:rsidRDefault="00052B9E" w:rsidP="00052B9E">
            <w:pPr>
              <w:pStyle w:val="TableContents"/>
              <w:jc w:val="both"/>
              <w:rPr>
                <w:rFonts w:ascii="Arial" w:hAnsi="Arial" w:cs="Arial"/>
              </w:rPr>
            </w:pPr>
            <w:r w:rsidRPr="00FD3049">
              <w:rPr>
                <w:rFonts w:ascii="Arial" w:hAnsi="Arial" w:cs="Arial"/>
              </w:rPr>
              <w:t>Exibir alguns dados principais do servidor logado no sistema na tela de comunicação interna, tais como:</w:t>
            </w:r>
          </w:p>
          <w:p w14:paraId="242A83EA" w14:textId="77777777" w:rsidR="00052B9E" w:rsidRPr="00FD3049" w:rsidRDefault="00052B9E" w:rsidP="00BD424A">
            <w:pPr>
              <w:pStyle w:val="TableContents"/>
              <w:numPr>
                <w:ilvl w:val="0"/>
                <w:numId w:val="50"/>
              </w:numPr>
              <w:suppressLineNumbers/>
              <w:suppressAutoHyphens w:val="0"/>
              <w:jc w:val="both"/>
              <w:rPr>
                <w:rFonts w:ascii="Arial" w:hAnsi="Arial" w:cs="Arial"/>
              </w:rPr>
            </w:pPr>
            <w:r w:rsidRPr="00FD3049">
              <w:rPr>
                <w:rFonts w:ascii="Arial" w:hAnsi="Arial" w:cs="Arial"/>
              </w:rPr>
              <w:t>Nome do servidor</w:t>
            </w:r>
          </w:p>
          <w:p w14:paraId="0E135DA9" w14:textId="77777777" w:rsidR="00052B9E" w:rsidRPr="00FD3049" w:rsidRDefault="00052B9E" w:rsidP="00BD424A">
            <w:pPr>
              <w:pStyle w:val="TableContents"/>
              <w:numPr>
                <w:ilvl w:val="0"/>
                <w:numId w:val="50"/>
              </w:numPr>
              <w:suppressLineNumbers/>
              <w:suppressAutoHyphens w:val="0"/>
              <w:jc w:val="both"/>
              <w:rPr>
                <w:rFonts w:ascii="Arial" w:hAnsi="Arial" w:cs="Arial"/>
              </w:rPr>
            </w:pPr>
            <w:r w:rsidRPr="00FD3049">
              <w:rPr>
                <w:rFonts w:ascii="Arial" w:hAnsi="Arial" w:cs="Arial"/>
              </w:rPr>
              <w:t>CPF</w:t>
            </w:r>
          </w:p>
          <w:p w14:paraId="17FCD1F9" w14:textId="77777777" w:rsidR="00052B9E" w:rsidRPr="00FD3049" w:rsidRDefault="00052B9E" w:rsidP="00BD424A">
            <w:pPr>
              <w:pStyle w:val="TableContents"/>
              <w:numPr>
                <w:ilvl w:val="0"/>
                <w:numId w:val="50"/>
              </w:numPr>
              <w:suppressLineNumbers/>
              <w:suppressAutoHyphens w:val="0"/>
              <w:jc w:val="both"/>
              <w:rPr>
                <w:rFonts w:ascii="Arial" w:hAnsi="Arial" w:cs="Arial"/>
              </w:rPr>
            </w:pPr>
            <w:r w:rsidRPr="00FD3049">
              <w:rPr>
                <w:rFonts w:ascii="Arial" w:hAnsi="Arial" w:cs="Arial"/>
              </w:rPr>
              <w:t>Email</w:t>
            </w:r>
          </w:p>
          <w:p w14:paraId="632C7F54" w14:textId="77777777" w:rsidR="00052B9E" w:rsidRDefault="00052B9E" w:rsidP="00BD424A">
            <w:pPr>
              <w:pStyle w:val="TableContents"/>
              <w:numPr>
                <w:ilvl w:val="0"/>
                <w:numId w:val="50"/>
              </w:numPr>
              <w:suppressLineNumbers/>
              <w:suppressAutoHyphens w:val="0"/>
              <w:jc w:val="both"/>
              <w:rPr>
                <w:rFonts w:ascii="Arial" w:hAnsi="Arial" w:cs="Arial"/>
              </w:rPr>
            </w:pPr>
            <w:r w:rsidRPr="00FD3049">
              <w:rPr>
                <w:rFonts w:ascii="Arial" w:hAnsi="Arial" w:cs="Arial"/>
              </w:rPr>
              <w:t>Setor</w:t>
            </w:r>
          </w:p>
          <w:p w14:paraId="15A0B6AF" w14:textId="59DF3621" w:rsidR="00052B9E" w:rsidRPr="00CE3734" w:rsidRDefault="00052B9E" w:rsidP="00BD424A">
            <w:pPr>
              <w:pStyle w:val="TableContents"/>
              <w:numPr>
                <w:ilvl w:val="0"/>
                <w:numId w:val="50"/>
              </w:numPr>
              <w:suppressLineNumbers/>
              <w:suppressAutoHyphens w:val="0"/>
              <w:jc w:val="both"/>
              <w:rPr>
                <w:rFonts w:ascii="Arial" w:hAnsi="Arial" w:cs="Arial"/>
              </w:rPr>
            </w:pPr>
            <w:r w:rsidRPr="00CE3734">
              <w:rPr>
                <w:rFonts w:ascii="Arial" w:hAnsi="Arial" w:cs="Arial"/>
              </w:rPr>
              <w:t>Cargo</w:t>
            </w:r>
          </w:p>
        </w:tc>
        <w:tc>
          <w:tcPr>
            <w:tcW w:w="1829" w:type="dxa"/>
            <w:tcBorders>
              <w:left w:val="single" w:sz="2" w:space="0" w:color="000000"/>
              <w:right w:val="single" w:sz="2" w:space="0" w:color="000000"/>
            </w:tcBorders>
            <w:shd w:val="clear" w:color="auto" w:fill="auto"/>
            <w:tcMar>
              <w:left w:w="54" w:type="dxa"/>
            </w:tcMar>
            <w:vAlign w:val="center"/>
          </w:tcPr>
          <w:p w14:paraId="518D1DC8" w14:textId="2BDA066D"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74C012A6" w14:textId="77777777" w:rsidTr="00052B9E">
        <w:tc>
          <w:tcPr>
            <w:tcW w:w="843" w:type="dxa"/>
            <w:tcBorders>
              <w:left w:val="single" w:sz="2" w:space="0" w:color="000000"/>
            </w:tcBorders>
            <w:shd w:val="clear" w:color="auto" w:fill="auto"/>
            <w:tcMar>
              <w:left w:w="54" w:type="dxa"/>
            </w:tcMar>
          </w:tcPr>
          <w:p w14:paraId="2F313BBF"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ECDED8D" w14:textId="3D1DB692" w:rsidR="00052B9E" w:rsidRPr="0025535E" w:rsidRDefault="00052B9E" w:rsidP="00052B9E">
            <w:pPr>
              <w:pStyle w:val="TableContents"/>
              <w:jc w:val="both"/>
              <w:rPr>
                <w:rFonts w:ascii="Arial" w:hAnsi="Arial" w:cs="Arial"/>
              </w:rPr>
            </w:pPr>
            <w:r w:rsidRPr="00FD3049">
              <w:rPr>
                <w:rFonts w:ascii="Arial" w:hAnsi="Arial" w:cs="Arial"/>
              </w:rPr>
              <w:t>Possuir um painel onde o usuário possa acessá-lo e visualizar todas as notificações que ele tenha por sua vez recebido via sistema, bem como, facilitar a gestão de suas notificações, minimizando o risco de não serem visualizadas</w:t>
            </w:r>
            <w:r>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0D1EE190" w14:textId="66355DA9"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5D70729" w14:textId="77777777" w:rsidTr="00052B9E">
        <w:tc>
          <w:tcPr>
            <w:tcW w:w="843" w:type="dxa"/>
            <w:tcBorders>
              <w:left w:val="single" w:sz="2" w:space="0" w:color="000000"/>
            </w:tcBorders>
            <w:shd w:val="clear" w:color="auto" w:fill="auto"/>
            <w:tcMar>
              <w:left w:w="54" w:type="dxa"/>
            </w:tcMar>
          </w:tcPr>
          <w:p w14:paraId="572925B9"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ED17BEA" w14:textId="77777777" w:rsidR="00052B9E" w:rsidRPr="00FD3049" w:rsidRDefault="00052B9E" w:rsidP="00052B9E">
            <w:pPr>
              <w:pStyle w:val="TableContents"/>
              <w:jc w:val="both"/>
              <w:rPr>
                <w:rFonts w:ascii="Arial" w:hAnsi="Arial" w:cs="Arial"/>
              </w:rPr>
            </w:pPr>
            <w:r w:rsidRPr="00FD3049">
              <w:rPr>
                <w:rFonts w:ascii="Arial" w:hAnsi="Arial" w:cs="Arial"/>
              </w:rPr>
              <w:t>Permitir o cadastro de publicações da área de comunicação interna, contemplando no mínimo os seguintes campos:</w:t>
            </w:r>
          </w:p>
          <w:p w14:paraId="158B694C" w14:textId="77777777" w:rsidR="00052B9E" w:rsidRPr="00FD3049" w:rsidRDefault="00052B9E" w:rsidP="00BD424A">
            <w:pPr>
              <w:pStyle w:val="TableContents"/>
              <w:numPr>
                <w:ilvl w:val="0"/>
                <w:numId w:val="51"/>
              </w:numPr>
              <w:suppressLineNumbers/>
              <w:suppressAutoHyphens w:val="0"/>
              <w:jc w:val="both"/>
              <w:rPr>
                <w:rFonts w:ascii="Arial" w:hAnsi="Arial" w:cs="Arial"/>
              </w:rPr>
            </w:pPr>
            <w:r w:rsidRPr="00FD3049">
              <w:rPr>
                <w:rFonts w:ascii="Arial" w:hAnsi="Arial" w:cs="Arial"/>
              </w:rPr>
              <w:t>Título da publicação</w:t>
            </w:r>
          </w:p>
          <w:p w14:paraId="20533F4F" w14:textId="77777777" w:rsidR="00052B9E" w:rsidRPr="00FD3049" w:rsidRDefault="00052B9E" w:rsidP="00BD424A">
            <w:pPr>
              <w:pStyle w:val="TableContents"/>
              <w:numPr>
                <w:ilvl w:val="0"/>
                <w:numId w:val="51"/>
              </w:numPr>
              <w:suppressLineNumbers/>
              <w:suppressAutoHyphens w:val="0"/>
              <w:jc w:val="both"/>
              <w:rPr>
                <w:rFonts w:ascii="Arial" w:hAnsi="Arial" w:cs="Arial"/>
              </w:rPr>
            </w:pPr>
            <w:r w:rsidRPr="00FD3049">
              <w:rPr>
                <w:rFonts w:ascii="Arial" w:hAnsi="Arial" w:cs="Arial"/>
              </w:rPr>
              <w:t>Notícia (conteúdo)</w:t>
            </w:r>
          </w:p>
          <w:p w14:paraId="34B0841B" w14:textId="77777777" w:rsidR="00052B9E" w:rsidRPr="00FD3049" w:rsidRDefault="00052B9E" w:rsidP="00BD424A">
            <w:pPr>
              <w:pStyle w:val="TableContents"/>
              <w:numPr>
                <w:ilvl w:val="1"/>
                <w:numId w:val="51"/>
              </w:numPr>
              <w:suppressLineNumbers/>
              <w:suppressAutoHyphens w:val="0"/>
              <w:jc w:val="both"/>
              <w:rPr>
                <w:rFonts w:ascii="Arial" w:hAnsi="Arial" w:cs="Arial"/>
              </w:rPr>
            </w:pPr>
            <w:r w:rsidRPr="00FD3049">
              <w:rPr>
                <w:rFonts w:ascii="Arial" w:hAnsi="Arial" w:cs="Arial"/>
              </w:rPr>
              <w:t>Permitir que este conteúdo possa ser estilizado com no mínimo as seguintes propriedades:</w:t>
            </w:r>
          </w:p>
          <w:p w14:paraId="72C8C171" w14:textId="77777777" w:rsidR="00052B9E" w:rsidRPr="00FD3049" w:rsidRDefault="00052B9E" w:rsidP="00BD424A">
            <w:pPr>
              <w:pStyle w:val="TableContents"/>
              <w:numPr>
                <w:ilvl w:val="2"/>
                <w:numId w:val="51"/>
              </w:numPr>
              <w:suppressLineNumbers/>
              <w:suppressAutoHyphens w:val="0"/>
              <w:jc w:val="both"/>
              <w:rPr>
                <w:rFonts w:ascii="Arial" w:hAnsi="Arial" w:cs="Arial"/>
              </w:rPr>
            </w:pPr>
            <w:r w:rsidRPr="00FD3049">
              <w:rPr>
                <w:rFonts w:ascii="Arial" w:hAnsi="Arial" w:cs="Arial"/>
              </w:rPr>
              <w:t>Fonte pequena, média ou grande</w:t>
            </w:r>
          </w:p>
          <w:p w14:paraId="1AB210C0" w14:textId="77777777" w:rsidR="00052B9E" w:rsidRPr="00FD3049" w:rsidRDefault="00052B9E" w:rsidP="00BD424A">
            <w:pPr>
              <w:pStyle w:val="TableContents"/>
              <w:numPr>
                <w:ilvl w:val="2"/>
                <w:numId w:val="51"/>
              </w:numPr>
              <w:suppressLineNumbers/>
              <w:suppressAutoHyphens w:val="0"/>
              <w:jc w:val="both"/>
              <w:rPr>
                <w:rFonts w:ascii="Arial" w:hAnsi="Arial" w:cs="Arial"/>
              </w:rPr>
            </w:pPr>
            <w:r w:rsidRPr="00FD3049">
              <w:rPr>
                <w:rFonts w:ascii="Arial" w:hAnsi="Arial" w:cs="Arial"/>
              </w:rPr>
              <w:t>Texto em negrito</w:t>
            </w:r>
          </w:p>
          <w:p w14:paraId="3C39639A" w14:textId="77777777" w:rsidR="00052B9E" w:rsidRPr="00FD3049" w:rsidRDefault="00052B9E" w:rsidP="00BD424A">
            <w:pPr>
              <w:pStyle w:val="TableContents"/>
              <w:numPr>
                <w:ilvl w:val="2"/>
                <w:numId w:val="51"/>
              </w:numPr>
              <w:suppressLineNumbers/>
              <w:suppressAutoHyphens w:val="0"/>
              <w:jc w:val="both"/>
              <w:rPr>
                <w:rFonts w:ascii="Arial" w:hAnsi="Arial" w:cs="Arial"/>
              </w:rPr>
            </w:pPr>
            <w:r w:rsidRPr="00FD3049">
              <w:rPr>
                <w:rFonts w:ascii="Arial" w:hAnsi="Arial" w:cs="Arial"/>
              </w:rPr>
              <w:t>Texto em itálico</w:t>
            </w:r>
          </w:p>
          <w:p w14:paraId="00AEDA39" w14:textId="77777777" w:rsidR="00052B9E" w:rsidRPr="00FD3049" w:rsidRDefault="00052B9E" w:rsidP="00BD424A">
            <w:pPr>
              <w:pStyle w:val="TableContents"/>
              <w:numPr>
                <w:ilvl w:val="2"/>
                <w:numId w:val="51"/>
              </w:numPr>
              <w:suppressLineNumbers/>
              <w:suppressAutoHyphens w:val="0"/>
              <w:jc w:val="both"/>
              <w:rPr>
                <w:rFonts w:ascii="Arial" w:hAnsi="Arial" w:cs="Arial"/>
              </w:rPr>
            </w:pPr>
            <w:r w:rsidRPr="00FD3049">
              <w:rPr>
                <w:rFonts w:ascii="Arial" w:hAnsi="Arial" w:cs="Arial"/>
              </w:rPr>
              <w:t>Texto sublinhado</w:t>
            </w:r>
          </w:p>
          <w:p w14:paraId="4EF676ED" w14:textId="77777777" w:rsidR="00052B9E" w:rsidRPr="00FD3049" w:rsidRDefault="00052B9E" w:rsidP="00BD424A">
            <w:pPr>
              <w:pStyle w:val="TableContents"/>
              <w:numPr>
                <w:ilvl w:val="2"/>
                <w:numId w:val="51"/>
              </w:numPr>
              <w:suppressLineNumbers/>
              <w:suppressAutoHyphens w:val="0"/>
              <w:jc w:val="both"/>
              <w:rPr>
                <w:rFonts w:ascii="Arial" w:hAnsi="Arial" w:cs="Arial"/>
              </w:rPr>
            </w:pPr>
            <w:r w:rsidRPr="00FD3049">
              <w:rPr>
                <w:rFonts w:ascii="Arial" w:hAnsi="Arial" w:cs="Arial"/>
              </w:rPr>
              <w:t>Texto alinhado à esquerda</w:t>
            </w:r>
          </w:p>
          <w:p w14:paraId="603D411B" w14:textId="77777777" w:rsidR="00052B9E" w:rsidRPr="00FD3049" w:rsidRDefault="00052B9E" w:rsidP="00BD424A">
            <w:pPr>
              <w:pStyle w:val="TableContents"/>
              <w:numPr>
                <w:ilvl w:val="2"/>
                <w:numId w:val="51"/>
              </w:numPr>
              <w:suppressLineNumbers/>
              <w:suppressAutoHyphens w:val="0"/>
              <w:jc w:val="both"/>
              <w:rPr>
                <w:rFonts w:ascii="Arial" w:hAnsi="Arial" w:cs="Arial"/>
              </w:rPr>
            </w:pPr>
            <w:r w:rsidRPr="00FD3049">
              <w:rPr>
                <w:rFonts w:ascii="Arial" w:hAnsi="Arial" w:cs="Arial"/>
              </w:rPr>
              <w:t>Texto centralizado</w:t>
            </w:r>
          </w:p>
          <w:p w14:paraId="28F79A67" w14:textId="77777777" w:rsidR="00052B9E" w:rsidRPr="00FD3049" w:rsidRDefault="00052B9E" w:rsidP="00BD424A">
            <w:pPr>
              <w:pStyle w:val="TableContents"/>
              <w:numPr>
                <w:ilvl w:val="2"/>
                <w:numId w:val="51"/>
              </w:numPr>
              <w:suppressLineNumbers/>
              <w:suppressAutoHyphens w:val="0"/>
              <w:jc w:val="both"/>
              <w:rPr>
                <w:rFonts w:ascii="Arial" w:hAnsi="Arial" w:cs="Arial"/>
              </w:rPr>
            </w:pPr>
            <w:r w:rsidRPr="00FD3049">
              <w:rPr>
                <w:rFonts w:ascii="Arial" w:hAnsi="Arial" w:cs="Arial"/>
              </w:rPr>
              <w:t>Texto alinhado à direita</w:t>
            </w:r>
          </w:p>
          <w:p w14:paraId="3DEB22FB" w14:textId="77777777" w:rsidR="00052B9E" w:rsidRPr="00FD3049" w:rsidRDefault="00052B9E" w:rsidP="00BD424A">
            <w:pPr>
              <w:pStyle w:val="TableContents"/>
              <w:numPr>
                <w:ilvl w:val="1"/>
                <w:numId w:val="51"/>
              </w:numPr>
              <w:suppressLineNumbers/>
              <w:suppressAutoHyphens w:val="0"/>
              <w:jc w:val="both"/>
              <w:rPr>
                <w:rFonts w:ascii="Arial" w:hAnsi="Arial" w:cs="Arial"/>
              </w:rPr>
            </w:pPr>
            <w:r w:rsidRPr="00FD3049">
              <w:rPr>
                <w:rFonts w:ascii="Arial" w:hAnsi="Arial" w:cs="Arial"/>
              </w:rPr>
              <w:t>Todas as opções de estilo de conteúdo para veiculação de notícias internas citadas neste documento, devem permitir que sejam aplicadas no texto total ou apenas uma área específica, ficando à disposição e sob a responsabilidade do usuário</w:t>
            </w:r>
          </w:p>
          <w:p w14:paraId="00A9CE8E" w14:textId="77777777" w:rsidR="00052B9E" w:rsidRPr="00FD3049" w:rsidRDefault="00052B9E" w:rsidP="00BD424A">
            <w:pPr>
              <w:pStyle w:val="TableContents"/>
              <w:numPr>
                <w:ilvl w:val="0"/>
                <w:numId w:val="51"/>
              </w:numPr>
              <w:suppressLineNumbers/>
              <w:suppressAutoHyphens w:val="0"/>
              <w:jc w:val="both"/>
              <w:rPr>
                <w:rFonts w:ascii="Arial" w:hAnsi="Arial" w:cs="Arial"/>
              </w:rPr>
            </w:pPr>
            <w:r w:rsidRPr="00FD3049">
              <w:rPr>
                <w:rFonts w:ascii="Arial" w:hAnsi="Arial" w:cs="Arial"/>
              </w:rPr>
              <w:t>Tipo da notícia (evento, vídeo, reunião, entre outros)</w:t>
            </w:r>
          </w:p>
          <w:p w14:paraId="0D65C91F" w14:textId="77777777" w:rsidR="00052B9E" w:rsidRPr="00FD3049" w:rsidRDefault="00052B9E" w:rsidP="00BD424A">
            <w:pPr>
              <w:pStyle w:val="TableContents"/>
              <w:numPr>
                <w:ilvl w:val="0"/>
                <w:numId w:val="51"/>
              </w:numPr>
              <w:suppressLineNumbers/>
              <w:suppressAutoHyphens w:val="0"/>
              <w:jc w:val="both"/>
              <w:rPr>
                <w:rFonts w:ascii="Arial" w:hAnsi="Arial" w:cs="Arial"/>
              </w:rPr>
            </w:pPr>
            <w:r w:rsidRPr="00FD3049">
              <w:rPr>
                <w:rFonts w:ascii="Arial" w:hAnsi="Arial" w:cs="Arial"/>
              </w:rPr>
              <w:t>Data de início de vigência</w:t>
            </w:r>
          </w:p>
          <w:p w14:paraId="06BFB78E" w14:textId="77777777" w:rsidR="00052B9E" w:rsidRDefault="00052B9E" w:rsidP="00BD424A">
            <w:pPr>
              <w:pStyle w:val="TableContents"/>
              <w:numPr>
                <w:ilvl w:val="0"/>
                <w:numId w:val="51"/>
              </w:numPr>
              <w:suppressLineNumbers/>
              <w:suppressAutoHyphens w:val="0"/>
              <w:jc w:val="both"/>
              <w:rPr>
                <w:rFonts w:ascii="Arial" w:hAnsi="Arial" w:cs="Arial"/>
              </w:rPr>
            </w:pPr>
            <w:r w:rsidRPr="00FD3049">
              <w:rPr>
                <w:rFonts w:ascii="Arial" w:hAnsi="Arial" w:cs="Arial"/>
              </w:rPr>
              <w:t>Data de fim de vigência (Caso não seja informada, a notícia deverá ficar visível por tempo indeterminado)</w:t>
            </w:r>
          </w:p>
          <w:p w14:paraId="60990791" w14:textId="4C2A1DA2" w:rsidR="00052B9E" w:rsidRPr="00CE3734" w:rsidRDefault="00052B9E" w:rsidP="00BD424A">
            <w:pPr>
              <w:pStyle w:val="TableContents"/>
              <w:numPr>
                <w:ilvl w:val="0"/>
                <w:numId w:val="51"/>
              </w:numPr>
              <w:suppressLineNumbers/>
              <w:suppressAutoHyphens w:val="0"/>
              <w:jc w:val="both"/>
              <w:rPr>
                <w:rFonts w:ascii="Arial" w:hAnsi="Arial" w:cs="Arial"/>
              </w:rPr>
            </w:pPr>
            <w:r w:rsidRPr="00CE3734">
              <w:rPr>
                <w:rFonts w:ascii="Arial" w:hAnsi="Arial" w:cs="Arial"/>
              </w:rPr>
              <w:t>Possibilidade de enviar anexo, de acordo com o tipo da notícia</w:t>
            </w:r>
          </w:p>
        </w:tc>
        <w:tc>
          <w:tcPr>
            <w:tcW w:w="1829" w:type="dxa"/>
            <w:tcBorders>
              <w:left w:val="single" w:sz="2" w:space="0" w:color="000000"/>
              <w:right w:val="single" w:sz="2" w:space="0" w:color="000000"/>
            </w:tcBorders>
            <w:shd w:val="clear" w:color="auto" w:fill="auto"/>
            <w:tcMar>
              <w:left w:w="54" w:type="dxa"/>
            </w:tcMar>
            <w:vAlign w:val="center"/>
          </w:tcPr>
          <w:p w14:paraId="69C42BF3" w14:textId="233160B7" w:rsidR="00052B9E" w:rsidRPr="00052B9E" w:rsidRDefault="00052B9E" w:rsidP="00052B9E">
            <w:pPr>
              <w:pStyle w:val="TableContents"/>
              <w:jc w:val="center"/>
              <w:rPr>
                <w:rFonts w:ascii="Arial" w:hAnsi="Arial" w:cs="Arial"/>
              </w:rPr>
            </w:pPr>
          </w:p>
        </w:tc>
      </w:tr>
      <w:tr w:rsidR="00052B9E" w:rsidRPr="00FE55D5" w14:paraId="311974C1" w14:textId="77777777" w:rsidTr="00052B9E">
        <w:tc>
          <w:tcPr>
            <w:tcW w:w="843" w:type="dxa"/>
            <w:tcBorders>
              <w:left w:val="single" w:sz="2" w:space="0" w:color="000000"/>
            </w:tcBorders>
            <w:shd w:val="clear" w:color="auto" w:fill="auto"/>
            <w:tcMar>
              <w:left w:w="54" w:type="dxa"/>
            </w:tcMar>
          </w:tcPr>
          <w:p w14:paraId="453A695D"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8CED791" w14:textId="77777777" w:rsidR="00052B9E" w:rsidRPr="00FD3049" w:rsidRDefault="00052B9E" w:rsidP="00052B9E">
            <w:pPr>
              <w:pStyle w:val="TableContents"/>
              <w:jc w:val="both"/>
              <w:rPr>
                <w:rFonts w:ascii="Arial" w:hAnsi="Arial" w:cs="Arial"/>
              </w:rPr>
            </w:pPr>
            <w:r w:rsidRPr="00FD3049">
              <w:rPr>
                <w:rFonts w:ascii="Arial" w:hAnsi="Arial" w:cs="Arial"/>
              </w:rPr>
              <w:t>Possuir painel de busca avançada para que o usuário possa localizar o cadastro de uma notícia, devendo possuir no mínimo os seguintes filtros:</w:t>
            </w:r>
          </w:p>
          <w:p w14:paraId="1230BDDE" w14:textId="77777777" w:rsidR="00052B9E" w:rsidRPr="00FD3049" w:rsidRDefault="00052B9E" w:rsidP="00BD424A">
            <w:pPr>
              <w:pStyle w:val="TableContents"/>
              <w:numPr>
                <w:ilvl w:val="0"/>
                <w:numId w:val="52"/>
              </w:numPr>
              <w:suppressLineNumbers/>
              <w:suppressAutoHyphens w:val="0"/>
              <w:jc w:val="both"/>
              <w:rPr>
                <w:rFonts w:ascii="Arial" w:hAnsi="Arial" w:cs="Arial"/>
              </w:rPr>
            </w:pPr>
            <w:r w:rsidRPr="00FD3049">
              <w:rPr>
                <w:rFonts w:ascii="Arial" w:hAnsi="Arial" w:cs="Arial"/>
              </w:rPr>
              <w:t>Título da publicação (total ou parcial)</w:t>
            </w:r>
          </w:p>
          <w:p w14:paraId="72F0A3E5" w14:textId="77777777" w:rsidR="00052B9E" w:rsidRPr="00FD3049" w:rsidRDefault="00052B9E" w:rsidP="00BD424A">
            <w:pPr>
              <w:pStyle w:val="TableContents"/>
              <w:numPr>
                <w:ilvl w:val="0"/>
                <w:numId w:val="52"/>
              </w:numPr>
              <w:suppressLineNumbers/>
              <w:suppressAutoHyphens w:val="0"/>
              <w:jc w:val="both"/>
              <w:rPr>
                <w:rFonts w:ascii="Arial" w:hAnsi="Arial" w:cs="Arial"/>
              </w:rPr>
            </w:pPr>
            <w:r w:rsidRPr="00FD3049">
              <w:rPr>
                <w:rFonts w:ascii="Arial" w:hAnsi="Arial" w:cs="Arial"/>
              </w:rPr>
              <w:t>Notícia (total ou parcial)</w:t>
            </w:r>
          </w:p>
          <w:p w14:paraId="14CC7584" w14:textId="77777777" w:rsidR="00052B9E" w:rsidRPr="00FD3049" w:rsidRDefault="00052B9E" w:rsidP="00BD424A">
            <w:pPr>
              <w:pStyle w:val="TableContents"/>
              <w:numPr>
                <w:ilvl w:val="0"/>
                <w:numId w:val="52"/>
              </w:numPr>
              <w:suppressLineNumbers/>
              <w:suppressAutoHyphens w:val="0"/>
              <w:jc w:val="both"/>
              <w:rPr>
                <w:rFonts w:ascii="Arial" w:hAnsi="Arial" w:cs="Arial"/>
              </w:rPr>
            </w:pPr>
            <w:r w:rsidRPr="00FD3049">
              <w:rPr>
                <w:rFonts w:ascii="Arial" w:hAnsi="Arial" w:cs="Arial"/>
              </w:rPr>
              <w:t>Intervalo de data para localizar o registro pela data de criação da notícia</w:t>
            </w:r>
          </w:p>
          <w:p w14:paraId="02C4FD08" w14:textId="77777777" w:rsidR="00052B9E" w:rsidRPr="00FD3049" w:rsidRDefault="00052B9E" w:rsidP="00BD424A">
            <w:pPr>
              <w:pStyle w:val="TableContents"/>
              <w:numPr>
                <w:ilvl w:val="0"/>
                <w:numId w:val="52"/>
              </w:numPr>
              <w:suppressLineNumbers/>
              <w:suppressAutoHyphens w:val="0"/>
              <w:jc w:val="both"/>
              <w:rPr>
                <w:rFonts w:ascii="Arial" w:hAnsi="Arial" w:cs="Arial"/>
              </w:rPr>
            </w:pPr>
            <w:r w:rsidRPr="00FD3049">
              <w:rPr>
                <w:rFonts w:ascii="Arial" w:hAnsi="Arial" w:cs="Arial"/>
              </w:rPr>
              <w:t>Intervalo de data para localizar o registro pela data de criação da notícia</w:t>
            </w:r>
          </w:p>
          <w:p w14:paraId="6CE8FAD6" w14:textId="3BEA8B0C" w:rsidR="00052B9E" w:rsidRPr="00CE3734" w:rsidRDefault="00052B9E" w:rsidP="00BD424A">
            <w:pPr>
              <w:pStyle w:val="TableContents"/>
              <w:numPr>
                <w:ilvl w:val="0"/>
                <w:numId w:val="52"/>
              </w:numPr>
              <w:suppressLineNumbers/>
              <w:suppressAutoHyphens w:val="0"/>
              <w:jc w:val="both"/>
              <w:rPr>
                <w:rFonts w:ascii="Arial" w:hAnsi="Arial" w:cs="Arial"/>
              </w:rPr>
            </w:pPr>
            <w:r w:rsidRPr="00FD3049">
              <w:rPr>
                <w:rFonts w:ascii="Arial" w:hAnsi="Arial" w:cs="Arial"/>
              </w:rPr>
              <w:t>Notícias revisadas (Todas revisadas, todas não revisadas ou ambas)</w:t>
            </w:r>
          </w:p>
        </w:tc>
        <w:tc>
          <w:tcPr>
            <w:tcW w:w="1829" w:type="dxa"/>
            <w:tcBorders>
              <w:left w:val="single" w:sz="2" w:space="0" w:color="000000"/>
              <w:right w:val="single" w:sz="2" w:space="0" w:color="000000"/>
            </w:tcBorders>
            <w:shd w:val="clear" w:color="auto" w:fill="auto"/>
            <w:tcMar>
              <w:left w:w="54" w:type="dxa"/>
            </w:tcMar>
            <w:vAlign w:val="center"/>
          </w:tcPr>
          <w:p w14:paraId="40EBCCB8" w14:textId="536C7F65"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E6B866A" w14:textId="77777777" w:rsidTr="00052B9E">
        <w:tc>
          <w:tcPr>
            <w:tcW w:w="843" w:type="dxa"/>
            <w:tcBorders>
              <w:left w:val="single" w:sz="2" w:space="0" w:color="000000"/>
            </w:tcBorders>
            <w:shd w:val="clear" w:color="auto" w:fill="auto"/>
            <w:tcMar>
              <w:left w:w="54" w:type="dxa"/>
            </w:tcMar>
          </w:tcPr>
          <w:p w14:paraId="38A0D5A6"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A48B260" w14:textId="77777777" w:rsidR="00052B9E" w:rsidRPr="00FD3049" w:rsidRDefault="00052B9E" w:rsidP="00052B9E">
            <w:pPr>
              <w:pStyle w:val="TableContents"/>
              <w:jc w:val="both"/>
              <w:rPr>
                <w:rFonts w:ascii="Arial" w:hAnsi="Arial" w:cs="Arial"/>
              </w:rPr>
            </w:pPr>
            <w:r w:rsidRPr="00FD3049">
              <w:rPr>
                <w:rFonts w:ascii="Arial" w:hAnsi="Arial" w:cs="Arial"/>
              </w:rPr>
              <w:t>Possuir listagem de todas as notícias cadastradas no sistema, mediante pesquisa. Deve apresentar no mínimo as seguintes informações:</w:t>
            </w:r>
          </w:p>
          <w:p w14:paraId="71EFD9C0" w14:textId="77777777" w:rsidR="00052B9E" w:rsidRPr="00FD3049" w:rsidRDefault="00052B9E" w:rsidP="00BD424A">
            <w:pPr>
              <w:pStyle w:val="TableContents"/>
              <w:numPr>
                <w:ilvl w:val="0"/>
                <w:numId w:val="53"/>
              </w:numPr>
              <w:suppressLineNumbers/>
              <w:suppressAutoHyphens w:val="0"/>
              <w:jc w:val="both"/>
              <w:rPr>
                <w:rFonts w:ascii="Arial" w:hAnsi="Arial" w:cs="Arial"/>
              </w:rPr>
            </w:pPr>
            <w:r w:rsidRPr="00FD3049">
              <w:rPr>
                <w:rFonts w:ascii="Arial" w:hAnsi="Arial" w:cs="Arial"/>
              </w:rPr>
              <w:t>Título da publicação</w:t>
            </w:r>
          </w:p>
          <w:p w14:paraId="19818287" w14:textId="77777777" w:rsidR="00052B9E" w:rsidRPr="00FD3049" w:rsidRDefault="00052B9E" w:rsidP="00BD424A">
            <w:pPr>
              <w:pStyle w:val="TableContents"/>
              <w:numPr>
                <w:ilvl w:val="0"/>
                <w:numId w:val="53"/>
              </w:numPr>
              <w:suppressLineNumbers/>
              <w:suppressAutoHyphens w:val="0"/>
              <w:jc w:val="both"/>
              <w:rPr>
                <w:rFonts w:ascii="Arial" w:hAnsi="Arial" w:cs="Arial"/>
              </w:rPr>
            </w:pPr>
            <w:r w:rsidRPr="00FD3049">
              <w:rPr>
                <w:rFonts w:ascii="Arial" w:hAnsi="Arial" w:cs="Arial"/>
              </w:rPr>
              <w:t>Conteúdo da notícia</w:t>
            </w:r>
          </w:p>
          <w:p w14:paraId="18793E8D" w14:textId="77777777" w:rsidR="00052B9E" w:rsidRPr="00FD3049" w:rsidRDefault="00052B9E" w:rsidP="00BD424A">
            <w:pPr>
              <w:pStyle w:val="TableContents"/>
              <w:numPr>
                <w:ilvl w:val="0"/>
                <w:numId w:val="53"/>
              </w:numPr>
              <w:suppressLineNumbers/>
              <w:suppressAutoHyphens w:val="0"/>
              <w:jc w:val="both"/>
              <w:rPr>
                <w:rFonts w:ascii="Arial" w:hAnsi="Arial" w:cs="Arial"/>
              </w:rPr>
            </w:pPr>
            <w:r w:rsidRPr="00FD3049">
              <w:rPr>
                <w:rFonts w:ascii="Arial" w:hAnsi="Arial" w:cs="Arial"/>
              </w:rPr>
              <w:t>Data de criação</w:t>
            </w:r>
          </w:p>
          <w:p w14:paraId="3C041452" w14:textId="77777777" w:rsidR="00052B9E" w:rsidRDefault="00052B9E" w:rsidP="00BD424A">
            <w:pPr>
              <w:pStyle w:val="TableContents"/>
              <w:numPr>
                <w:ilvl w:val="0"/>
                <w:numId w:val="53"/>
              </w:numPr>
              <w:suppressLineNumbers/>
              <w:suppressAutoHyphens w:val="0"/>
              <w:jc w:val="both"/>
              <w:rPr>
                <w:rFonts w:ascii="Arial" w:hAnsi="Arial" w:cs="Arial"/>
              </w:rPr>
            </w:pPr>
            <w:r w:rsidRPr="00FD3049">
              <w:rPr>
                <w:rFonts w:ascii="Arial" w:hAnsi="Arial" w:cs="Arial"/>
              </w:rPr>
              <w:t>Data de início da vigência</w:t>
            </w:r>
          </w:p>
          <w:p w14:paraId="0D310A5D" w14:textId="723024E3" w:rsidR="00052B9E" w:rsidRPr="00CE3734" w:rsidRDefault="00052B9E" w:rsidP="00BD424A">
            <w:pPr>
              <w:pStyle w:val="TableContents"/>
              <w:numPr>
                <w:ilvl w:val="0"/>
                <w:numId w:val="53"/>
              </w:numPr>
              <w:suppressLineNumbers/>
              <w:suppressAutoHyphens w:val="0"/>
              <w:jc w:val="both"/>
              <w:rPr>
                <w:rFonts w:ascii="Arial" w:hAnsi="Arial" w:cs="Arial"/>
              </w:rPr>
            </w:pPr>
            <w:r w:rsidRPr="00CE3734">
              <w:rPr>
                <w:rFonts w:ascii="Arial" w:hAnsi="Arial" w:cs="Arial"/>
              </w:rPr>
              <w:lastRenderedPageBreak/>
              <w:t>Data de fim da vigência</w:t>
            </w:r>
          </w:p>
        </w:tc>
        <w:tc>
          <w:tcPr>
            <w:tcW w:w="1829" w:type="dxa"/>
            <w:tcBorders>
              <w:left w:val="single" w:sz="2" w:space="0" w:color="000000"/>
              <w:right w:val="single" w:sz="2" w:space="0" w:color="000000"/>
            </w:tcBorders>
            <w:shd w:val="clear" w:color="auto" w:fill="auto"/>
            <w:tcMar>
              <w:left w:w="54" w:type="dxa"/>
            </w:tcMar>
            <w:vAlign w:val="center"/>
          </w:tcPr>
          <w:p w14:paraId="2D674915" w14:textId="04602D3F" w:rsidR="00052B9E" w:rsidRPr="00052B9E" w:rsidRDefault="00052B9E" w:rsidP="00052B9E">
            <w:pPr>
              <w:pStyle w:val="TableContents"/>
              <w:jc w:val="center"/>
              <w:rPr>
                <w:rFonts w:ascii="Arial" w:hAnsi="Arial" w:cs="Arial"/>
              </w:rPr>
            </w:pPr>
            <w:r>
              <w:rPr>
                <w:rFonts w:ascii="Arial" w:hAnsi="Arial" w:cs="Arial"/>
              </w:rPr>
              <w:lastRenderedPageBreak/>
              <w:t>X</w:t>
            </w:r>
          </w:p>
        </w:tc>
      </w:tr>
      <w:tr w:rsidR="00052B9E" w:rsidRPr="00FE55D5" w14:paraId="3FBD9C43" w14:textId="77777777" w:rsidTr="00052B9E">
        <w:tc>
          <w:tcPr>
            <w:tcW w:w="843" w:type="dxa"/>
            <w:tcBorders>
              <w:left w:val="single" w:sz="2" w:space="0" w:color="000000"/>
            </w:tcBorders>
            <w:shd w:val="clear" w:color="auto" w:fill="auto"/>
            <w:tcMar>
              <w:left w:w="54" w:type="dxa"/>
            </w:tcMar>
          </w:tcPr>
          <w:p w14:paraId="2E107DE8"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9BAE840" w14:textId="637609E2" w:rsidR="00052B9E" w:rsidRPr="0025535E" w:rsidRDefault="00052B9E" w:rsidP="00052B9E">
            <w:pPr>
              <w:pStyle w:val="TableContents"/>
              <w:jc w:val="both"/>
              <w:rPr>
                <w:rFonts w:ascii="Arial" w:hAnsi="Arial" w:cs="Arial"/>
              </w:rPr>
            </w:pPr>
            <w:r w:rsidRPr="00FD3049">
              <w:rPr>
                <w:rFonts w:ascii="Arial" w:hAnsi="Arial" w:cs="Arial"/>
              </w:rPr>
              <w:t xml:space="preserve">Permitir que o usuário possa, no momento do cadastro de uma notícia, informar os setores e/ou servidores em específico que deverão visualizar essa notícia no seu painel de comunicação interna. Deve poder não informar setor, informar apenas um, vários ou todos </w:t>
            </w:r>
            <w:proofErr w:type="gramStart"/>
            <w:r w:rsidRPr="00FD3049">
              <w:rPr>
                <w:rFonts w:ascii="Arial" w:hAnsi="Arial" w:cs="Arial"/>
              </w:rPr>
              <w:t>e além disso</w:t>
            </w:r>
            <w:proofErr w:type="gramEnd"/>
            <w:r w:rsidRPr="00FD3049">
              <w:rPr>
                <w:rFonts w:ascii="Arial" w:hAnsi="Arial" w:cs="Arial"/>
              </w:rPr>
              <w:t xml:space="preserve"> apresentar uma busca por nome para localizar servidores específicos de forma com que o usuário possa selecionar os servidores que deseja, incluindo-os em uma lista de destinatários. Caso não seja configurado nenhum setor e nenhum servidor específico, a notícia deverá ficar visível para todos.</w:t>
            </w:r>
          </w:p>
        </w:tc>
        <w:tc>
          <w:tcPr>
            <w:tcW w:w="1829" w:type="dxa"/>
            <w:tcBorders>
              <w:left w:val="single" w:sz="2" w:space="0" w:color="000000"/>
              <w:right w:val="single" w:sz="2" w:space="0" w:color="000000"/>
            </w:tcBorders>
            <w:shd w:val="clear" w:color="auto" w:fill="auto"/>
            <w:tcMar>
              <w:left w:w="54" w:type="dxa"/>
            </w:tcMar>
            <w:vAlign w:val="center"/>
          </w:tcPr>
          <w:p w14:paraId="226CB738" w14:textId="78B47E69"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695AAA3" w14:textId="77777777" w:rsidTr="00052B9E">
        <w:tc>
          <w:tcPr>
            <w:tcW w:w="843" w:type="dxa"/>
            <w:tcBorders>
              <w:left w:val="single" w:sz="2" w:space="0" w:color="000000"/>
            </w:tcBorders>
            <w:shd w:val="clear" w:color="auto" w:fill="auto"/>
            <w:tcMar>
              <w:left w:w="54" w:type="dxa"/>
            </w:tcMar>
          </w:tcPr>
          <w:p w14:paraId="682083AA"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2661CB6" w14:textId="77777777" w:rsidR="00052B9E" w:rsidRPr="00FD3049" w:rsidRDefault="00052B9E" w:rsidP="00052B9E">
            <w:pPr>
              <w:pStyle w:val="TableContents"/>
              <w:jc w:val="both"/>
              <w:rPr>
                <w:rFonts w:ascii="Arial" w:hAnsi="Arial" w:cs="Arial"/>
              </w:rPr>
            </w:pPr>
            <w:r w:rsidRPr="00FD3049">
              <w:rPr>
                <w:rFonts w:ascii="Arial" w:hAnsi="Arial" w:cs="Arial"/>
              </w:rPr>
              <w:t>Possuir cadastro e agendamento de reuniões, contendo no mínimo os seguintes campos:</w:t>
            </w:r>
          </w:p>
          <w:p w14:paraId="62684463" w14:textId="77777777" w:rsidR="00052B9E" w:rsidRPr="00FD3049" w:rsidRDefault="00052B9E" w:rsidP="00BD424A">
            <w:pPr>
              <w:pStyle w:val="TableContents"/>
              <w:numPr>
                <w:ilvl w:val="0"/>
                <w:numId w:val="54"/>
              </w:numPr>
              <w:suppressLineNumbers/>
              <w:suppressAutoHyphens w:val="0"/>
              <w:jc w:val="both"/>
              <w:rPr>
                <w:rFonts w:ascii="Arial" w:hAnsi="Arial" w:cs="Arial"/>
              </w:rPr>
            </w:pPr>
            <w:r w:rsidRPr="00FD3049">
              <w:rPr>
                <w:rFonts w:ascii="Arial" w:hAnsi="Arial" w:cs="Arial"/>
              </w:rPr>
              <w:t>Título da reunião</w:t>
            </w:r>
          </w:p>
          <w:p w14:paraId="551474BD" w14:textId="77777777" w:rsidR="00052B9E" w:rsidRPr="00FD3049" w:rsidRDefault="00052B9E" w:rsidP="00BD424A">
            <w:pPr>
              <w:pStyle w:val="TableContents"/>
              <w:numPr>
                <w:ilvl w:val="0"/>
                <w:numId w:val="54"/>
              </w:numPr>
              <w:suppressLineNumbers/>
              <w:suppressAutoHyphens w:val="0"/>
              <w:jc w:val="both"/>
              <w:rPr>
                <w:rFonts w:ascii="Arial" w:hAnsi="Arial" w:cs="Arial"/>
              </w:rPr>
            </w:pPr>
            <w:r w:rsidRPr="00FD3049">
              <w:rPr>
                <w:rFonts w:ascii="Arial" w:hAnsi="Arial" w:cs="Arial"/>
              </w:rPr>
              <w:t>Conteúdo da reunião (descrição)</w:t>
            </w:r>
          </w:p>
          <w:p w14:paraId="0CCF4A49" w14:textId="77777777" w:rsidR="00052B9E" w:rsidRPr="00FD3049" w:rsidRDefault="00052B9E" w:rsidP="00BD424A">
            <w:pPr>
              <w:pStyle w:val="TableContents"/>
              <w:numPr>
                <w:ilvl w:val="0"/>
                <w:numId w:val="54"/>
              </w:numPr>
              <w:suppressLineNumbers/>
              <w:suppressAutoHyphens w:val="0"/>
              <w:jc w:val="both"/>
              <w:rPr>
                <w:rFonts w:ascii="Arial" w:hAnsi="Arial" w:cs="Arial"/>
              </w:rPr>
            </w:pPr>
            <w:r w:rsidRPr="00FD3049">
              <w:rPr>
                <w:rFonts w:ascii="Arial" w:hAnsi="Arial" w:cs="Arial"/>
              </w:rPr>
              <w:t>Data e hora de início</w:t>
            </w:r>
          </w:p>
          <w:p w14:paraId="07617AE9" w14:textId="77777777" w:rsidR="00052B9E" w:rsidRPr="00FD3049" w:rsidRDefault="00052B9E" w:rsidP="00BD424A">
            <w:pPr>
              <w:pStyle w:val="TableContents"/>
              <w:numPr>
                <w:ilvl w:val="0"/>
                <w:numId w:val="54"/>
              </w:numPr>
              <w:suppressLineNumbers/>
              <w:suppressAutoHyphens w:val="0"/>
              <w:jc w:val="both"/>
              <w:rPr>
                <w:rFonts w:ascii="Arial" w:hAnsi="Arial" w:cs="Arial"/>
              </w:rPr>
            </w:pPr>
            <w:r w:rsidRPr="00FD3049">
              <w:rPr>
                <w:rFonts w:ascii="Arial" w:hAnsi="Arial" w:cs="Arial"/>
              </w:rPr>
              <w:t>Data e hora de término</w:t>
            </w:r>
          </w:p>
          <w:p w14:paraId="4267FBFB" w14:textId="0837D36A" w:rsidR="00052B9E" w:rsidRPr="00CE3734" w:rsidRDefault="00052B9E" w:rsidP="00BD424A">
            <w:pPr>
              <w:pStyle w:val="TableContents"/>
              <w:numPr>
                <w:ilvl w:val="0"/>
                <w:numId w:val="54"/>
              </w:numPr>
              <w:suppressLineNumbers/>
              <w:suppressAutoHyphens w:val="0"/>
              <w:jc w:val="both"/>
              <w:rPr>
                <w:rFonts w:ascii="Arial" w:hAnsi="Arial" w:cs="Arial"/>
              </w:rPr>
            </w:pPr>
            <w:r w:rsidRPr="00FD3049">
              <w:rPr>
                <w:rFonts w:ascii="Arial" w:hAnsi="Arial" w:cs="Arial"/>
              </w:rPr>
              <w:t>Intervalo de data da publicação</w:t>
            </w:r>
            <w:r>
              <w:rPr>
                <w:rFonts w:ascii="Arial" w:hAnsi="Arial" w:cs="Arial"/>
              </w:rPr>
              <w:t xml:space="preserve">: </w:t>
            </w:r>
            <w:r w:rsidRPr="00CE3734">
              <w:rPr>
                <w:rFonts w:ascii="Arial" w:hAnsi="Arial" w:cs="Arial"/>
              </w:rPr>
              <w:t>Este intervalo deverá representar o período em que a publicação desse agendamento ficará disponível para os envolvidos no painel de comunicação interna.</w:t>
            </w:r>
          </w:p>
        </w:tc>
        <w:tc>
          <w:tcPr>
            <w:tcW w:w="1829" w:type="dxa"/>
            <w:tcBorders>
              <w:left w:val="single" w:sz="2" w:space="0" w:color="000000"/>
              <w:right w:val="single" w:sz="2" w:space="0" w:color="000000"/>
            </w:tcBorders>
            <w:shd w:val="clear" w:color="auto" w:fill="auto"/>
            <w:tcMar>
              <w:left w:w="54" w:type="dxa"/>
            </w:tcMar>
            <w:vAlign w:val="center"/>
          </w:tcPr>
          <w:p w14:paraId="2A3AA340" w14:textId="3F6268A6"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EE06505" w14:textId="77777777" w:rsidTr="00052B9E">
        <w:tc>
          <w:tcPr>
            <w:tcW w:w="843" w:type="dxa"/>
            <w:tcBorders>
              <w:left w:val="single" w:sz="2" w:space="0" w:color="000000"/>
            </w:tcBorders>
            <w:shd w:val="clear" w:color="auto" w:fill="auto"/>
            <w:tcMar>
              <w:left w:w="54" w:type="dxa"/>
            </w:tcMar>
          </w:tcPr>
          <w:p w14:paraId="56C007A1"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FF19238" w14:textId="28D2B393" w:rsidR="00052B9E" w:rsidRPr="0025535E" w:rsidRDefault="00052B9E" w:rsidP="00052B9E">
            <w:pPr>
              <w:pStyle w:val="TableContents"/>
              <w:jc w:val="both"/>
              <w:rPr>
                <w:rFonts w:ascii="Arial" w:hAnsi="Arial" w:cs="Arial"/>
              </w:rPr>
            </w:pPr>
            <w:r w:rsidRPr="00FD3049">
              <w:rPr>
                <w:rFonts w:ascii="Arial" w:hAnsi="Arial" w:cs="Arial"/>
              </w:rPr>
              <w:t>Permitir o compartilhamento de uma reunião com todos os servidores, servidores específicos, um único setor ou diversos setores.</w:t>
            </w:r>
          </w:p>
        </w:tc>
        <w:tc>
          <w:tcPr>
            <w:tcW w:w="1829" w:type="dxa"/>
            <w:tcBorders>
              <w:left w:val="single" w:sz="2" w:space="0" w:color="000000"/>
              <w:right w:val="single" w:sz="2" w:space="0" w:color="000000"/>
            </w:tcBorders>
            <w:shd w:val="clear" w:color="auto" w:fill="auto"/>
            <w:tcMar>
              <w:left w:w="54" w:type="dxa"/>
            </w:tcMar>
            <w:vAlign w:val="center"/>
          </w:tcPr>
          <w:p w14:paraId="118322F2" w14:textId="3D556E5D"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6D526803" w14:textId="77777777" w:rsidTr="00052B9E">
        <w:tc>
          <w:tcPr>
            <w:tcW w:w="843" w:type="dxa"/>
            <w:tcBorders>
              <w:left w:val="single" w:sz="2" w:space="0" w:color="000000"/>
            </w:tcBorders>
            <w:shd w:val="clear" w:color="auto" w:fill="auto"/>
            <w:tcMar>
              <w:left w:w="54" w:type="dxa"/>
            </w:tcMar>
          </w:tcPr>
          <w:p w14:paraId="3190591E"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9B7A7BF" w14:textId="4ADA586E" w:rsidR="00052B9E" w:rsidRPr="00DE3D7C" w:rsidRDefault="00052B9E" w:rsidP="00052B9E">
            <w:pPr>
              <w:pStyle w:val="TableContents"/>
              <w:jc w:val="both"/>
              <w:rPr>
                <w:rFonts w:ascii="Arial" w:hAnsi="Arial" w:cs="Arial"/>
              </w:rPr>
            </w:pPr>
            <w:r w:rsidRPr="00DE3D7C">
              <w:rPr>
                <w:rFonts w:ascii="Arial" w:hAnsi="Arial" w:cs="Arial"/>
              </w:rPr>
              <w:t>Permitir a apuração de competência para o fechamento de folha ponto.</w:t>
            </w:r>
          </w:p>
        </w:tc>
        <w:tc>
          <w:tcPr>
            <w:tcW w:w="1829" w:type="dxa"/>
            <w:tcBorders>
              <w:left w:val="single" w:sz="2" w:space="0" w:color="000000"/>
              <w:right w:val="single" w:sz="2" w:space="0" w:color="000000"/>
            </w:tcBorders>
            <w:shd w:val="clear" w:color="auto" w:fill="auto"/>
            <w:tcMar>
              <w:left w:w="54" w:type="dxa"/>
            </w:tcMar>
            <w:vAlign w:val="center"/>
          </w:tcPr>
          <w:p w14:paraId="65AB07AD" w14:textId="1177B942"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48FB451" w14:textId="77777777" w:rsidTr="00052B9E">
        <w:tc>
          <w:tcPr>
            <w:tcW w:w="843" w:type="dxa"/>
            <w:tcBorders>
              <w:left w:val="single" w:sz="2" w:space="0" w:color="000000"/>
            </w:tcBorders>
            <w:shd w:val="clear" w:color="auto" w:fill="auto"/>
            <w:tcMar>
              <w:left w:w="54" w:type="dxa"/>
            </w:tcMar>
          </w:tcPr>
          <w:p w14:paraId="3891C55A"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B4CE224" w14:textId="1EEED549" w:rsidR="00052B9E" w:rsidRPr="00DE3D7C" w:rsidRDefault="00052B9E" w:rsidP="00052B9E">
            <w:pPr>
              <w:pStyle w:val="TableContents"/>
              <w:jc w:val="both"/>
              <w:rPr>
                <w:rFonts w:ascii="Arial" w:hAnsi="Arial" w:cs="Arial"/>
              </w:rPr>
            </w:pPr>
            <w:r w:rsidRPr="00DE3D7C">
              <w:rPr>
                <w:rFonts w:ascii="Arial" w:hAnsi="Arial" w:cs="Arial"/>
              </w:rPr>
              <w:t>Possibilitar o fechamento da competência de forma flexível, podendo este ser geral ou parcial, ou seja, fechamento por setores.</w:t>
            </w:r>
          </w:p>
        </w:tc>
        <w:tc>
          <w:tcPr>
            <w:tcW w:w="1829" w:type="dxa"/>
            <w:tcBorders>
              <w:left w:val="single" w:sz="2" w:space="0" w:color="000000"/>
              <w:right w:val="single" w:sz="2" w:space="0" w:color="000000"/>
            </w:tcBorders>
            <w:shd w:val="clear" w:color="auto" w:fill="auto"/>
            <w:tcMar>
              <w:left w:w="54" w:type="dxa"/>
            </w:tcMar>
            <w:vAlign w:val="center"/>
          </w:tcPr>
          <w:p w14:paraId="5F8C4DC0" w14:textId="390AD9CA"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0F63858" w14:textId="77777777" w:rsidTr="00052B9E">
        <w:tc>
          <w:tcPr>
            <w:tcW w:w="843" w:type="dxa"/>
            <w:tcBorders>
              <w:left w:val="single" w:sz="2" w:space="0" w:color="000000"/>
            </w:tcBorders>
            <w:shd w:val="clear" w:color="auto" w:fill="auto"/>
            <w:tcMar>
              <w:left w:w="54" w:type="dxa"/>
            </w:tcMar>
          </w:tcPr>
          <w:p w14:paraId="5ACBE981"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BC9D02E" w14:textId="4B7901EC" w:rsidR="00052B9E" w:rsidRPr="00DE3D7C" w:rsidRDefault="00052B9E" w:rsidP="00052B9E">
            <w:pPr>
              <w:pStyle w:val="TableContents"/>
              <w:jc w:val="both"/>
              <w:rPr>
                <w:rFonts w:ascii="Arial" w:hAnsi="Arial" w:cs="Arial"/>
              </w:rPr>
            </w:pPr>
            <w:r w:rsidRPr="00DE3D7C">
              <w:rPr>
                <w:rFonts w:ascii="Arial" w:hAnsi="Arial" w:cs="Arial"/>
              </w:rPr>
              <w:t>Ao informar filtros para fechamento (competência, setores) sistema deverá listar todos os servidores contidos nessa seleção.</w:t>
            </w:r>
          </w:p>
        </w:tc>
        <w:tc>
          <w:tcPr>
            <w:tcW w:w="1829" w:type="dxa"/>
            <w:tcBorders>
              <w:left w:val="single" w:sz="2" w:space="0" w:color="000000"/>
              <w:right w:val="single" w:sz="2" w:space="0" w:color="000000"/>
            </w:tcBorders>
            <w:shd w:val="clear" w:color="auto" w:fill="auto"/>
            <w:tcMar>
              <w:left w:w="54" w:type="dxa"/>
            </w:tcMar>
            <w:vAlign w:val="center"/>
          </w:tcPr>
          <w:p w14:paraId="68445823" w14:textId="7051F8CA"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723FAD90" w14:textId="77777777" w:rsidTr="00052B9E">
        <w:tc>
          <w:tcPr>
            <w:tcW w:w="843" w:type="dxa"/>
            <w:tcBorders>
              <w:left w:val="single" w:sz="2" w:space="0" w:color="000000"/>
            </w:tcBorders>
            <w:shd w:val="clear" w:color="auto" w:fill="auto"/>
            <w:tcMar>
              <w:left w:w="54" w:type="dxa"/>
            </w:tcMar>
          </w:tcPr>
          <w:p w14:paraId="20DC4497"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D40064F" w14:textId="7C4BA19C" w:rsidR="00052B9E" w:rsidRPr="00DE3D7C" w:rsidRDefault="00052B9E" w:rsidP="00052B9E">
            <w:pPr>
              <w:pStyle w:val="TableContents"/>
              <w:jc w:val="both"/>
              <w:rPr>
                <w:rFonts w:ascii="Arial" w:hAnsi="Arial" w:cs="Arial"/>
              </w:rPr>
            </w:pPr>
            <w:r w:rsidRPr="00DE3D7C">
              <w:rPr>
                <w:rFonts w:ascii="Arial" w:hAnsi="Arial" w:cs="Arial"/>
              </w:rPr>
              <w:t>Apresentar todas as pendências dos servidores no momento do fechamento das suas respectivas folhas ponto, caso possuam. Nos casos de existirem pendência, o sistema deverá apresentar minimamente quem é o servidor, quem é seu coordenador, a qual setor ele pertence e qual o tipo de sua pendência.</w:t>
            </w:r>
          </w:p>
        </w:tc>
        <w:tc>
          <w:tcPr>
            <w:tcW w:w="1829" w:type="dxa"/>
            <w:tcBorders>
              <w:left w:val="single" w:sz="2" w:space="0" w:color="000000"/>
              <w:right w:val="single" w:sz="2" w:space="0" w:color="000000"/>
            </w:tcBorders>
            <w:shd w:val="clear" w:color="auto" w:fill="auto"/>
            <w:tcMar>
              <w:left w:w="54" w:type="dxa"/>
            </w:tcMar>
            <w:vAlign w:val="center"/>
          </w:tcPr>
          <w:p w14:paraId="5C3EDA0B" w14:textId="13C2587E"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23F39041" w14:textId="77777777" w:rsidTr="00052B9E">
        <w:tc>
          <w:tcPr>
            <w:tcW w:w="843" w:type="dxa"/>
            <w:tcBorders>
              <w:left w:val="single" w:sz="2" w:space="0" w:color="000000"/>
            </w:tcBorders>
            <w:shd w:val="clear" w:color="auto" w:fill="auto"/>
            <w:tcMar>
              <w:left w:w="54" w:type="dxa"/>
            </w:tcMar>
          </w:tcPr>
          <w:p w14:paraId="31180E45"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2E82AA9" w14:textId="7C83C691" w:rsidR="00052B9E" w:rsidRPr="00DE3D7C" w:rsidRDefault="00052B9E" w:rsidP="00052B9E">
            <w:pPr>
              <w:pStyle w:val="TableContents"/>
              <w:jc w:val="both"/>
              <w:rPr>
                <w:rFonts w:ascii="Arial" w:hAnsi="Arial" w:cs="Arial"/>
              </w:rPr>
            </w:pPr>
            <w:r w:rsidRPr="00DE3D7C">
              <w:rPr>
                <w:rFonts w:ascii="Arial" w:hAnsi="Arial" w:cs="Arial"/>
              </w:rPr>
              <w:t>Permitir que usuário que esteja fazendo o fechamento da competência possa acessar diretamente a folha ponto de um determinado servidor para que este possa resolver pendências, caso seja necessário.</w:t>
            </w:r>
          </w:p>
        </w:tc>
        <w:tc>
          <w:tcPr>
            <w:tcW w:w="1829" w:type="dxa"/>
            <w:tcBorders>
              <w:left w:val="single" w:sz="2" w:space="0" w:color="000000"/>
              <w:right w:val="single" w:sz="2" w:space="0" w:color="000000"/>
            </w:tcBorders>
            <w:shd w:val="clear" w:color="auto" w:fill="auto"/>
            <w:tcMar>
              <w:left w:w="54" w:type="dxa"/>
            </w:tcMar>
            <w:vAlign w:val="center"/>
          </w:tcPr>
          <w:p w14:paraId="1FB954B6" w14:textId="21C99E09"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179BA8EC" w14:textId="77777777" w:rsidTr="00052B9E">
        <w:tc>
          <w:tcPr>
            <w:tcW w:w="843" w:type="dxa"/>
            <w:tcBorders>
              <w:left w:val="single" w:sz="2" w:space="0" w:color="000000"/>
            </w:tcBorders>
            <w:shd w:val="clear" w:color="auto" w:fill="auto"/>
            <w:tcMar>
              <w:left w:w="54" w:type="dxa"/>
            </w:tcMar>
          </w:tcPr>
          <w:p w14:paraId="51F1D8B1"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612D84A" w14:textId="6665B444" w:rsidR="00052B9E" w:rsidRPr="00DE3D7C" w:rsidRDefault="00052B9E" w:rsidP="00052B9E">
            <w:pPr>
              <w:pStyle w:val="TableContents"/>
              <w:jc w:val="both"/>
              <w:rPr>
                <w:rFonts w:ascii="Arial" w:hAnsi="Arial" w:cs="Arial"/>
              </w:rPr>
            </w:pPr>
            <w:r w:rsidRPr="00DE3D7C">
              <w:rPr>
                <w:rFonts w:ascii="Arial" w:hAnsi="Arial" w:cs="Arial"/>
              </w:rPr>
              <w:t>Possibilitar, após a solução de todas as pendências, o fechamento total ou parcial da competência. O fechamento parcial deverá ocorrer quando for fechado apenas um ou mais setores em sua respectiva competência e o fechamento total, quando for apurado todos os setores para uma determinada competência.</w:t>
            </w:r>
          </w:p>
        </w:tc>
        <w:tc>
          <w:tcPr>
            <w:tcW w:w="1829" w:type="dxa"/>
            <w:tcBorders>
              <w:left w:val="single" w:sz="2" w:space="0" w:color="000000"/>
              <w:right w:val="single" w:sz="2" w:space="0" w:color="000000"/>
            </w:tcBorders>
            <w:shd w:val="clear" w:color="auto" w:fill="auto"/>
            <w:tcMar>
              <w:left w:w="54" w:type="dxa"/>
            </w:tcMar>
            <w:vAlign w:val="center"/>
          </w:tcPr>
          <w:p w14:paraId="5C006E7D" w14:textId="4EC084F4"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5EAD734" w14:textId="77777777" w:rsidTr="00052B9E">
        <w:tc>
          <w:tcPr>
            <w:tcW w:w="843" w:type="dxa"/>
            <w:tcBorders>
              <w:left w:val="single" w:sz="2" w:space="0" w:color="000000"/>
            </w:tcBorders>
            <w:shd w:val="clear" w:color="auto" w:fill="auto"/>
            <w:tcMar>
              <w:left w:w="54" w:type="dxa"/>
            </w:tcMar>
          </w:tcPr>
          <w:p w14:paraId="4424E412"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64E5E34" w14:textId="66C17DD3" w:rsidR="00052B9E" w:rsidRPr="00DE3D7C" w:rsidRDefault="00052B9E" w:rsidP="00052B9E">
            <w:pPr>
              <w:pStyle w:val="TableContents"/>
              <w:jc w:val="both"/>
              <w:rPr>
                <w:rFonts w:ascii="Arial" w:hAnsi="Arial" w:cs="Arial"/>
              </w:rPr>
            </w:pPr>
            <w:r w:rsidRPr="00DE3D7C">
              <w:rPr>
                <w:rFonts w:ascii="Arial" w:hAnsi="Arial" w:cs="Arial"/>
              </w:rPr>
              <w:t>O sistema deverá permitir mais de um fechamento parcial por competência, porém apenas um fechamento total.</w:t>
            </w:r>
          </w:p>
        </w:tc>
        <w:tc>
          <w:tcPr>
            <w:tcW w:w="1829" w:type="dxa"/>
            <w:tcBorders>
              <w:left w:val="single" w:sz="2" w:space="0" w:color="000000"/>
              <w:right w:val="single" w:sz="2" w:space="0" w:color="000000"/>
            </w:tcBorders>
            <w:shd w:val="clear" w:color="auto" w:fill="auto"/>
            <w:tcMar>
              <w:left w:w="54" w:type="dxa"/>
            </w:tcMar>
            <w:vAlign w:val="center"/>
          </w:tcPr>
          <w:p w14:paraId="1780DEAA" w14:textId="4AB95BA2"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4D47D3D" w14:textId="77777777" w:rsidTr="00052B9E">
        <w:tc>
          <w:tcPr>
            <w:tcW w:w="843" w:type="dxa"/>
            <w:tcBorders>
              <w:left w:val="single" w:sz="2" w:space="0" w:color="000000"/>
            </w:tcBorders>
            <w:shd w:val="clear" w:color="auto" w:fill="auto"/>
            <w:tcMar>
              <w:left w:w="54" w:type="dxa"/>
            </w:tcMar>
          </w:tcPr>
          <w:p w14:paraId="5D4ECF9D"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37F9F30" w14:textId="280501CA" w:rsidR="00052B9E" w:rsidRPr="00DE3D7C" w:rsidRDefault="00052B9E" w:rsidP="00052B9E">
            <w:pPr>
              <w:pStyle w:val="TableContents"/>
              <w:jc w:val="both"/>
              <w:rPr>
                <w:rFonts w:ascii="Arial" w:hAnsi="Arial" w:cs="Arial"/>
              </w:rPr>
            </w:pPr>
            <w:r w:rsidRPr="00DE3D7C">
              <w:rPr>
                <w:rFonts w:ascii="Arial" w:hAnsi="Arial" w:cs="Arial"/>
              </w:rPr>
              <w:t>Permitir a impressão ou geração dos cartões pontos de todos os funcionários, em formato PDF, contidos no fechamento de uma determinada competência.</w:t>
            </w:r>
          </w:p>
        </w:tc>
        <w:tc>
          <w:tcPr>
            <w:tcW w:w="1829" w:type="dxa"/>
            <w:tcBorders>
              <w:left w:val="single" w:sz="2" w:space="0" w:color="000000"/>
              <w:right w:val="single" w:sz="2" w:space="0" w:color="000000"/>
            </w:tcBorders>
            <w:shd w:val="clear" w:color="auto" w:fill="auto"/>
            <w:tcMar>
              <w:left w:w="54" w:type="dxa"/>
            </w:tcMar>
            <w:vAlign w:val="center"/>
          </w:tcPr>
          <w:p w14:paraId="420AD685" w14:textId="43FD2B45"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480BD072" w14:textId="77777777" w:rsidTr="00052B9E">
        <w:tc>
          <w:tcPr>
            <w:tcW w:w="843" w:type="dxa"/>
            <w:tcBorders>
              <w:left w:val="single" w:sz="2" w:space="0" w:color="000000"/>
            </w:tcBorders>
            <w:shd w:val="clear" w:color="auto" w:fill="auto"/>
            <w:tcMar>
              <w:left w:w="54" w:type="dxa"/>
            </w:tcMar>
          </w:tcPr>
          <w:p w14:paraId="56D56D98"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4DA314A" w14:textId="632258B4" w:rsidR="00052B9E" w:rsidRPr="00DE3D7C" w:rsidRDefault="00052B9E" w:rsidP="00052B9E">
            <w:pPr>
              <w:pStyle w:val="TableContents"/>
              <w:jc w:val="both"/>
              <w:rPr>
                <w:rFonts w:ascii="Arial" w:hAnsi="Arial" w:cs="Arial"/>
              </w:rPr>
            </w:pPr>
            <w:r w:rsidRPr="00DE3D7C">
              <w:rPr>
                <w:rFonts w:ascii="Arial" w:hAnsi="Arial" w:cs="Arial"/>
              </w:rPr>
              <w:t>Permitir, após o fechamento de competência total ou parcial, a integração com sistemas de ERP utilizados pelo órgão.</w:t>
            </w:r>
          </w:p>
        </w:tc>
        <w:tc>
          <w:tcPr>
            <w:tcW w:w="1829" w:type="dxa"/>
            <w:tcBorders>
              <w:left w:val="single" w:sz="2" w:space="0" w:color="000000"/>
              <w:right w:val="single" w:sz="2" w:space="0" w:color="000000"/>
            </w:tcBorders>
            <w:shd w:val="clear" w:color="auto" w:fill="auto"/>
            <w:tcMar>
              <w:left w:w="54" w:type="dxa"/>
            </w:tcMar>
            <w:vAlign w:val="center"/>
          </w:tcPr>
          <w:p w14:paraId="51A1D240" w14:textId="6271D29A" w:rsidR="00052B9E" w:rsidRPr="00052B9E" w:rsidRDefault="00052B9E" w:rsidP="00052B9E">
            <w:pPr>
              <w:pStyle w:val="TableContents"/>
              <w:jc w:val="center"/>
              <w:rPr>
                <w:rFonts w:ascii="Arial" w:hAnsi="Arial" w:cs="Arial"/>
              </w:rPr>
            </w:pPr>
            <w:r>
              <w:rPr>
                <w:rFonts w:ascii="Arial" w:hAnsi="Arial" w:cs="Arial"/>
              </w:rPr>
              <w:t>X</w:t>
            </w:r>
          </w:p>
        </w:tc>
      </w:tr>
      <w:tr w:rsidR="00052B9E" w:rsidRPr="00FE55D5" w14:paraId="3F29E75B" w14:textId="77777777" w:rsidTr="00052B9E">
        <w:tc>
          <w:tcPr>
            <w:tcW w:w="843" w:type="dxa"/>
            <w:tcBorders>
              <w:left w:val="single" w:sz="2" w:space="0" w:color="000000"/>
            </w:tcBorders>
            <w:shd w:val="clear" w:color="auto" w:fill="auto"/>
            <w:tcMar>
              <w:left w:w="54" w:type="dxa"/>
            </w:tcMar>
          </w:tcPr>
          <w:p w14:paraId="2D3C2ECD" w14:textId="77777777" w:rsidR="00052B9E" w:rsidRPr="00FE55D5" w:rsidRDefault="00052B9E" w:rsidP="00052B9E">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A7DE27E" w14:textId="77777777" w:rsidR="00052B9E" w:rsidRDefault="00052B9E" w:rsidP="00052B9E">
            <w:pPr>
              <w:shd w:val="clear" w:color="auto" w:fill="FFFFFF"/>
              <w:jc w:val="both"/>
              <w:rPr>
                <w:rFonts w:ascii="Arial" w:hAnsi="Arial" w:cs="Arial"/>
                <w:sz w:val="20"/>
                <w:szCs w:val="20"/>
              </w:rPr>
            </w:pPr>
            <w:r w:rsidRPr="0022795C">
              <w:rPr>
                <w:rFonts w:ascii="Arial" w:hAnsi="Arial" w:cs="Arial"/>
                <w:sz w:val="20"/>
                <w:szCs w:val="20"/>
              </w:rPr>
              <w:t>Apresentar em uma tela única um conjunto de informações pertinentes aos usuários finais de forma a facilitar o acesso do mesmo e utilização das funcionalidades básicas do sistema, tais como:</w:t>
            </w:r>
          </w:p>
          <w:p w14:paraId="62687CED" w14:textId="77777777" w:rsidR="00052B9E" w:rsidRDefault="00052B9E" w:rsidP="00BD424A">
            <w:pPr>
              <w:pStyle w:val="PargrafodaLista"/>
              <w:numPr>
                <w:ilvl w:val="0"/>
                <w:numId w:val="54"/>
              </w:numPr>
              <w:shd w:val="clear" w:color="auto" w:fill="FFFFFF"/>
              <w:jc w:val="both"/>
              <w:rPr>
                <w:rFonts w:ascii="Arial" w:hAnsi="Arial" w:cs="Arial"/>
              </w:rPr>
            </w:pPr>
            <w:r w:rsidRPr="0022795C">
              <w:rPr>
                <w:rFonts w:ascii="Arial" w:hAnsi="Arial" w:cs="Arial"/>
              </w:rPr>
              <w:t>Dados pessoais</w:t>
            </w:r>
          </w:p>
          <w:p w14:paraId="1DDDC3A5" w14:textId="77777777" w:rsidR="00052B9E" w:rsidRDefault="00052B9E" w:rsidP="00BD424A">
            <w:pPr>
              <w:pStyle w:val="PargrafodaLista"/>
              <w:numPr>
                <w:ilvl w:val="0"/>
                <w:numId w:val="54"/>
              </w:numPr>
              <w:shd w:val="clear" w:color="auto" w:fill="FFFFFF"/>
              <w:jc w:val="both"/>
              <w:rPr>
                <w:rFonts w:ascii="Arial" w:hAnsi="Arial" w:cs="Arial"/>
              </w:rPr>
            </w:pPr>
            <w:r w:rsidRPr="0022795C">
              <w:rPr>
                <w:rFonts w:ascii="Arial" w:hAnsi="Arial" w:cs="Arial"/>
              </w:rPr>
              <w:t>Registro de ponto na plataforma web</w:t>
            </w:r>
          </w:p>
          <w:p w14:paraId="6785337F" w14:textId="77777777" w:rsidR="00052B9E" w:rsidRDefault="00052B9E" w:rsidP="00BD424A">
            <w:pPr>
              <w:pStyle w:val="PargrafodaLista"/>
              <w:numPr>
                <w:ilvl w:val="0"/>
                <w:numId w:val="54"/>
              </w:numPr>
              <w:shd w:val="clear" w:color="auto" w:fill="FFFFFF"/>
              <w:jc w:val="both"/>
              <w:rPr>
                <w:rFonts w:ascii="Arial" w:hAnsi="Arial" w:cs="Arial"/>
              </w:rPr>
            </w:pPr>
            <w:r w:rsidRPr="0022795C">
              <w:rPr>
                <w:rFonts w:ascii="Arial" w:hAnsi="Arial" w:cs="Arial"/>
              </w:rPr>
              <w:t>Histórico de registro de ponto</w:t>
            </w:r>
          </w:p>
          <w:p w14:paraId="7306124A" w14:textId="77777777" w:rsidR="00052B9E" w:rsidRDefault="00052B9E" w:rsidP="00BD424A">
            <w:pPr>
              <w:pStyle w:val="PargrafodaLista"/>
              <w:numPr>
                <w:ilvl w:val="0"/>
                <w:numId w:val="54"/>
              </w:numPr>
              <w:shd w:val="clear" w:color="auto" w:fill="FFFFFF"/>
              <w:jc w:val="both"/>
              <w:rPr>
                <w:rFonts w:ascii="Arial" w:hAnsi="Arial" w:cs="Arial"/>
              </w:rPr>
            </w:pPr>
            <w:r w:rsidRPr="0022795C">
              <w:rPr>
                <w:rFonts w:ascii="Arial" w:hAnsi="Arial" w:cs="Arial"/>
              </w:rPr>
              <w:t>Indicadores de inconsistências em seu respectivo ponto</w:t>
            </w:r>
          </w:p>
          <w:p w14:paraId="7813588A" w14:textId="77777777" w:rsidR="00052B9E" w:rsidRDefault="00052B9E" w:rsidP="00BD424A">
            <w:pPr>
              <w:pStyle w:val="PargrafodaLista"/>
              <w:numPr>
                <w:ilvl w:val="0"/>
                <w:numId w:val="54"/>
              </w:numPr>
              <w:shd w:val="clear" w:color="auto" w:fill="FFFFFF"/>
              <w:jc w:val="both"/>
              <w:rPr>
                <w:rFonts w:ascii="Arial" w:hAnsi="Arial" w:cs="Arial"/>
              </w:rPr>
            </w:pPr>
            <w:r w:rsidRPr="0022795C">
              <w:rPr>
                <w:rFonts w:ascii="Arial" w:hAnsi="Arial" w:cs="Arial"/>
              </w:rPr>
              <w:t>Feed de notícias do órgão</w:t>
            </w:r>
          </w:p>
          <w:p w14:paraId="5E04804F" w14:textId="77777777" w:rsidR="00052B9E" w:rsidRDefault="00052B9E" w:rsidP="00BD424A">
            <w:pPr>
              <w:pStyle w:val="PargrafodaLista"/>
              <w:numPr>
                <w:ilvl w:val="0"/>
                <w:numId w:val="54"/>
              </w:numPr>
              <w:shd w:val="clear" w:color="auto" w:fill="FFFFFF"/>
              <w:jc w:val="both"/>
              <w:rPr>
                <w:rFonts w:ascii="Arial" w:hAnsi="Arial" w:cs="Arial"/>
              </w:rPr>
            </w:pPr>
            <w:r w:rsidRPr="0022795C">
              <w:rPr>
                <w:rFonts w:ascii="Arial" w:hAnsi="Arial" w:cs="Arial"/>
              </w:rPr>
              <w:t>Chat coorporativo</w:t>
            </w:r>
          </w:p>
          <w:p w14:paraId="76224DC0" w14:textId="1D0DAEEC" w:rsidR="00052B9E" w:rsidRDefault="00052B9E" w:rsidP="00BD424A">
            <w:pPr>
              <w:pStyle w:val="PargrafodaLista"/>
              <w:numPr>
                <w:ilvl w:val="0"/>
                <w:numId w:val="54"/>
              </w:numPr>
              <w:shd w:val="clear" w:color="auto" w:fill="FFFFFF"/>
              <w:jc w:val="both"/>
              <w:rPr>
                <w:rFonts w:ascii="Arial" w:hAnsi="Arial" w:cs="Arial"/>
              </w:rPr>
            </w:pPr>
            <w:r w:rsidRPr="0022795C">
              <w:rPr>
                <w:rFonts w:ascii="Arial" w:hAnsi="Arial" w:cs="Arial"/>
              </w:rPr>
              <w:t>Listagem de notificações pertinentes a este determinado usuário</w:t>
            </w:r>
          </w:p>
          <w:p w14:paraId="78DC2910" w14:textId="030F1EEE" w:rsidR="00052B9E" w:rsidRPr="0022795C" w:rsidRDefault="00052B9E" w:rsidP="00BD424A">
            <w:pPr>
              <w:pStyle w:val="PargrafodaLista"/>
              <w:numPr>
                <w:ilvl w:val="0"/>
                <w:numId w:val="54"/>
              </w:numPr>
              <w:shd w:val="clear" w:color="auto" w:fill="FFFFFF"/>
              <w:jc w:val="both"/>
              <w:rPr>
                <w:rFonts w:ascii="Arial" w:hAnsi="Arial" w:cs="Arial"/>
              </w:rPr>
            </w:pPr>
            <w:r w:rsidRPr="0022795C">
              <w:rPr>
                <w:rFonts w:ascii="Arial" w:hAnsi="Arial" w:cs="Arial"/>
              </w:rPr>
              <w:t>Entre outros</w:t>
            </w:r>
          </w:p>
        </w:tc>
        <w:tc>
          <w:tcPr>
            <w:tcW w:w="1829" w:type="dxa"/>
            <w:tcBorders>
              <w:left w:val="single" w:sz="2" w:space="0" w:color="000000"/>
              <w:right w:val="single" w:sz="2" w:space="0" w:color="000000"/>
            </w:tcBorders>
            <w:shd w:val="clear" w:color="auto" w:fill="auto"/>
            <w:tcMar>
              <w:left w:w="54" w:type="dxa"/>
            </w:tcMar>
            <w:vAlign w:val="center"/>
          </w:tcPr>
          <w:p w14:paraId="31204CAA" w14:textId="43A9444C" w:rsidR="00052B9E" w:rsidRPr="00052B9E" w:rsidRDefault="00052B9E" w:rsidP="00052B9E">
            <w:pPr>
              <w:pStyle w:val="TableContents"/>
              <w:jc w:val="center"/>
              <w:rPr>
                <w:rFonts w:ascii="Arial" w:hAnsi="Arial" w:cs="Arial"/>
              </w:rPr>
            </w:pPr>
            <w:r>
              <w:rPr>
                <w:rFonts w:ascii="Arial" w:hAnsi="Arial" w:cs="Arial"/>
              </w:rPr>
              <w:t>X</w:t>
            </w:r>
          </w:p>
        </w:tc>
      </w:tr>
      <w:tr w:rsidR="001051F6" w:rsidRPr="00FE55D5" w14:paraId="083EB898" w14:textId="77777777" w:rsidTr="00052B9E">
        <w:tc>
          <w:tcPr>
            <w:tcW w:w="843" w:type="dxa"/>
            <w:tcBorders>
              <w:left w:val="single" w:sz="2" w:space="0" w:color="000000"/>
            </w:tcBorders>
            <w:shd w:val="clear" w:color="auto" w:fill="auto"/>
            <w:tcMar>
              <w:left w:w="54" w:type="dxa"/>
            </w:tcMar>
          </w:tcPr>
          <w:p w14:paraId="5548AC34" w14:textId="77777777" w:rsidR="001051F6" w:rsidRPr="00FE55D5" w:rsidRDefault="001051F6" w:rsidP="001051F6">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00320CE" w14:textId="5636148E" w:rsidR="001051F6" w:rsidRPr="0022795C" w:rsidRDefault="001051F6" w:rsidP="001051F6">
            <w:pPr>
              <w:shd w:val="clear" w:color="auto" w:fill="FFFFFF"/>
              <w:jc w:val="both"/>
              <w:rPr>
                <w:rFonts w:ascii="Arial" w:hAnsi="Arial" w:cs="Arial"/>
                <w:sz w:val="20"/>
                <w:szCs w:val="20"/>
              </w:rPr>
            </w:pPr>
            <w:r w:rsidRPr="00D9250C">
              <w:rPr>
                <w:rFonts w:ascii="Arial" w:hAnsi="Arial" w:cs="Arial"/>
                <w:sz w:val="20"/>
                <w:szCs w:val="20"/>
              </w:rPr>
              <w:t>Permitir o cadastro de agendas médicas</w:t>
            </w:r>
          </w:p>
        </w:tc>
        <w:tc>
          <w:tcPr>
            <w:tcW w:w="1829" w:type="dxa"/>
            <w:tcBorders>
              <w:left w:val="single" w:sz="2" w:space="0" w:color="000000"/>
              <w:right w:val="single" w:sz="2" w:space="0" w:color="000000"/>
            </w:tcBorders>
            <w:shd w:val="clear" w:color="auto" w:fill="auto"/>
            <w:tcMar>
              <w:left w:w="54" w:type="dxa"/>
            </w:tcMar>
            <w:vAlign w:val="center"/>
          </w:tcPr>
          <w:p w14:paraId="730E5779" w14:textId="3B370095" w:rsidR="001051F6" w:rsidRDefault="00B75D4B" w:rsidP="001051F6">
            <w:pPr>
              <w:pStyle w:val="TableContents"/>
              <w:jc w:val="center"/>
              <w:rPr>
                <w:rFonts w:ascii="Arial" w:hAnsi="Arial" w:cs="Arial"/>
              </w:rPr>
            </w:pPr>
            <w:r>
              <w:rPr>
                <w:rFonts w:ascii="Arial" w:hAnsi="Arial" w:cs="Arial"/>
              </w:rPr>
              <w:t>X</w:t>
            </w:r>
          </w:p>
        </w:tc>
      </w:tr>
      <w:tr w:rsidR="001051F6" w:rsidRPr="00FE55D5" w14:paraId="1033BFD9" w14:textId="77777777" w:rsidTr="00052B9E">
        <w:tc>
          <w:tcPr>
            <w:tcW w:w="843" w:type="dxa"/>
            <w:tcBorders>
              <w:left w:val="single" w:sz="2" w:space="0" w:color="000000"/>
            </w:tcBorders>
            <w:shd w:val="clear" w:color="auto" w:fill="auto"/>
            <w:tcMar>
              <w:left w:w="54" w:type="dxa"/>
            </w:tcMar>
          </w:tcPr>
          <w:p w14:paraId="304C0E2A" w14:textId="77777777" w:rsidR="001051F6" w:rsidRPr="00FE55D5" w:rsidRDefault="001051F6" w:rsidP="001051F6">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0C83CF8" w14:textId="72352F98" w:rsidR="001051F6" w:rsidRPr="0022795C" w:rsidRDefault="001051F6" w:rsidP="001051F6">
            <w:pPr>
              <w:shd w:val="clear" w:color="auto" w:fill="FFFFFF"/>
              <w:jc w:val="both"/>
              <w:rPr>
                <w:rFonts w:ascii="Arial" w:hAnsi="Arial" w:cs="Arial"/>
                <w:sz w:val="20"/>
                <w:szCs w:val="20"/>
              </w:rPr>
            </w:pPr>
            <w:r w:rsidRPr="00D9250C">
              <w:rPr>
                <w:rFonts w:ascii="Arial" w:hAnsi="Arial" w:cs="Arial"/>
                <w:sz w:val="20"/>
                <w:szCs w:val="20"/>
              </w:rPr>
              <w:t>Permitir o cadastro de intervalo de atendimento dentro das agendas</w:t>
            </w:r>
          </w:p>
        </w:tc>
        <w:tc>
          <w:tcPr>
            <w:tcW w:w="1829" w:type="dxa"/>
            <w:tcBorders>
              <w:left w:val="single" w:sz="2" w:space="0" w:color="000000"/>
              <w:right w:val="single" w:sz="2" w:space="0" w:color="000000"/>
            </w:tcBorders>
            <w:shd w:val="clear" w:color="auto" w:fill="auto"/>
            <w:tcMar>
              <w:left w:w="54" w:type="dxa"/>
            </w:tcMar>
            <w:vAlign w:val="center"/>
          </w:tcPr>
          <w:p w14:paraId="4CD7DC85" w14:textId="481E2B1F" w:rsidR="001051F6" w:rsidRDefault="00B75D4B" w:rsidP="001051F6">
            <w:pPr>
              <w:pStyle w:val="TableContents"/>
              <w:jc w:val="center"/>
              <w:rPr>
                <w:rFonts w:ascii="Arial" w:hAnsi="Arial" w:cs="Arial"/>
              </w:rPr>
            </w:pPr>
            <w:r>
              <w:rPr>
                <w:rFonts w:ascii="Arial" w:hAnsi="Arial" w:cs="Arial"/>
              </w:rPr>
              <w:t>X</w:t>
            </w:r>
          </w:p>
        </w:tc>
      </w:tr>
      <w:tr w:rsidR="001051F6" w:rsidRPr="00FE55D5" w14:paraId="4A9A1695" w14:textId="77777777" w:rsidTr="00052B9E">
        <w:tc>
          <w:tcPr>
            <w:tcW w:w="843" w:type="dxa"/>
            <w:tcBorders>
              <w:left w:val="single" w:sz="2" w:space="0" w:color="000000"/>
            </w:tcBorders>
            <w:shd w:val="clear" w:color="auto" w:fill="auto"/>
            <w:tcMar>
              <w:left w:w="54" w:type="dxa"/>
            </w:tcMar>
          </w:tcPr>
          <w:p w14:paraId="0B09B8EC" w14:textId="77777777" w:rsidR="001051F6" w:rsidRPr="00FE55D5" w:rsidRDefault="001051F6" w:rsidP="001051F6">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F07E385" w14:textId="440D5628" w:rsidR="001051F6" w:rsidRPr="0022795C" w:rsidRDefault="001051F6" w:rsidP="001051F6">
            <w:pPr>
              <w:shd w:val="clear" w:color="auto" w:fill="FFFFFF"/>
              <w:jc w:val="both"/>
              <w:rPr>
                <w:rFonts w:ascii="Arial" w:hAnsi="Arial" w:cs="Arial"/>
                <w:sz w:val="20"/>
                <w:szCs w:val="20"/>
              </w:rPr>
            </w:pPr>
            <w:r w:rsidRPr="00D9250C">
              <w:rPr>
                <w:rFonts w:ascii="Arial" w:hAnsi="Arial" w:cs="Arial"/>
                <w:sz w:val="20"/>
                <w:szCs w:val="20"/>
              </w:rPr>
              <w:t xml:space="preserve">Permitir o cadastro de bandejas de atendimento, informando responsáveis </w:t>
            </w:r>
            <w:proofErr w:type="gramStart"/>
            <w:r w:rsidRPr="00D9250C">
              <w:rPr>
                <w:rFonts w:ascii="Arial" w:hAnsi="Arial" w:cs="Arial"/>
                <w:sz w:val="20"/>
                <w:szCs w:val="20"/>
              </w:rPr>
              <w:t>pelas mesmas</w:t>
            </w:r>
            <w:proofErr w:type="gramEnd"/>
            <w:r w:rsidRPr="00D9250C">
              <w:rPr>
                <w:rFonts w:ascii="Arial" w:hAnsi="Arial" w:cs="Arial"/>
                <w:sz w:val="20"/>
                <w:szCs w:val="20"/>
              </w:rPr>
              <w:t>.</w:t>
            </w:r>
          </w:p>
        </w:tc>
        <w:tc>
          <w:tcPr>
            <w:tcW w:w="1829" w:type="dxa"/>
            <w:tcBorders>
              <w:left w:val="single" w:sz="2" w:space="0" w:color="000000"/>
              <w:right w:val="single" w:sz="2" w:space="0" w:color="000000"/>
            </w:tcBorders>
            <w:shd w:val="clear" w:color="auto" w:fill="auto"/>
            <w:tcMar>
              <w:left w:w="54" w:type="dxa"/>
            </w:tcMar>
            <w:vAlign w:val="center"/>
          </w:tcPr>
          <w:p w14:paraId="3CB0181E" w14:textId="486919AE" w:rsidR="001051F6" w:rsidRDefault="00B75D4B" w:rsidP="001051F6">
            <w:pPr>
              <w:pStyle w:val="TableContents"/>
              <w:jc w:val="center"/>
              <w:rPr>
                <w:rFonts w:ascii="Arial" w:hAnsi="Arial" w:cs="Arial"/>
              </w:rPr>
            </w:pPr>
            <w:r>
              <w:rPr>
                <w:rFonts w:ascii="Arial" w:hAnsi="Arial" w:cs="Arial"/>
              </w:rPr>
              <w:t>X</w:t>
            </w:r>
          </w:p>
        </w:tc>
      </w:tr>
      <w:tr w:rsidR="001051F6" w:rsidRPr="00FE55D5" w14:paraId="0C9D3065" w14:textId="77777777" w:rsidTr="00052B9E">
        <w:tc>
          <w:tcPr>
            <w:tcW w:w="843" w:type="dxa"/>
            <w:tcBorders>
              <w:left w:val="single" w:sz="2" w:space="0" w:color="000000"/>
            </w:tcBorders>
            <w:shd w:val="clear" w:color="auto" w:fill="auto"/>
            <w:tcMar>
              <w:left w:w="54" w:type="dxa"/>
            </w:tcMar>
          </w:tcPr>
          <w:p w14:paraId="37F9A2EE" w14:textId="77777777" w:rsidR="001051F6" w:rsidRPr="00FE55D5" w:rsidRDefault="001051F6" w:rsidP="001051F6">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CF66B1F" w14:textId="77777777" w:rsidR="001051F6" w:rsidRPr="00D9250C" w:rsidRDefault="001051F6" w:rsidP="001051F6">
            <w:pPr>
              <w:pStyle w:val="TableContents"/>
              <w:rPr>
                <w:rFonts w:ascii="Arial" w:hAnsi="Arial" w:cs="Arial"/>
              </w:rPr>
            </w:pPr>
            <w:r w:rsidRPr="00D9250C">
              <w:rPr>
                <w:rFonts w:ascii="Arial" w:hAnsi="Arial" w:cs="Arial"/>
              </w:rPr>
              <w:t>Permitir visualizar agenda m</w:t>
            </w:r>
            <w:r>
              <w:rPr>
                <w:rFonts w:ascii="Arial" w:hAnsi="Arial" w:cs="Arial"/>
              </w:rPr>
              <w:t>é</w:t>
            </w:r>
            <w:r w:rsidRPr="00D9250C">
              <w:rPr>
                <w:rFonts w:ascii="Arial" w:hAnsi="Arial" w:cs="Arial"/>
              </w:rPr>
              <w:t>dica</w:t>
            </w:r>
          </w:p>
          <w:p w14:paraId="7EEC626B" w14:textId="77777777" w:rsidR="001051F6" w:rsidRPr="0022795C" w:rsidRDefault="001051F6" w:rsidP="001051F6">
            <w:pPr>
              <w:shd w:val="clear" w:color="auto" w:fill="FFFFFF"/>
              <w:jc w:val="both"/>
              <w:rPr>
                <w:rFonts w:ascii="Arial" w:hAnsi="Arial" w:cs="Arial"/>
                <w:sz w:val="20"/>
                <w:szCs w:val="20"/>
              </w:rPr>
            </w:pPr>
          </w:p>
        </w:tc>
        <w:tc>
          <w:tcPr>
            <w:tcW w:w="1829" w:type="dxa"/>
            <w:tcBorders>
              <w:left w:val="single" w:sz="2" w:space="0" w:color="000000"/>
              <w:right w:val="single" w:sz="2" w:space="0" w:color="000000"/>
            </w:tcBorders>
            <w:shd w:val="clear" w:color="auto" w:fill="auto"/>
            <w:tcMar>
              <w:left w:w="54" w:type="dxa"/>
            </w:tcMar>
            <w:vAlign w:val="center"/>
          </w:tcPr>
          <w:p w14:paraId="4D889A88" w14:textId="2496A626" w:rsidR="001051F6" w:rsidRDefault="00B75D4B" w:rsidP="001051F6">
            <w:pPr>
              <w:pStyle w:val="TableContents"/>
              <w:jc w:val="center"/>
              <w:rPr>
                <w:rFonts w:ascii="Arial" w:hAnsi="Arial" w:cs="Arial"/>
              </w:rPr>
            </w:pPr>
            <w:r>
              <w:rPr>
                <w:rFonts w:ascii="Arial" w:hAnsi="Arial" w:cs="Arial"/>
              </w:rPr>
              <w:t>X</w:t>
            </w:r>
          </w:p>
        </w:tc>
      </w:tr>
      <w:tr w:rsidR="001051F6" w:rsidRPr="00FE55D5" w14:paraId="3D8578C0" w14:textId="77777777" w:rsidTr="00052B9E">
        <w:tc>
          <w:tcPr>
            <w:tcW w:w="843" w:type="dxa"/>
            <w:tcBorders>
              <w:left w:val="single" w:sz="2" w:space="0" w:color="000000"/>
            </w:tcBorders>
            <w:shd w:val="clear" w:color="auto" w:fill="auto"/>
            <w:tcMar>
              <w:left w:w="54" w:type="dxa"/>
            </w:tcMar>
          </w:tcPr>
          <w:p w14:paraId="3544C19B" w14:textId="77777777" w:rsidR="001051F6" w:rsidRPr="00FE55D5" w:rsidRDefault="001051F6" w:rsidP="001051F6">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9C41FFE" w14:textId="0684A879" w:rsidR="001051F6" w:rsidRPr="00D9250C" w:rsidRDefault="001051F6" w:rsidP="001051F6">
            <w:pPr>
              <w:pStyle w:val="TableContents"/>
              <w:rPr>
                <w:rFonts w:ascii="Arial" w:hAnsi="Arial" w:cs="Arial"/>
              </w:rPr>
            </w:pPr>
            <w:r w:rsidRPr="00D9250C">
              <w:rPr>
                <w:rFonts w:ascii="Arial" w:hAnsi="Arial" w:cs="Arial"/>
              </w:rPr>
              <w:t>Permitir filtros em agenda, verificando horários que possuem atendimento ou não.</w:t>
            </w:r>
          </w:p>
        </w:tc>
        <w:tc>
          <w:tcPr>
            <w:tcW w:w="1829" w:type="dxa"/>
            <w:tcBorders>
              <w:left w:val="single" w:sz="2" w:space="0" w:color="000000"/>
              <w:right w:val="single" w:sz="2" w:space="0" w:color="000000"/>
            </w:tcBorders>
            <w:shd w:val="clear" w:color="auto" w:fill="auto"/>
            <w:tcMar>
              <w:left w:w="54" w:type="dxa"/>
            </w:tcMar>
            <w:vAlign w:val="center"/>
          </w:tcPr>
          <w:p w14:paraId="640C0E17" w14:textId="4270CC28" w:rsidR="001051F6" w:rsidRDefault="00B75D4B" w:rsidP="001051F6">
            <w:pPr>
              <w:pStyle w:val="TableContents"/>
              <w:jc w:val="center"/>
              <w:rPr>
                <w:rFonts w:ascii="Arial" w:hAnsi="Arial" w:cs="Arial"/>
              </w:rPr>
            </w:pPr>
            <w:r>
              <w:rPr>
                <w:rFonts w:ascii="Arial" w:hAnsi="Arial" w:cs="Arial"/>
              </w:rPr>
              <w:t>X</w:t>
            </w:r>
          </w:p>
        </w:tc>
      </w:tr>
      <w:tr w:rsidR="001051F6" w:rsidRPr="00FE55D5" w14:paraId="2A0DF7CC" w14:textId="77777777" w:rsidTr="00052B9E">
        <w:tc>
          <w:tcPr>
            <w:tcW w:w="843" w:type="dxa"/>
            <w:tcBorders>
              <w:left w:val="single" w:sz="2" w:space="0" w:color="000000"/>
            </w:tcBorders>
            <w:shd w:val="clear" w:color="auto" w:fill="auto"/>
            <w:tcMar>
              <w:left w:w="54" w:type="dxa"/>
            </w:tcMar>
          </w:tcPr>
          <w:p w14:paraId="5F18D196" w14:textId="77777777" w:rsidR="001051F6" w:rsidRPr="00FE55D5" w:rsidRDefault="001051F6" w:rsidP="001051F6">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62D5722" w14:textId="4F919E2F" w:rsidR="001051F6" w:rsidRPr="00D9250C" w:rsidRDefault="001051F6" w:rsidP="001051F6">
            <w:pPr>
              <w:pStyle w:val="TableContents"/>
              <w:rPr>
                <w:rFonts w:ascii="Arial" w:hAnsi="Arial" w:cs="Arial"/>
              </w:rPr>
            </w:pPr>
            <w:r w:rsidRPr="00D9250C">
              <w:rPr>
                <w:rFonts w:ascii="Arial" w:hAnsi="Arial" w:cs="Arial"/>
              </w:rPr>
              <w:t>Permitir vincular atendimento na agenda para colaboradores que possuam atestado</w:t>
            </w:r>
          </w:p>
        </w:tc>
        <w:tc>
          <w:tcPr>
            <w:tcW w:w="1829" w:type="dxa"/>
            <w:tcBorders>
              <w:left w:val="single" w:sz="2" w:space="0" w:color="000000"/>
              <w:right w:val="single" w:sz="2" w:space="0" w:color="000000"/>
            </w:tcBorders>
            <w:shd w:val="clear" w:color="auto" w:fill="auto"/>
            <w:tcMar>
              <w:left w:w="54" w:type="dxa"/>
            </w:tcMar>
            <w:vAlign w:val="center"/>
          </w:tcPr>
          <w:p w14:paraId="2474A5EB" w14:textId="7C54F7E3" w:rsidR="001051F6" w:rsidRDefault="00B75D4B" w:rsidP="001051F6">
            <w:pPr>
              <w:pStyle w:val="TableContents"/>
              <w:jc w:val="center"/>
              <w:rPr>
                <w:rFonts w:ascii="Arial" w:hAnsi="Arial" w:cs="Arial"/>
              </w:rPr>
            </w:pPr>
            <w:r>
              <w:rPr>
                <w:rFonts w:ascii="Arial" w:hAnsi="Arial" w:cs="Arial"/>
              </w:rPr>
              <w:t>X</w:t>
            </w:r>
          </w:p>
        </w:tc>
      </w:tr>
      <w:tr w:rsidR="001051F6" w:rsidRPr="00FE55D5" w14:paraId="19BE0048" w14:textId="77777777" w:rsidTr="00052B9E">
        <w:tc>
          <w:tcPr>
            <w:tcW w:w="843" w:type="dxa"/>
            <w:tcBorders>
              <w:left w:val="single" w:sz="2" w:space="0" w:color="000000"/>
            </w:tcBorders>
            <w:shd w:val="clear" w:color="auto" w:fill="auto"/>
            <w:tcMar>
              <w:left w:w="54" w:type="dxa"/>
            </w:tcMar>
          </w:tcPr>
          <w:p w14:paraId="24A13A15" w14:textId="77777777" w:rsidR="001051F6" w:rsidRPr="00FE55D5" w:rsidRDefault="001051F6" w:rsidP="001051F6">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83DEF13" w14:textId="400C6489" w:rsidR="001051F6" w:rsidRPr="00D9250C" w:rsidRDefault="001051F6" w:rsidP="001051F6">
            <w:pPr>
              <w:pStyle w:val="TableContents"/>
              <w:rPr>
                <w:rFonts w:ascii="Arial" w:hAnsi="Arial" w:cs="Arial"/>
              </w:rPr>
            </w:pPr>
            <w:r w:rsidRPr="00D9250C">
              <w:rPr>
                <w:rFonts w:ascii="Arial" w:hAnsi="Arial" w:cs="Arial"/>
              </w:rPr>
              <w:t>Permitir que Colaborador envie atestado de seu app, informando o tipo de atestado, o período, anexo (foto ou arquivo da galeria)</w:t>
            </w:r>
          </w:p>
        </w:tc>
        <w:tc>
          <w:tcPr>
            <w:tcW w:w="1829" w:type="dxa"/>
            <w:tcBorders>
              <w:left w:val="single" w:sz="2" w:space="0" w:color="000000"/>
              <w:right w:val="single" w:sz="2" w:space="0" w:color="000000"/>
            </w:tcBorders>
            <w:shd w:val="clear" w:color="auto" w:fill="auto"/>
            <w:tcMar>
              <w:left w:w="54" w:type="dxa"/>
            </w:tcMar>
            <w:vAlign w:val="center"/>
          </w:tcPr>
          <w:p w14:paraId="5B0995A0" w14:textId="62B6CC1A" w:rsidR="001051F6" w:rsidRDefault="00B75D4B" w:rsidP="001051F6">
            <w:pPr>
              <w:pStyle w:val="TableContents"/>
              <w:jc w:val="center"/>
              <w:rPr>
                <w:rFonts w:ascii="Arial" w:hAnsi="Arial" w:cs="Arial"/>
              </w:rPr>
            </w:pPr>
            <w:r>
              <w:rPr>
                <w:rFonts w:ascii="Arial" w:hAnsi="Arial" w:cs="Arial"/>
              </w:rPr>
              <w:t>X</w:t>
            </w:r>
          </w:p>
        </w:tc>
      </w:tr>
      <w:tr w:rsidR="001051F6" w:rsidRPr="00FE55D5" w14:paraId="6928CE42" w14:textId="77777777" w:rsidTr="00052B9E">
        <w:tc>
          <w:tcPr>
            <w:tcW w:w="843" w:type="dxa"/>
            <w:tcBorders>
              <w:left w:val="single" w:sz="2" w:space="0" w:color="000000"/>
            </w:tcBorders>
            <w:shd w:val="clear" w:color="auto" w:fill="auto"/>
            <w:tcMar>
              <w:left w:w="54" w:type="dxa"/>
            </w:tcMar>
          </w:tcPr>
          <w:p w14:paraId="3D37B625" w14:textId="77777777" w:rsidR="001051F6" w:rsidRPr="00FE55D5" w:rsidRDefault="001051F6" w:rsidP="001051F6">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D53786B" w14:textId="31C05916" w:rsidR="001051F6" w:rsidRPr="00D9250C" w:rsidRDefault="001051F6" w:rsidP="001051F6">
            <w:pPr>
              <w:pStyle w:val="TableContents"/>
              <w:rPr>
                <w:rFonts w:ascii="Arial" w:hAnsi="Arial" w:cs="Arial"/>
              </w:rPr>
            </w:pPr>
            <w:r w:rsidRPr="00D9250C">
              <w:rPr>
                <w:rFonts w:ascii="Arial" w:hAnsi="Arial" w:cs="Arial"/>
              </w:rPr>
              <w:t>Permitir que colaborador acompanhe status de seus atestados/afastamentos</w:t>
            </w:r>
          </w:p>
        </w:tc>
        <w:tc>
          <w:tcPr>
            <w:tcW w:w="1829" w:type="dxa"/>
            <w:tcBorders>
              <w:left w:val="single" w:sz="2" w:space="0" w:color="000000"/>
              <w:right w:val="single" w:sz="2" w:space="0" w:color="000000"/>
            </w:tcBorders>
            <w:shd w:val="clear" w:color="auto" w:fill="auto"/>
            <w:tcMar>
              <w:left w:w="54" w:type="dxa"/>
            </w:tcMar>
            <w:vAlign w:val="center"/>
          </w:tcPr>
          <w:p w14:paraId="263F6595" w14:textId="19C0FF67" w:rsidR="001051F6" w:rsidRDefault="00B75D4B" w:rsidP="001051F6">
            <w:pPr>
              <w:pStyle w:val="TableContents"/>
              <w:jc w:val="center"/>
              <w:rPr>
                <w:rFonts w:ascii="Arial" w:hAnsi="Arial" w:cs="Arial"/>
              </w:rPr>
            </w:pPr>
            <w:r>
              <w:rPr>
                <w:rFonts w:ascii="Arial" w:hAnsi="Arial" w:cs="Arial"/>
              </w:rPr>
              <w:t>X</w:t>
            </w:r>
          </w:p>
        </w:tc>
      </w:tr>
      <w:tr w:rsidR="001051F6" w:rsidRPr="00FE55D5" w14:paraId="68715DE5" w14:textId="77777777" w:rsidTr="00052B9E">
        <w:tc>
          <w:tcPr>
            <w:tcW w:w="843" w:type="dxa"/>
            <w:tcBorders>
              <w:left w:val="single" w:sz="2" w:space="0" w:color="000000"/>
            </w:tcBorders>
            <w:shd w:val="clear" w:color="auto" w:fill="auto"/>
            <w:tcMar>
              <w:left w:w="54" w:type="dxa"/>
            </w:tcMar>
          </w:tcPr>
          <w:p w14:paraId="414C83E1" w14:textId="77777777" w:rsidR="001051F6" w:rsidRPr="00FE55D5" w:rsidRDefault="001051F6" w:rsidP="001051F6">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F6C3877" w14:textId="0B551863" w:rsidR="001051F6" w:rsidRPr="00D9250C" w:rsidRDefault="001051F6" w:rsidP="001051F6">
            <w:pPr>
              <w:pStyle w:val="TableContents"/>
              <w:rPr>
                <w:rFonts w:ascii="Arial" w:hAnsi="Arial" w:cs="Arial"/>
              </w:rPr>
            </w:pPr>
            <w:r w:rsidRPr="00D9250C">
              <w:rPr>
                <w:rFonts w:ascii="Arial" w:hAnsi="Arial" w:cs="Arial"/>
              </w:rPr>
              <w:t>Permitir, aos responsáveis, análise via sistema web de atestados enviados.</w:t>
            </w:r>
          </w:p>
        </w:tc>
        <w:tc>
          <w:tcPr>
            <w:tcW w:w="1829" w:type="dxa"/>
            <w:tcBorders>
              <w:left w:val="single" w:sz="2" w:space="0" w:color="000000"/>
              <w:right w:val="single" w:sz="2" w:space="0" w:color="000000"/>
            </w:tcBorders>
            <w:shd w:val="clear" w:color="auto" w:fill="auto"/>
            <w:tcMar>
              <w:left w:w="54" w:type="dxa"/>
            </w:tcMar>
            <w:vAlign w:val="center"/>
          </w:tcPr>
          <w:p w14:paraId="65BEEC05" w14:textId="1C12D2DC" w:rsidR="001051F6" w:rsidRDefault="00B75D4B" w:rsidP="001051F6">
            <w:pPr>
              <w:pStyle w:val="TableContents"/>
              <w:jc w:val="center"/>
              <w:rPr>
                <w:rFonts w:ascii="Arial" w:hAnsi="Arial" w:cs="Arial"/>
              </w:rPr>
            </w:pPr>
            <w:r>
              <w:rPr>
                <w:rFonts w:ascii="Arial" w:hAnsi="Arial" w:cs="Arial"/>
              </w:rPr>
              <w:t>X</w:t>
            </w:r>
          </w:p>
        </w:tc>
      </w:tr>
      <w:tr w:rsidR="001051F6" w:rsidRPr="00FE55D5" w14:paraId="287869AB" w14:textId="77777777" w:rsidTr="00052B9E">
        <w:tc>
          <w:tcPr>
            <w:tcW w:w="843" w:type="dxa"/>
            <w:tcBorders>
              <w:left w:val="single" w:sz="2" w:space="0" w:color="000000"/>
            </w:tcBorders>
            <w:shd w:val="clear" w:color="auto" w:fill="auto"/>
            <w:tcMar>
              <w:left w:w="54" w:type="dxa"/>
            </w:tcMar>
          </w:tcPr>
          <w:p w14:paraId="6348E245" w14:textId="77777777" w:rsidR="001051F6" w:rsidRPr="00FE55D5" w:rsidRDefault="001051F6" w:rsidP="001051F6">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E1D674D" w14:textId="290C38D6" w:rsidR="001051F6" w:rsidRPr="00D9250C" w:rsidRDefault="001051F6" w:rsidP="001051F6">
            <w:pPr>
              <w:pStyle w:val="TableContents"/>
              <w:rPr>
                <w:rFonts w:ascii="Arial" w:hAnsi="Arial" w:cs="Arial"/>
              </w:rPr>
            </w:pPr>
            <w:r w:rsidRPr="00D9250C">
              <w:rPr>
                <w:rFonts w:ascii="Arial" w:hAnsi="Arial" w:cs="Arial"/>
              </w:rPr>
              <w:t>Permitir filtrar atestados/afastamentos pelo status, tipo de atestado e pelo colaborador que enviou.</w:t>
            </w:r>
          </w:p>
        </w:tc>
        <w:tc>
          <w:tcPr>
            <w:tcW w:w="1829" w:type="dxa"/>
            <w:tcBorders>
              <w:left w:val="single" w:sz="2" w:space="0" w:color="000000"/>
              <w:right w:val="single" w:sz="2" w:space="0" w:color="000000"/>
            </w:tcBorders>
            <w:shd w:val="clear" w:color="auto" w:fill="auto"/>
            <w:tcMar>
              <w:left w:w="54" w:type="dxa"/>
            </w:tcMar>
            <w:vAlign w:val="center"/>
          </w:tcPr>
          <w:p w14:paraId="4910E6F0" w14:textId="192FFD7E" w:rsidR="001051F6" w:rsidRDefault="00B75D4B" w:rsidP="001051F6">
            <w:pPr>
              <w:pStyle w:val="TableContents"/>
              <w:jc w:val="center"/>
              <w:rPr>
                <w:rFonts w:ascii="Arial" w:hAnsi="Arial" w:cs="Arial"/>
              </w:rPr>
            </w:pPr>
            <w:r>
              <w:rPr>
                <w:rFonts w:ascii="Arial" w:hAnsi="Arial" w:cs="Arial"/>
              </w:rPr>
              <w:t>X</w:t>
            </w:r>
          </w:p>
        </w:tc>
      </w:tr>
      <w:tr w:rsidR="001051F6" w:rsidRPr="00FE55D5" w14:paraId="16550D10" w14:textId="77777777" w:rsidTr="00052B9E">
        <w:tc>
          <w:tcPr>
            <w:tcW w:w="843" w:type="dxa"/>
            <w:tcBorders>
              <w:left w:val="single" w:sz="2" w:space="0" w:color="000000"/>
            </w:tcBorders>
            <w:shd w:val="clear" w:color="auto" w:fill="auto"/>
            <w:tcMar>
              <w:left w:w="54" w:type="dxa"/>
            </w:tcMar>
          </w:tcPr>
          <w:p w14:paraId="526D2ACF" w14:textId="77777777" w:rsidR="001051F6" w:rsidRPr="00FE55D5" w:rsidRDefault="001051F6" w:rsidP="001051F6">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41102F33" w14:textId="45980D9E" w:rsidR="001051F6" w:rsidRPr="00D9250C" w:rsidRDefault="001051F6" w:rsidP="001051F6">
            <w:pPr>
              <w:pStyle w:val="TableContents"/>
              <w:rPr>
                <w:rFonts w:ascii="Arial" w:hAnsi="Arial" w:cs="Arial"/>
              </w:rPr>
            </w:pPr>
            <w:r w:rsidRPr="00D9250C">
              <w:rPr>
                <w:rFonts w:ascii="Arial" w:hAnsi="Arial" w:cs="Arial"/>
              </w:rPr>
              <w:t>Sistema deve possuir status indicando os principais pontos de análise de atestados como: Aprovado, reprovado, aguardando parecer, requisitada presença.</w:t>
            </w:r>
          </w:p>
        </w:tc>
        <w:tc>
          <w:tcPr>
            <w:tcW w:w="1829" w:type="dxa"/>
            <w:tcBorders>
              <w:left w:val="single" w:sz="2" w:space="0" w:color="000000"/>
              <w:right w:val="single" w:sz="2" w:space="0" w:color="000000"/>
            </w:tcBorders>
            <w:shd w:val="clear" w:color="auto" w:fill="auto"/>
            <w:tcMar>
              <w:left w:w="54" w:type="dxa"/>
            </w:tcMar>
            <w:vAlign w:val="center"/>
          </w:tcPr>
          <w:p w14:paraId="24EF95DD" w14:textId="611C8DC2" w:rsidR="001051F6" w:rsidRDefault="00B75D4B" w:rsidP="001051F6">
            <w:pPr>
              <w:pStyle w:val="TableContents"/>
              <w:jc w:val="center"/>
              <w:rPr>
                <w:rFonts w:ascii="Arial" w:hAnsi="Arial" w:cs="Arial"/>
              </w:rPr>
            </w:pPr>
            <w:r>
              <w:rPr>
                <w:rFonts w:ascii="Arial" w:hAnsi="Arial" w:cs="Arial"/>
              </w:rPr>
              <w:t>X</w:t>
            </w:r>
          </w:p>
        </w:tc>
      </w:tr>
      <w:tr w:rsidR="001051F6" w:rsidRPr="00FE55D5" w14:paraId="6CD05C69" w14:textId="77777777" w:rsidTr="00052B9E">
        <w:tc>
          <w:tcPr>
            <w:tcW w:w="843" w:type="dxa"/>
            <w:tcBorders>
              <w:left w:val="single" w:sz="2" w:space="0" w:color="000000"/>
            </w:tcBorders>
            <w:shd w:val="clear" w:color="auto" w:fill="auto"/>
            <w:tcMar>
              <w:left w:w="54" w:type="dxa"/>
            </w:tcMar>
          </w:tcPr>
          <w:p w14:paraId="21C23F6B" w14:textId="77777777" w:rsidR="001051F6" w:rsidRPr="00FE55D5" w:rsidRDefault="001051F6" w:rsidP="001051F6">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407A3B2" w14:textId="30C7243B" w:rsidR="001051F6" w:rsidRPr="00D9250C" w:rsidRDefault="001051F6" w:rsidP="001051F6">
            <w:pPr>
              <w:pStyle w:val="TableContents"/>
              <w:rPr>
                <w:rFonts w:ascii="Arial" w:hAnsi="Arial" w:cs="Arial"/>
              </w:rPr>
            </w:pPr>
            <w:r w:rsidRPr="00D9250C">
              <w:rPr>
                <w:rFonts w:ascii="Arial" w:hAnsi="Arial" w:cs="Arial"/>
              </w:rPr>
              <w:t>Permitir, ao analisar um atestado, visualizar os anexos em tela, sem necessidade de baixar para a máquina local.</w:t>
            </w:r>
          </w:p>
        </w:tc>
        <w:tc>
          <w:tcPr>
            <w:tcW w:w="1829" w:type="dxa"/>
            <w:tcBorders>
              <w:left w:val="single" w:sz="2" w:space="0" w:color="000000"/>
              <w:right w:val="single" w:sz="2" w:space="0" w:color="000000"/>
            </w:tcBorders>
            <w:shd w:val="clear" w:color="auto" w:fill="auto"/>
            <w:tcMar>
              <w:left w:w="54" w:type="dxa"/>
            </w:tcMar>
            <w:vAlign w:val="center"/>
          </w:tcPr>
          <w:p w14:paraId="241FA381" w14:textId="1F773427" w:rsidR="001051F6" w:rsidRDefault="00B75D4B" w:rsidP="001051F6">
            <w:pPr>
              <w:pStyle w:val="TableContents"/>
              <w:jc w:val="center"/>
              <w:rPr>
                <w:rFonts w:ascii="Arial" w:hAnsi="Arial" w:cs="Arial"/>
              </w:rPr>
            </w:pPr>
            <w:r>
              <w:rPr>
                <w:rFonts w:ascii="Arial" w:hAnsi="Arial" w:cs="Arial"/>
              </w:rPr>
              <w:t>X</w:t>
            </w:r>
          </w:p>
        </w:tc>
      </w:tr>
      <w:tr w:rsidR="001051F6" w:rsidRPr="00FE55D5" w14:paraId="67E63E68" w14:textId="77777777" w:rsidTr="00052B9E">
        <w:tc>
          <w:tcPr>
            <w:tcW w:w="843" w:type="dxa"/>
            <w:tcBorders>
              <w:left w:val="single" w:sz="2" w:space="0" w:color="000000"/>
            </w:tcBorders>
            <w:shd w:val="clear" w:color="auto" w:fill="auto"/>
            <w:tcMar>
              <w:left w:w="54" w:type="dxa"/>
            </w:tcMar>
          </w:tcPr>
          <w:p w14:paraId="668744AD" w14:textId="77777777" w:rsidR="001051F6" w:rsidRPr="00FE55D5" w:rsidRDefault="001051F6" w:rsidP="001051F6">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E6284B9" w14:textId="46A211D8" w:rsidR="001051F6" w:rsidRPr="00D9250C" w:rsidRDefault="001051F6" w:rsidP="001051F6">
            <w:pPr>
              <w:pStyle w:val="TableContents"/>
              <w:rPr>
                <w:rFonts w:ascii="Arial" w:hAnsi="Arial" w:cs="Arial"/>
              </w:rPr>
            </w:pPr>
            <w:r w:rsidRPr="00D9250C">
              <w:rPr>
                <w:rFonts w:ascii="Arial" w:hAnsi="Arial" w:cs="Arial"/>
              </w:rPr>
              <w:t>Permitir incluir observações, em atestados, que só podem ser vistas pela equipe responsável</w:t>
            </w:r>
          </w:p>
        </w:tc>
        <w:tc>
          <w:tcPr>
            <w:tcW w:w="1829" w:type="dxa"/>
            <w:tcBorders>
              <w:left w:val="single" w:sz="2" w:space="0" w:color="000000"/>
              <w:right w:val="single" w:sz="2" w:space="0" w:color="000000"/>
            </w:tcBorders>
            <w:shd w:val="clear" w:color="auto" w:fill="auto"/>
            <w:tcMar>
              <w:left w:w="54" w:type="dxa"/>
            </w:tcMar>
            <w:vAlign w:val="center"/>
          </w:tcPr>
          <w:p w14:paraId="548AB247" w14:textId="3B188C7E" w:rsidR="001051F6" w:rsidRDefault="00B75D4B" w:rsidP="001051F6">
            <w:pPr>
              <w:pStyle w:val="TableContents"/>
              <w:jc w:val="center"/>
              <w:rPr>
                <w:rFonts w:ascii="Arial" w:hAnsi="Arial" w:cs="Arial"/>
              </w:rPr>
            </w:pPr>
            <w:r>
              <w:rPr>
                <w:rFonts w:ascii="Arial" w:hAnsi="Arial" w:cs="Arial"/>
              </w:rPr>
              <w:t>X</w:t>
            </w:r>
          </w:p>
        </w:tc>
      </w:tr>
      <w:tr w:rsidR="001051F6" w:rsidRPr="00FE55D5" w14:paraId="4BA9C451" w14:textId="77777777" w:rsidTr="00052B9E">
        <w:tc>
          <w:tcPr>
            <w:tcW w:w="843" w:type="dxa"/>
            <w:tcBorders>
              <w:left w:val="single" w:sz="2" w:space="0" w:color="000000"/>
            </w:tcBorders>
            <w:shd w:val="clear" w:color="auto" w:fill="auto"/>
            <w:tcMar>
              <w:left w:w="54" w:type="dxa"/>
            </w:tcMar>
          </w:tcPr>
          <w:p w14:paraId="616C9821" w14:textId="77777777" w:rsidR="001051F6" w:rsidRPr="00FE55D5" w:rsidRDefault="001051F6" w:rsidP="001051F6">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E15118B" w14:textId="511327AA" w:rsidR="001051F6" w:rsidRPr="00D9250C" w:rsidRDefault="001051F6" w:rsidP="001051F6">
            <w:pPr>
              <w:pStyle w:val="TableContents"/>
              <w:rPr>
                <w:rFonts w:ascii="Arial" w:hAnsi="Arial" w:cs="Arial"/>
              </w:rPr>
            </w:pPr>
            <w:r w:rsidRPr="00D9250C">
              <w:rPr>
                <w:rFonts w:ascii="Arial" w:hAnsi="Arial" w:cs="Arial"/>
              </w:rPr>
              <w:t>Permitir incluir observações, em atestados, que podem ser vistas por todos os envolvidos</w:t>
            </w:r>
          </w:p>
        </w:tc>
        <w:tc>
          <w:tcPr>
            <w:tcW w:w="1829" w:type="dxa"/>
            <w:tcBorders>
              <w:left w:val="single" w:sz="2" w:space="0" w:color="000000"/>
              <w:right w:val="single" w:sz="2" w:space="0" w:color="000000"/>
            </w:tcBorders>
            <w:shd w:val="clear" w:color="auto" w:fill="auto"/>
            <w:tcMar>
              <w:left w:w="54" w:type="dxa"/>
            </w:tcMar>
            <w:vAlign w:val="center"/>
          </w:tcPr>
          <w:p w14:paraId="294EB606" w14:textId="37D28CD3" w:rsidR="001051F6" w:rsidRDefault="00B75D4B" w:rsidP="001051F6">
            <w:pPr>
              <w:pStyle w:val="TableContents"/>
              <w:jc w:val="center"/>
              <w:rPr>
                <w:rFonts w:ascii="Arial" w:hAnsi="Arial" w:cs="Arial"/>
              </w:rPr>
            </w:pPr>
            <w:r>
              <w:rPr>
                <w:rFonts w:ascii="Arial" w:hAnsi="Arial" w:cs="Arial"/>
              </w:rPr>
              <w:t>X</w:t>
            </w:r>
          </w:p>
        </w:tc>
      </w:tr>
      <w:tr w:rsidR="001051F6" w:rsidRPr="00FE55D5" w14:paraId="37E23E31" w14:textId="77777777" w:rsidTr="00052B9E">
        <w:tc>
          <w:tcPr>
            <w:tcW w:w="843" w:type="dxa"/>
            <w:tcBorders>
              <w:left w:val="single" w:sz="2" w:space="0" w:color="000000"/>
            </w:tcBorders>
            <w:shd w:val="clear" w:color="auto" w:fill="auto"/>
            <w:tcMar>
              <w:left w:w="54" w:type="dxa"/>
            </w:tcMar>
          </w:tcPr>
          <w:p w14:paraId="17F60438" w14:textId="77777777" w:rsidR="001051F6" w:rsidRPr="00FE55D5" w:rsidRDefault="001051F6" w:rsidP="001051F6">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540C86B9" w14:textId="5764673F" w:rsidR="001051F6" w:rsidRPr="00D9250C" w:rsidRDefault="001051F6" w:rsidP="001051F6">
            <w:pPr>
              <w:pStyle w:val="TableContents"/>
              <w:rPr>
                <w:rFonts w:ascii="Arial" w:hAnsi="Arial" w:cs="Arial"/>
              </w:rPr>
            </w:pPr>
            <w:r w:rsidRPr="00D9250C">
              <w:rPr>
                <w:rFonts w:ascii="Arial" w:hAnsi="Arial" w:cs="Arial"/>
              </w:rPr>
              <w:t>Permitir que o responsável pela análise possa solicitar mais dados ao solicitante, sendo esses dados textuais ou anexo de documentação</w:t>
            </w:r>
          </w:p>
        </w:tc>
        <w:tc>
          <w:tcPr>
            <w:tcW w:w="1829" w:type="dxa"/>
            <w:tcBorders>
              <w:left w:val="single" w:sz="2" w:space="0" w:color="000000"/>
              <w:right w:val="single" w:sz="2" w:space="0" w:color="000000"/>
            </w:tcBorders>
            <w:shd w:val="clear" w:color="auto" w:fill="auto"/>
            <w:tcMar>
              <w:left w:w="54" w:type="dxa"/>
            </w:tcMar>
            <w:vAlign w:val="center"/>
          </w:tcPr>
          <w:p w14:paraId="7F9951C0" w14:textId="6B36BC77" w:rsidR="001051F6" w:rsidRDefault="00B75D4B" w:rsidP="001051F6">
            <w:pPr>
              <w:pStyle w:val="TableContents"/>
              <w:jc w:val="center"/>
              <w:rPr>
                <w:rFonts w:ascii="Arial" w:hAnsi="Arial" w:cs="Arial"/>
              </w:rPr>
            </w:pPr>
            <w:r>
              <w:rPr>
                <w:rFonts w:ascii="Arial" w:hAnsi="Arial" w:cs="Arial"/>
              </w:rPr>
              <w:t>X</w:t>
            </w:r>
          </w:p>
        </w:tc>
      </w:tr>
      <w:tr w:rsidR="001051F6" w:rsidRPr="00FE55D5" w14:paraId="1E088DD3" w14:textId="77777777" w:rsidTr="00052B9E">
        <w:tc>
          <w:tcPr>
            <w:tcW w:w="843" w:type="dxa"/>
            <w:tcBorders>
              <w:left w:val="single" w:sz="2" w:space="0" w:color="000000"/>
            </w:tcBorders>
            <w:shd w:val="clear" w:color="auto" w:fill="auto"/>
            <w:tcMar>
              <w:left w:w="54" w:type="dxa"/>
            </w:tcMar>
          </w:tcPr>
          <w:p w14:paraId="608A9574" w14:textId="77777777" w:rsidR="001051F6" w:rsidRPr="00FE55D5" w:rsidRDefault="001051F6" w:rsidP="001051F6">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F945C61" w14:textId="6E7A0770" w:rsidR="001051F6" w:rsidRPr="00D9250C" w:rsidRDefault="001051F6" w:rsidP="001051F6">
            <w:pPr>
              <w:pStyle w:val="TableContents"/>
              <w:rPr>
                <w:rFonts w:ascii="Arial" w:hAnsi="Arial" w:cs="Arial"/>
              </w:rPr>
            </w:pPr>
            <w:r w:rsidRPr="00D9250C">
              <w:rPr>
                <w:rFonts w:ascii="Arial" w:hAnsi="Arial" w:cs="Arial"/>
              </w:rPr>
              <w:t>Permitir que o colaborador, via app, possa anexar mais documentos a um atestado já enviado, quando assim for solicitado pela equipe de análise</w:t>
            </w:r>
          </w:p>
        </w:tc>
        <w:tc>
          <w:tcPr>
            <w:tcW w:w="1829" w:type="dxa"/>
            <w:tcBorders>
              <w:left w:val="single" w:sz="2" w:space="0" w:color="000000"/>
              <w:right w:val="single" w:sz="2" w:space="0" w:color="000000"/>
            </w:tcBorders>
            <w:shd w:val="clear" w:color="auto" w:fill="auto"/>
            <w:tcMar>
              <w:left w:w="54" w:type="dxa"/>
            </w:tcMar>
            <w:vAlign w:val="center"/>
          </w:tcPr>
          <w:p w14:paraId="39A8DBE4" w14:textId="2DE91BBD" w:rsidR="001051F6" w:rsidRDefault="00B75D4B" w:rsidP="001051F6">
            <w:pPr>
              <w:pStyle w:val="TableContents"/>
              <w:jc w:val="center"/>
              <w:rPr>
                <w:rFonts w:ascii="Arial" w:hAnsi="Arial" w:cs="Arial"/>
              </w:rPr>
            </w:pPr>
            <w:r>
              <w:rPr>
                <w:rFonts w:ascii="Arial" w:hAnsi="Arial" w:cs="Arial"/>
              </w:rPr>
              <w:t>X</w:t>
            </w:r>
          </w:p>
        </w:tc>
      </w:tr>
      <w:tr w:rsidR="001051F6" w:rsidRPr="00FE55D5" w14:paraId="4FEF5F6E" w14:textId="77777777" w:rsidTr="00052B9E">
        <w:tc>
          <w:tcPr>
            <w:tcW w:w="843" w:type="dxa"/>
            <w:tcBorders>
              <w:left w:val="single" w:sz="2" w:space="0" w:color="000000"/>
            </w:tcBorders>
            <w:shd w:val="clear" w:color="auto" w:fill="auto"/>
            <w:tcMar>
              <w:left w:w="54" w:type="dxa"/>
            </w:tcMar>
          </w:tcPr>
          <w:p w14:paraId="669D0B85" w14:textId="77777777" w:rsidR="001051F6" w:rsidRPr="00FE55D5" w:rsidRDefault="001051F6" w:rsidP="001051F6">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1CFDB9D" w14:textId="6B1ECC71" w:rsidR="001051F6" w:rsidRPr="00D9250C" w:rsidRDefault="001051F6" w:rsidP="001051F6">
            <w:pPr>
              <w:pStyle w:val="TableContents"/>
              <w:rPr>
                <w:rFonts w:ascii="Arial" w:hAnsi="Arial" w:cs="Arial"/>
              </w:rPr>
            </w:pPr>
            <w:r w:rsidRPr="00D9250C">
              <w:rPr>
                <w:rFonts w:ascii="Arial" w:hAnsi="Arial" w:cs="Arial"/>
              </w:rPr>
              <w:t>Permitir que responsável pela análise possa solicitar via sistema a presença física do solicitante, conforme agenda disponibilizada, informando via alerta no App esta solicitação ao colaborador que enviou o atestado</w:t>
            </w:r>
          </w:p>
        </w:tc>
        <w:tc>
          <w:tcPr>
            <w:tcW w:w="1829" w:type="dxa"/>
            <w:tcBorders>
              <w:left w:val="single" w:sz="2" w:space="0" w:color="000000"/>
              <w:right w:val="single" w:sz="2" w:space="0" w:color="000000"/>
            </w:tcBorders>
            <w:shd w:val="clear" w:color="auto" w:fill="auto"/>
            <w:tcMar>
              <w:left w:w="54" w:type="dxa"/>
            </w:tcMar>
            <w:vAlign w:val="center"/>
          </w:tcPr>
          <w:p w14:paraId="0E28D7E7" w14:textId="62D9FAE6" w:rsidR="001051F6" w:rsidRDefault="00B75D4B" w:rsidP="001051F6">
            <w:pPr>
              <w:pStyle w:val="TableContents"/>
              <w:jc w:val="center"/>
              <w:rPr>
                <w:rFonts w:ascii="Arial" w:hAnsi="Arial" w:cs="Arial"/>
              </w:rPr>
            </w:pPr>
            <w:r>
              <w:rPr>
                <w:rFonts w:ascii="Arial" w:hAnsi="Arial" w:cs="Arial"/>
              </w:rPr>
              <w:t>X</w:t>
            </w:r>
          </w:p>
        </w:tc>
      </w:tr>
      <w:tr w:rsidR="00B75D4B" w:rsidRPr="00FE55D5" w14:paraId="70F240DD" w14:textId="77777777" w:rsidTr="00052B9E">
        <w:tc>
          <w:tcPr>
            <w:tcW w:w="843" w:type="dxa"/>
            <w:tcBorders>
              <w:left w:val="single" w:sz="2" w:space="0" w:color="000000"/>
            </w:tcBorders>
            <w:shd w:val="clear" w:color="auto" w:fill="auto"/>
            <w:tcMar>
              <w:left w:w="54" w:type="dxa"/>
            </w:tcMar>
          </w:tcPr>
          <w:p w14:paraId="73D6E551" w14:textId="77777777" w:rsidR="00B75D4B" w:rsidRPr="00FE55D5" w:rsidRDefault="00B75D4B" w:rsidP="00B75D4B">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162843B2" w14:textId="1328884F" w:rsidR="00B75D4B" w:rsidRPr="00D9250C" w:rsidRDefault="00B75D4B" w:rsidP="00B75D4B">
            <w:pPr>
              <w:pStyle w:val="TableContents"/>
              <w:rPr>
                <w:rFonts w:ascii="Arial" w:hAnsi="Arial" w:cs="Arial"/>
              </w:rPr>
            </w:pPr>
            <w:r w:rsidRPr="00D9250C">
              <w:rPr>
                <w:rFonts w:ascii="Arial" w:hAnsi="Arial" w:cs="Arial"/>
              </w:rPr>
              <w:t>Sistema deve manter histórico médico dos atestados enviados para futuras análises do setor responsável</w:t>
            </w:r>
          </w:p>
        </w:tc>
        <w:tc>
          <w:tcPr>
            <w:tcW w:w="1829" w:type="dxa"/>
            <w:tcBorders>
              <w:left w:val="single" w:sz="2" w:space="0" w:color="000000"/>
              <w:right w:val="single" w:sz="2" w:space="0" w:color="000000"/>
            </w:tcBorders>
            <w:shd w:val="clear" w:color="auto" w:fill="auto"/>
            <w:tcMar>
              <w:left w:w="54" w:type="dxa"/>
            </w:tcMar>
            <w:vAlign w:val="center"/>
          </w:tcPr>
          <w:p w14:paraId="21B9D377" w14:textId="5F7B3034" w:rsidR="00B75D4B" w:rsidRDefault="00B75D4B" w:rsidP="00B75D4B">
            <w:pPr>
              <w:pStyle w:val="TableContents"/>
              <w:jc w:val="center"/>
              <w:rPr>
                <w:rFonts w:ascii="Arial" w:hAnsi="Arial" w:cs="Arial"/>
              </w:rPr>
            </w:pPr>
            <w:r>
              <w:rPr>
                <w:rFonts w:ascii="Arial" w:hAnsi="Arial" w:cs="Arial"/>
              </w:rPr>
              <w:t>X</w:t>
            </w:r>
          </w:p>
        </w:tc>
      </w:tr>
      <w:tr w:rsidR="00B75D4B" w:rsidRPr="00FE55D5" w14:paraId="212D90B6" w14:textId="77777777" w:rsidTr="00052B9E">
        <w:tc>
          <w:tcPr>
            <w:tcW w:w="843" w:type="dxa"/>
            <w:tcBorders>
              <w:left w:val="single" w:sz="2" w:space="0" w:color="000000"/>
            </w:tcBorders>
            <w:shd w:val="clear" w:color="auto" w:fill="auto"/>
            <w:tcMar>
              <w:left w:w="54" w:type="dxa"/>
            </w:tcMar>
          </w:tcPr>
          <w:p w14:paraId="6C8625DB" w14:textId="77777777" w:rsidR="00B75D4B" w:rsidRPr="00FE55D5" w:rsidRDefault="00B75D4B" w:rsidP="00B75D4B">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1673559" w14:textId="05F9A26E" w:rsidR="00B75D4B" w:rsidRPr="00D9250C" w:rsidRDefault="00B75D4B" w:rsidP="00B75D4B">
            <w:pPr>
              <w:pStyle w:val="TableContents"/>
              <w:rPr>
                <w:rFonts w:ascii="Arial" w:hAnsi="Arial" w:cs="Arial"/>
              </w:rPr>
            </w:pPr>
            <w:r w:rsidRPr="00D9250C">
              <w:rPr>
                <w:rFonts w:ascii="Arial" w:hAnsi="Arial" w:cs="Arial"/>
              </w:rPr>
              <w:t>Sistema deve manter histórico das operações realizadas por atestado/afastamento, tais como: Quem analisou, a data, o parecer.</w:t>
            </w:r>
          </w:p>
        </w:tc>
        <w:tc>
          <w:tcPr>
            <w:tcW w:w="1829" w:type="dxa"/>
            <w:tcBorders>
              <w:left w:val="single" w:sz="2" w:space="0" w:color="000000"/>
              <w:right w:val="single" w:sz="2" w:space="0" w:color="000000"/>
            </w:tcBorders>
            <w:shd w:val="clear" w:color="auto" w:fill="auto"/>
            <w:tcMar>
              <w:left w:w="54" w:type="dxa"/>
            </w:tcMar>
            <w:vAlign w:val="center"/>
          </w:tcPr>
          <w:p w14:paraId="1F768734" w14:textId="13F53540" w:rsidR="00B75D4B" w:rsidRDefault="00B75D4B" w:rsidP="00B75D4B">
            <w:pPr>
              <w:pStyle w:val="TableContents"/>
              <w:jc w:val="center"/>
              <w:rPr>
                <w:rFonts w:ascii="Arial" w:hAnsi="Arial" w:cs="Arial"/>
              </w:rPr>
            </w:pPr>
            <w:r>
              <w:rPr>
                <w:rFonts w:ascii="Arial" w:hAnsi="Arial" w:cs="Arial"/>
              </w:rPr>
              <w:t>X</w:t>
            </w:r>
          </w:p>
        </w:tc>
      </w:tr>
      <w:tr w:rsidR="00B75D4B" w:rsidRPr="00FE55D5" w14:paraId="7C3E51BA" w14:textId="77777777" w:rsidTr="00052B9E">
        <w:tc>
          <w:tcPr>
            <w:tcW w:w="843" w:type="dxa"/>
            <w:tcBorders>
              <w:left w:val="single" w:sz="2" w:space="0" w:color="000000"/>
            </w:tcBorders>
            <w:shd w:val="clear" w:color="auto" w:fill="auto"/>
            <w:tcMar>
              <w:left w:w="54" w:type="dxa"/>
            </w:tcMar>
          </w:tcPr>
          <w:p w14:paraId="3D1B9879" w14:textId="77777777" w:rsidR="00B75D4B" w:rsidRPr="00FE55D5" w:rsidRDefault="00B75D4B" w:rsidP="00B75D4B">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66B52FE6" w14:textId="4195DC33" w:rsidR="00B75D4B" w:rsidRPr="00D9250C" w:rsidRDefault="003820A1" w:rsidP="00B75D4B">
            <w:pPr>
              <w:pStyle w:val="TableContents"/>
              <w:rPr>
                <w:rFonts w:ascii="Arial" w:hAnsi="Arial" w:cs="Arial"/>
              </w:rPr>
            </w:pPr>
            <w:r>
              <w:rPr>
                <w:rFonts w:ascii="Arial" w:hAnsi="Arial" w:cs="Arial"/>
              </w:rPr>
              <w:t>Permitir registro de ponto com reconhecimento facial</w:t>
            </w:r>
          </w:p>
        </w:tc>
        <w:tc>
          <w:tcPr>
            <w:tcW w:w="1829" w:type="dxa"/>
            <w:tcBorders>
              <w:left w:val="single" w:sz="2" w:space="0" w:color="000000"/>
              <w:right w:val="single" w:sz="2" w:space="0" w:color="000000"/>
            </w:tcBorders>
            <w:shd w:val="clear" w:color="auto" w:fill="auto"/>
            <w:tcMar>
              <w:left w:w="54" w:type="dxa"/>
            </w:tcMar>
            <w:vAlign w:val="center"/>
          </w:tcPr>
          <w:p w14:paraId="4FFB7181" w14:textId="2D2D5DDB" w:rsidR="00B75D4B" w:rsidRDefault="003820A1" w:rsidP="00B75D4B">
            <w:pPr>
              <w:pStyle w:val="TableContents"/>
              <w:jc w:val="center"/>
              <w:rPr>
                <w:rFonts w:ascii="Arial" w:hAnsi="Arial" w:cs="Arial"/>
              </w:rPr>
            </w:pPr>
            <w:r>
              <w:rPr>
                <w:rFonts w:ascii="Arial" w:hAnsi="Arial" w:cs="Arial"/>
              </w:rPr>
              <w:t>X</w:t>
            </w:r>
          </w:p>
        </w:tc>
      </w:tr>
      <w:tr w:rsidR="00B75D4B" w:rsidRPr="00FE55D5" w14:paraId="28190DEF" w14:textId="77777777" w:rsidTr="00052B9E">
        <w:tc>
          <w:tcPr>
            <w:tcW w:w="843" w:type="dxa"/>
            <w:tcBorders>
              <w:left w:val="single" w:sz="2" w:space="0" w:color="000000"/>
            </w:tcBorders>
            <w:shd w:val="clear" w:color="auto" w:fill="auto"/>
            <w:tcMar>
              <w:left w:w="54" w:type="dxa"/>
            </w:tcMar>
          </w:tcPr>
          <w:p w14:paraId="6662AF01" w14:textId="77777777" w:rsidR="00B75D4B" w:rsidRPr="00FE55D5" w:rsidRDefault="00B75D4B" w:rsidP="00B75D4B">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72E0AB07" w14:textId="60D6FCED" w:rsidR="00B75D4B" w:rsidRPr="00D9250C" w:rsidRDefault="003820A1" w:rsidP="00B75D4B">
            <w:pPr>
              <w:pStyle w:val="TableContents"/>
              <w:rPr>
                <w:rFonts w:ascii="Arial" w:hAnsi="Arial" w:cs="Arial"/>
              </w:rPr>
            </w:pPr>
            <w:r>
              <w:rPr>
                <w:rFonts w:ascii="Arial" w:hAnsi="Arial" w:cs="Arial"/>
              </w:rPr>
              <w:t>Possuir parametrização de % de compatibilidade da foto de cadastro com foto do registro de presença para que o registro seja comutado de forma automática.</w:t>
            </w:r>
          </w:p>
        </w:tc>
        <w:tc>
          <w:tcPr>
            <w:tcW w:w="1829" w:type="dxa"/>
            <w:tcBorders>
              <w:left w:val="single" w:sz="2" w:space="0" w:color="000000"/>
              <w:right w:val="single" w:sz="2" w:space="0" w:color="000000"/>
            </w:tcBorders>
            <w:shd w:val="clear" w:color="auto" w:fill="auto"/>
            <w:tcMar>
              <w:left w:w="54" w:type="dxa"/>
            </w:tcMar>
            <w:vAlign w:val="center"/>
          </w:tcPr>
          <w:p w14:paraId="300E1A70" w14:textId="32B1EBE3" w:rsidR="00B75D4B" w:rsidRDefault="003820A1" w:rsidP="00B75D4B">
            <w:pPr>
              <w:pStyle w:val="TableContents"/>
              <w:jc w:val="center"/>
              <w:rPr>
                <w:rFonts w:ascii="Arial" w:hAnsi="Arial" w:cs="Arial"/>
              </w:rPr>
            </w:pPr>
            <w:r>
              <w:rPr>
                <w:rFonts w:ascii="Arial" w:hAnsi="Arial" w:cs="Arial"/>
              </w:rPr>
              <w:t>X</w:t>
            </w:r>
          </w:p>
        </w:tc>
      </w:tr>
      <w:tr w:rsidR="00B75D4B" w:rsidRPr="00FE55D5" w14:paraId="7671143E" w14:textId="77777777" w:rsidTr="00052B9E">
        <w:tc>
          <w:tcPr>
            <w:tcW w:w="843" w:type="dxa"/>
            <w:tcBorders>
              <w:left w:val="single" w:sz="2" w:space="0" w:color="000000"/>
            </w:tcBorders>
            <w:shd w:val="clear" w:color="auto" w:fill="auto"/>
            <w:tcMar>
              <w:left w:w="54" w:type="dxa"/>
            </w:tcMar>
          </w:tcPr>
          <w:p w14:paraId="29265971" w14:textId="77777777" w:rsidR="00B75D4B" w:rsidRPr="00FE55D5" w:rsidRDefault="00B75D4B" w:rsidP="00B75D4B">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3F421A38" w14:textId="44CBF151" w:rsidR="00B75D4B" w:rsidRPr="00D9250C" w:rsidRDefault="003820A1" w:rsidP="00B75D4B">
            <w:pPr>
              <w:pStyle w:val="TableContents"/>
              <w:rPr>
                <w:rFonts w:ascii="Arial" w:hAnsi="Arial" w:cs="Arial"/>
              </w:rPr>
            </w:pPr>
            <w:r>
              <w:rPr>
                <w:rFonts w:ascii="Arial" w:hAnsi="Arial" w:cs="Arial"/>
              </w:rPr>
              <w:t>Caso apresente % de compatibilidade superior ao parametrizado, registro deve ser computado automaticamente</w:t>
            </w:r>
            <w:r w:rsidR="000B66F0">
              <w:rPr>
                <w:rFonts w:ascii="Arial" w:hAnsi="Arial" w:cs="Arial"/>
              </w:rPr>
              <w:t>.</w:t>
            </w:r>
          </w:p>
        </w:tc>
        <w:tc>
          <w:tcPr>
            <w:tcW w:w="1829" w:type="dxa"/>
            <w:tcBorders>
              <w:left w:val="single" w:sz="2" w:space="0" w:color="000000"/>
              <w:right w:val="single" w:sz="2" w:space="0" w:color="000000"/>
            </w:tcBorders>
            <w:shd w:val="clear" w:color="auto" w:fill="auto"/>
            <w:tcMar>
              <w:left w:w="54" w:type="dxa"/>
            </w:tcMar>
            <w:vAlign w:val="center"/>
          </w:tcPr>
          <w:p w14:paraId="65F4ABD6" w14:textId="31C1CD70" w:rsidR="00B75D4B" w:rsidRDefault="000B66F0" w:rsidP="00B75D4B">
            <w:pPr>
              <w:pStyle w:val="TableContents"/>
              <w:jc w:val="center"/>
              <w:rPr>
                <w:rFonts w:ascii="Arial" w:hAnsi="Arial" w:cs="Arial"/>
              </w:rPr>
            </w:pPr>
            <w:r>
              <w:rPr>
                <w:rFonts w:ascii="Arial" w:hAnsi="Arial" w:cs="Arial"/>
              </w:rPr>
              <w:t>X</w:t>
            </w:r>
          </w:p>
        </w:tc>
      </w:tr>
      <w:tr w:rsidR="000B66F0" w:rsidRPr="00FE55D5" w14:paraId="350A03FF" w14:textId="77777777" w:rsidTr="00052B9E">
        <w:tc>
          <w:tcPr>
            <w:tcW w:w="843" w:type="dxa"/>
            <w:tcBorders>
              <w:left w:val="single" w:sz="2" w:space="0" w:color="000000"/>
            </w:tcBorders>
            <w:shd w:val="clear" w:color="auto" w:fill="auto"/>
            <w:tcMar>
              <w:left w:w="54" w:type="dxa"/>
            </w:tcMar>
          </w:tcPr>
          <w:p w14:paraId="6A52C480" w14:textId="77777777" w:rsidR="000B66F0" w:rsidRPr="00FE55D5" w:rsidRDefault="000B66F0" w:rsidP="000B66F0">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04495EBC" w14:textId="64E79E10" w:rsidR="000B66F0" w:rsidRDefault="000B66F0" w:rsidP="000B66F0">
            <w:pPr>
              <w:pStyle w:val="TableContents"/>
              <w:rPr>
                <w:rFonts w:ascii="Arial" w:hAnsi="Arial" w:cs="Arial"/>
              </w:rPr>
            </w:pPr>
            <w:r>
              <w:rPr>
                <w:rFonts w:ascii="Arial" w:hAnsi="Arial" w:cs="Arial"/>
              </w:rPr>
              <w:t>Caso apresente % de compatibilidade inferior ao parametrizado, registro deve ser lançado como ajuste e ser enviado para aprovação do responsável.</w:t>
            </w:r>
          </w:p>
        </w:tc>
        <w:tc>
          <w:tcPr>
            <w:tcW w:w="1829" w:type="dxa"/>
            <w:tcBorders>
              <w:left w:val="single" w:sz="2" w:space="0" w:color="000000"/>
              <w:right w:val="single" w:sz="2" w:space="0" w:color="000000"/>
            </w:tcBorders>
            <w:shd w:val="clear" w:color="auto" w:fill="auto"/>
            <w:tcMar>
              <w:left w:w="54" w:type="dxa"/>
            </w:tcMar>
            <w:vAlign w:val="center"/>
          </w:tcPr>
          <w:p w14:paraId="0DC40BEC" w14:textId="3A1E248B" w:rsidR="000B66F0" w:rsidRDefault="000B66F0" w:rsidP="000B66F0">
            <w:pPr>
              <w:pStyle w:val="TableContents"/>
              <w:jc w:val="center"/>
              <w:rPr>
                <w:rFonts w:ascii="Arial" w:hAnsi="Arial" w:cs="Arial"/>
              </w:rPr>
            </w:pPr>
            <w:r>
              <w:rPr>
                <w:rFonts w:ascii="Arial" w:hAnsi="Arial" w:cs="Arial"/>
              </w:rPr>
              <w:t>X</w:t>
            </w:r>
          </w:p>
        </w:tc>
      </w:tr>
      <w:tr w:rsidR="000B66F0" w:rsidRPr="00FE55D5" w14:paraId="5FA16B6C" w14:textId="77777777" w:rsidTr="00052B9E">
        <w:tc>
          <w:tcPr>
            <w:tcW w:w="843" w:type="dxa"/>
            <w:tcBorders>
              <w:left w:val="single" w:sz="2" w:space="0" w:color="000000"/>
            </w:tcBorders>
            <w:shd w:val="clear" w:color="auto" w:fill="auto"/>
            <w:tcMar>
              <w:left w:w="54" w:type="dxa"/>
            </w:tcMar>
          </w:tcPr>
          <w:p w14:paraId="60D6D791" w14:textId="77777777" w:rsidR="000B66F0" w:rsidRPr="00FE55D5" w:rsidRDefault="000B66F0" w:rsidP="000B66F0">
            <w:pPr>
              <w:pStyle w:val="TableContents"/>
              <w:suppressLineNumbers/>
              <w:suppressAutoHyphens w:val="0"/>
              <w:rPr>
                <w:rFonts w:asciiTheme="majorHAnsi" w:hAnsiTheme="majorHAnsi" w:cstheme="majorHAnsi"/>
              </w:rPr>
            </w:pPr>
          </w:p>
        </w:tc>
        <w:tc>
          <w:tcPr>
            <w:tcW w:w="6963" w:type="dxa"/>
            <w:tcBorders>
              <w:left w:val="single" w:sz="2" w:space="0" w:color="000000"/>
            </w:tcBorders>
            <w:shd w:val="clear" w:color="auto" w:fill="auto"/>
            <w:tcMar>
              <w:left w:w="54" w:type="dxa"/>
            </w:tcMar>
          </w:tcPr>
          <w:p w14:paraId="2D18B510" w14:textId="78D8E837" w:rsidR="000B66F0" w:rsidRDefault="000B66F0" w:rsidP="000B66F0">
            <w:pPr>
              <w:pStyle w:val="TableContents"/>
              <w:rPr>
                <w:rFonts w:ascii="Arial" w:hAnsi="Arial" w:cs="Arial"/>
              </w:rPr>
            </w:pPr>
            <w:r>
              <w:rPr>
                <w:rFonts w:ascii="Arial" w:hAnsi="Arial" w:cs="Arial"/>
              </w:rPr>
              <w:t>Possuir tela para análise de não conformidade de registros de ponto</w:t>
            </w:r>
          </w:p>
        </w:tc>
        <w:tc>
          <w:tcPr>
            <w:tcW w:w="1829" w:type="dxa"/>
            <w:tcBorders>
              <w:left w:val="single" w:sz="2" w:space="0" w:color="000000"/>
              <w:right w:val="single" w:sz="2" w:space="0" w:color="000000"/>
            </w:tcBorders>
            <w:shd w:val="clear" w:color="auto" w:fill="auto"/>
            <w:tcMar>
              <w:left w:w="54" w:type="dxa"/>
            </w:tcMar>
            <w:vAlign w:val="center"/>
          </w:tcPr>
          <w:p w14:paraId="27E6E30F" w14:textId="34517DCB" w:rsidR="000B66F0" w:rsidRDefault="000B66F0" w:rsidP="000B66F0">
            <w:pPr>
              <w:pStyle w:val="TableContents"/>
              <w:jc w:val="center"/>
              <w:rPr>
                <w:rFonts w:ascii="Arial" w:hAnsi="Arial" w:cs="Arial"/>
              </w:rPr>
            </w:pPr>
            <w:r>
              <w:rPr>
                <w:rFonts w:ascii="Arial" w:hAnsi="Arial" w:cs="Arial"/>
              </w:rPr>
              <w:t>X</w:t>
            </w:r>
          </w:p>
        </w:tc>
      </w:tr>
    </w:tbl>
    <w:p w14:paraId="3F2E8FBA" w14:textId="77777777" w:rsidR="00DE3D7C" w:rsidRPr="00FE55D5" w:rsidRDefault="00DE3D7C" w:rsidP="00DE3D7C">
      <w:pPr>
        <w:rPr>
          <w:rFonts w:asciiTheme="majorHAnsi" w:hAnsiTheme="majorHAnsi" w:cstheme="majorHAnsi"/>
          <w:sz w:val="20"/>
          <w:szCs w:val="20"/>
          <w:highlight w:val="yellow"/>
        </w:rPr>
      </w:pPr>
    </w:p>
    <w:sectPr w:rsidR="00DE3D7C" w:rsidRPr="00FE55D5" w:rsidSect="00936518">
      <w:footerReference w:type="default" r:id="rId8"/>
      <w:pgSz w:w="11906" w:h="16838"/>
      <w:pgMar w:top="1418" w:right="991" w:bottom="426" w:left="1134" w:header="1134" w:footer="494" w:gutter="0"/>
      <w:cols w:space="720"/>
      <w:formProt w:val="0"/>
      <w:docGrid w:linePitch="249" w:charSpace="1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FECA9" w14:textId="77777777" w:rsidR="00295199" w:rsidRDefault="00295199">
      <w:r>
        <w:separator/>
      </w:r>
    </w:p>
  </w:endnote>
  <w:endnote w:type="continuationSeparator" w:id="0">
    <w:p w14:paraId="749C97C1" w14:textId="77777777" w:rsidR="00295199" w:rsidRDefault="00295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panose1 w:val="00000000000000000000"/>
    <w:charset w:val="02"/>
    <w:family w:val="auto"/>
    <w:notTrueType/>
    <w:pitch w:val="default"/>
  </w:font>
  <w:font w:name="Liberation Sans">
    <w:altName w:val="Arial"/>
    <w:charset w:val="01"/>
    <w:family w:val="swiss"/>
    <w:pitch w:val="variable"/>
  </w:font>
  <w:font w:name="WenQuanYi Micro Hei">
    <w:charset w:val="00"/>
    <w:family w:val="auto"/>
    <w:pitch w:val="variable"/>
  </w:font>
  <w:font w:name="Lohit Devanagari">
    <w:altName w:val="Cambria"/>
    <w:charset w:val="00"/>
    <w:family w:val="auto"/>
    <w:pitch w:val="variable"/>
  </w:font>
  <w:font w:name="Trebuchet MS">
    <w:panose1 w:val="020B0603020202020204"/>
    <w:charset w:val="00"/>
    <w:family w:val="swiss"/>
    <w:pitch w:val="variable"/>
    <w:sig w:usb0="00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AvantGarde Bk BT">
    <w:altName w:val="Cambria"/>
    <w:charset w:val="01"/>
    <w:family w:val="roman"/>
    <w:pitch w:val="variable"/>
  </w:font>
  <w:font w:name="Batang">
    <w:altName w:val="바탕"/>
    <w:panose1 w:val="02030600000101010101"/>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Arial-Narrow">
    <w:altName w:val="Arial"/>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Gothic-Bold">
    <w:altName w:val="Cambria"/>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F8A7D" w14:textId="77777777" w:rsidR="00742659" w:rsidRDefault="00742659">
    <w:pPr>
      <w:pStyle w:val="Rodap"/>
      <w:jc w:val="center"/>
      <w:rPr>
        <w:rFonts w:ascii="Arial" w:hAnsi="Arial" w:cs="Arial"/>
        <w:b/>
        <w:i w:val="0"/>
        <w:color w:val="00000A"/>
        <w:spacing w:val="16"/>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43521" w14:textId="77777777" w:rsidR="00295199" w:rsidRDefault="00295199">
      <w:r>
        <w:separator/>
      </w:r>
    </w:p>
  </w:footnote>
  <w:footnote w:type="continuationSeparator" w:id="0">
    <w:p w14:paraId="5822E520" w14:textId="77777777" w:rsidR="00295199" w:rsidRDefault="002951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E9646624"/>
    <w:lvl w:ilvl="0">
      <w:start w:val="1"/>
      <w:numFmt w:val="decimal"/>
      <w:pStyle w:val="Numerada2"/>
      <w:lvlText w:val="%1."/>
      <w:lvlJc w:val="left"/>
      <w:pPr>
        <w:tabs>
          <w:tab w:val="num" w:pos="643"/>
        </w:tabs>
        <w:ind w:left="643" w:hanging="360"/>
      </w:pPr>
    </w:lvl>
  </w:abstractNum>
  <w:abstractNum w:abstractNumId="1" w15:restartNumberingAfterBreak="0">
    <w:nsid w:val="00000002"/>
    <w:multiLevelType w:val="multilevel"/>
    <w:tmpl w:val="A470E67A"/>
    <w:name w:val="WW8Num2"/>
    <w:lvl w:ilvl="0">
      <w:start w:val="1"/>
      <w:numFmt w:val="lowerLetter"/>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23E3639"/>
    <w:multiLevelType w:val="multilevel"/>
    <w:tmpl w:val="E63ACE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6551471"/>
    <w:multiLevelType w:val="multilevel"/>
    <w:tmpl w:val="D190F7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80B2F4F"/>
    <w:multiLevelType w:val="multilevel"/>
    <w:tmpl w:val="3D94C9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D4E187F"/>
    <w:multiLevelType w:val="multilevel"/>
    <w:tmpl w:val="DD7C8B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0D9A014E"/>
    <w:multiLevelType w:val="multilevel"/>
    <w:tmpl w:val="96ACDF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0F6516C"/>
    <w:multiLevelType w:val="multilevel"/>
    <w:tmpl w:val="AE0696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139736C"/>
    <w:multiLevelType w:val="multilevel"/>
    <w:tmpl w:val="98FEBB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16E63C6"/>
    <w:multiLevelType w:val="multilevel"/>
    <w:tmpl w:val="FEC2E7F4"/>
    <w:lvl w:ilvl="0">
      <w:start w:val="1"/>
      <w:numFmt w:val="decimal"/>
      <w:lvlText w:val="%1."/>
      <w:lvlJc w:val="left"/>
      <w:pPr>
        <w:ind w:left="360" w:hanging="360"/>
      </w:pPr>
    </w:lvl>
    <w:lvl w:ilvl="1">
      <w:start w:val="1"/>
      <w:numFmt w:val="decimal"/>
      <w:lvlText w:val="%1.%2."/>
      <w:lvlJc w:val="left"/>
      <w:pPr>
        <w:ind w:left="3693" w:hanging="432"/>
      </w:pPr>
      <w:rPr>
        <w:b w:val="0"/>
        <w:color w:val="000000"/>
      </w:rPr>
    </w:lvl>
    <w:lvl w:ilvl="2">
      <w:start w:val="1"/>
      <w:numFmt w:val="decimal"/>
      <w:lvlText w:val="%1.%2.%3."/>
      <w:lvlJc w:val="left"/>
      <w:pPr>
        <w:ind w:left="504" w:hanging="504"/>
      </w:pPr>
    </w:lvl>
    <w:lvl w:ilvl="3">
      <w:start w:val="1"/>
      <w:numFmt w:val="decimal"/>
      <w:lvlText w:val="%1.%2.%3.%4."/>
      <w:lvlJc w:val="left"/>
      <w:pPr>
        <w:ind w:left="4618" w:hanging="648"/>
      </w:pPr>
      <w:rPr>
        <w:b w:val="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185456"/>
    <w:multiLevelType w:val="multilevel"/>
    <w:tmpl w:val="5D62FE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15977C0B"/>
    <w:multiLevelType w:val="multilevel"/>
    <w:tmpl w:val="EA2AEE20"/>
    <w:lvl w:ilvl="0">
      <w:start w:val="1"/>
      <w:numFmt w:val="decimal"/>
      <w:lvlText w:val="%1."/>
      <w:lvlJc w:val="left"/>
      <w:pPr>
        <w:ind w:left="360" w:hanging="360"/>
      </w:pPr>
      <w:rPr>
        <w:b/>
        <w:bCs/>
      </w:r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9A0189"/>
    <w:multiLevelType w:val="multilevel"/>
    <w:tmpl w:val="41CA62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1AFA1E38"/>
    <w:multiLevelType w:val="multilevel"/>
    <w:tmpl w:val="114E51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3D8447A"/>
    <w:multiLevelType w:val="multilevel"/>
    <w:tmpl w:val="9FF89C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274E197A"/>
    <w:multiLevelType w:val="multilevel"/>
    <w:tmpl w:val="221269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2BB32969"/>
    <w:multiLevelType w:val="multilevel"/>
    <w:tmpl w:val="CED8F2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2CC11AA4"/>
    <w:multiLevelType w:val="multilevel"/>
    <w:tmpl w:val="8258E6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2DA3108B"/>
    <w:multiLevelType w:val="multilevel"/>
    <w:tmpl w:val="986872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39244669"/>
    <w:multiLevelType w:val="multilevel"/>
    <w:tmpl w:val="D67CCA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39326874"/>
    <w:multiLevelType w:val="multilevel"/>
    <w:tmpl w:val="04B4DB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3BD92439"/>
    <w:multiLevelType w:val="multilevel"/>
    <w:tmpl w:val="A3D0DE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3C33247F"/>
    <w:multiLevelType w:val="multilevel"/>
    <w:tmpl w:val="9104EC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3C984135"/>
    <w:multiLevelType w:val="multilevel"/>
    <w:tmpl w:val="8D5468B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3D1104F3"/>
    <w:multiLevelType w:val="multilevel"/>
    <w:tmpl w:val="13AE68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3D5653C8"/>
    <w:multiLevelType w:val="multilevel"/>
    <w:tmpl w:val="EB6C2B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403A441F"/>
    <w:multiLevelType w:val="multilevel"/>
    <w:tmpl w:val="4FFE23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442F0C0F"/>
    <w:multiLevelType w:val="multilevel"/>
    <w:tmpl w:val="80966B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44901DB1"/>
    <w:multiLevelType w:val="multilevel"/>
    <w:tmpl w:val="78061E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47EA186A"/>
    <w:multiLevelType w:val="multilevel"/>
    <w:tmpl w:val="8E6648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4A393854"/>
    <w:multiLevelType w:val="multilevel"/>
    <w:tmpl w:val="3D8C94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4C981DF9"/>
    <w:multiLevelType w:val="multilevel"/>
    <w:tmpl w:val="10A840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4EDC1E83"/>
    <w:multiLevelType w:val="multilevel"/>
    <w:tmpl w:val="A008BF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4F5077E1"/>
    <w:multiLevelType w:val="multilevel"/>
    <w:tmpl w:val="AAD095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50150B5E"/>
    <w:multiLevelType w:val="multilevel"/>
    <w:tmpl w:val="ADE487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50C43484"/>
    <w:multiLevelType w:val="multilevel"/>
    <w:tmpl w:val="E16A3A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5334273F"/>
    <w:multiLevelType w:val="multilevel"/>
    <w:tmpl w:val="C9043A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15:restartNumberingAfterBreak="0">
    <w:nsid w:val="533D1C90"/>
    <w:multiLevelType w:val="multilevel"/>
    <w:tmpl w:val="CCDE09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58FB6FF1"/>
    <w:multiLevelType w:val="multilevel"/>
    <w:tmpl w:val="A522B5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5C9D21AF"/>
    <w:multiLevelType w:val="singleLevel"/>
    <w:tmpl w:val="5C9D21AF"/>
    <w:name w:val="Lista numerada 1"/>
    <w:lvl w:ilvl="0">
      <w:start w:val="1"/>
      <w:numFmt w:val="decimal"/>
      <w:lvlText w:val="%1."/>
      <w:lvlJc w:val="left"/>
      <w:rPr>
        <w:rFonts w:ascii="Arial" w:hAnsi="Arial"/>
        <w:sz w:val="20"/>
      </w:rPr>
    </w:lvl>
  </w:abstractNum>
  <w:abstractNum w:abstractNumId="40" w15:restartNumberingAfterBreak="0">
    <w:nsid w:val="5C9D21B1"/>
    <w:multiLevelType w:val="singleLevel"/>
    <w:tmpl w:val="5C9D21B1"/>
    <w:name w:val="Lista numerada 3"/>
    <w:lvl w:ilvl="0">
      <w:start w:val="1"/>
      <w:numFmt w:val="decimal"/>
      <w:lvlText w:val="%1."/>
      <w:lvlJc w:val="left"/>
      <w:rPr>
        <w:rFonts w:ascii="Arial" w:hAnsi="Arial"/>
        <w:sz w:val="20"/>
      </w:rPr>
    </w:lvl>
  </w:abstractNum>
  <w:abstractNum w:abstractNumId="41" w15:restartNumberingAfterBreak="0">
    <w:nsid w:val="5CFA3DB7"/>
    <w:multiLevelType w:val="multilevel"/>
    <w:tmpl w:val="8DA67A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62C91650"/>
    <w:multiLevelType w:val="multilevel"/>
    <w:tmpl w:val="70C819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15:restartNumberingAfterBreak="0">
    <w:nsid w:val="62FB7456"/>
    <w:multiLevelType w:val="multilevel"/>
    <w:tmpl w:val="9126DD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15:restartNumberingAfterBreak="0">
    <w:nsid w:val="6488031C"/>
    <w:multiLevelType w:val="multilevel"/>
    <w:tmpl w:val="13EA7F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15:restartNumberingAfterBreak="0">
    <w:nsid w:val="64C06A3E"/>
    <w:multiLevelType w:val="multilevel"/>
    <w:tmpl w:val="3850E3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15:restartNumberingAfterBreak="0">
    <w:nsid w:val="65DC02C6"/>
    <w:multiLevelType w:val="multilevel"/>
    <w:tmpl w:val="367A71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15:restartNumberingAfterBreak="0">
    <w:nsid w:val="688A3529"/>
    <w:multiLevelType w:val="multilevel"/>
    <w:tmpl w:val="480C89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8" w15:restartNumberingAfterBreak="0">
    <w:nsid w:val="6B851757"/>
    <w:multiLevelType w:val="multilevel"/>
    <w:tmpl w:val="401CC0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9" w15:restartNumberingAfterBreak="0">
    <w:nsid w:val="6C954FD6"/>
    <w:multiLevelType w:val="multilevel"/>
    <w:tmpl w:val="293E8B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15:restartNumberingAfterBreak="0">
    <w:nsid w:val="6C9971A4"/>
    <w:multiLevelType w:val="multilevel"/>
    <w:tmpl w:val="BC00DA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15:restartNumberingAfterBreak="0">
    <w:nsid w:val="6FFD097F"/>
    <w:multiLevelType w:val="multilevel"/>
    <w:tmpl w:val="F42CFEE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15:restartNumberingAfterBreak="0">
    <w:nsid w:val="71702F58"/>
    <w:multiLevelType w:val="multilevel"/>
    <w:tmpl w:val="DA36CE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 w15:restartNumberingAfterBreak="0">
    <w:nsid w:val="744D74E9"/>
    <w:multiLevelType w:val="multilevel"/>
    <w:tmpl w:val="D1CE85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4" w15:restartNumberingAfterBreak="0">
    <w:nsid w:val="754775F4"/>
    <w:multiLevelType w:val="multilevel"/>
    <w:tmpl w:val="E8E2ED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15:restartNumberingAfterBreak="0">
    <w:nsid w:val="7660085B"/>
    <w:multiLevelType w:val="multilevel"/>
    <w:tmpl w:val="6CDA46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6" w15:restartNumberingAfterBreak="0">
    <w:nsid w:val="7EE32C8C"/>
    <w:multiLevelType w:val="multilevel"/>
    <w:tmpl w:val="69D0B9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068915728">
    <w:abstractNumId w:val="11"/>
  </w:num>
  <w:num w:numId="2" w16cid:durableId="2117410016">
    <w:abstractNumId w:val="0"/>
  </w:num>
  <w:num w:numId="3" w16cid:durableId="1878469133">
    <w:abstractNumId w:val="40"/>
  </w:num>
  <w:num w:numId="4" w16cid:durableId="1760445874">
    <w:abstractNumId w:val="12"/>
  </w:num>
  <w:num w:numId="5" w16cid:durableId="930964535">
    <w:abstractNumId w:val="48"/>
  </w:num>
  <w:num w:numId="6" w16cid:durableId="692338498">
    <w:abstractNumId w:val="30"/>
  </w:num>
  <w:num w:numId="7" w16cid:durableId="541939492">
    <w:abstractNumId w:val="13"/>
  </w:num>
  <w:num w:numId="8" w16cid:durableId="225335729">
    <w:abstractNumId w:val="41"/>
  </w:num>
  <w:num w:numId="9" w16cid:durableId="853806493">
    <w:abstractNumId w:val="28"/>
  </w:num>
  <w:num w:numId="10" w16cid:durableId="1723628698">
    <w:abstractNumId w:val="24"/>
  </w:num>
  <w:num w:numId="11" w16cid:durableId="809322154">
    <w:abstractNumId w:val="18"/>
  </w:num>
  <w:num w:numId="12" w16cid:durableId="1764373957">
    <w:abstractNumId w:val="8"/>
  </w:num>
  <w:num w:numId="13" w16cid:durableId="1709454096">
    <w:abstractNumId w:val="2"/>
  </w:num>
  <w:num w:numId="14" w16cid:durableId="560748555">
    <w:abstractNumId w:val="29"/>
  </w:num>
  <w:num w:numId="15" w16cid:durableId="432095902">
    <w:abstractNumId w:val="14"/>
  </w:num>
  <w:num w:numId="16" w16cid:durableId="965428894">
    <w:abstractNumId w:val="26"/>
  </w:num>
  <w:num w:numId="17" w16cid:durableId="1684017167">
    <w:abstractNumId w:val="15"/>
  </w:num>
  <w:num w:numId="18" w16cid:durableId="469324887">
    <w:abstractNumId w:val="34"/>
  </w:num>
  <w:num w:numId="19" w16cid:durableId="910845357">
    <w:abstractNumId w:val="43"/>
  </w:num>
  <w:num w:numId="20" w16cid:durableId="11995113">
    <w:abstractNumId w:val="54"/>
  </w:num>
  <w:num w:numId="21" w16cid:durableId="1404982326">
    <w:abstractNumId w:val="6"/>
  </w:num>
  <w:num w:numId="22" w16cid:durableId="878400164">
    <w:abstractNumId w:val="19"/>
  </w:num>
  <w:num w:numId="23" w16cid:durableId="1178538455">
    <w:abstractNumId w:val="52"/>
  </w:num>
  <w:num w:numId="24" w16cid:durableId="1823623079">
    <w:abstractNumId w:val="23"/>
  </w:num>
  <w:num w:numId="25" w16cid:durableId="1525368189">
    <w:abstractNumId w:val="7"/>
  </w:num>
  <w:num w:numId="26" w16cid:durableId="1984894768">
    <w:abstractNumId w:val="47"/>
  </w:num>
  <w:num w:numId="27" w16cid:durableId="1102610416">
    <w:abstractNumId w:val="44"/>
  </w:num>
  <w:num w:numId="28" w16cid:durableId="740492451">
    <w:abstractNumId w:val="22"/>
  </w:num>
  <w:num w:numId="29" w16cid:durableId="494414119">
    <w:abstractNumId w:val="50"/>
  </w:num>
  <w:num w:numId="30" w16cid:durableId="209341196">
    <w:abstractNumId w:val="31"/>
  </w:num>
  <w:num w:numId="31" w16cid:durableId="1931742524">
    <w:abstractNumId w:val="42"/>
  </w:num>
  <w:num w:numId="32" w16cid:durableId="679090595">
    <w:abstractNumId w:val="36"/>
  </w:num>
  <w:num w:numId="33" w16cid:durableId="1383019127">
    <w:abstractNumId w:val="55"/>
  </w:num>
  <w:num w:numId="34" w16cid:durableId="1775127001">
    <w:abstractNumId w:val="38"/>
  </w:num>
  <w:num w:numId="35" w16cid:durableId="797797922">
    <w:abstractNumId w:val="16"/>
  </w:num>
  <w:num w:numId="36" w16cid:durableId="1109008838">
    <w:abstractNumId w:val="33"/>
  </w:num>
  <w:num w:numId="37" w16cid:durableId="804933698">
    <w:abstractNumId w:val="5"/>
  </w:num>
  <w:num w:numId="38" w16cid:durableId="1845631595">
    <w:abstractNumId w:val="17"/>
  </w:num>
  <w:num w:numId="39" w16cid:durableId="1027830032">
    <w:abstractNumId w:val="21"/>
  </w:num>
  <w:num w:numId="40" w16cid:durableId="766733485">
    <w:abstractNumId w:val="49"/>
  </w:num>
  <w:num w:numId="41" w16cid:durableId="1185945743">
    <w:abstractNumId w:val="37"/>
  </w:num>
  <w:num w:numId="42" w16cid:durableId="134219588">
    <w:abstractNumId w:val="32"/>
  </w:num>
  <w:num w:numId="43" w16cid:durableId="219173190">
    <w:abstractNumId w:val="56"/>
  </w:num>
  <w:num w:numId="44" w16cid:durableId="1764572406">
    <w:abstractNumId w:val="51"/>
  </w:num>
  <w:num w:numId="45" w16cid:durableId="1697273799">
    <w:abstractNumId w:val="25"/>
  </w:num>
  <w:num w:numId="46" w16cid:durableId="1656835359">
    <w:abstractNumId w:val="35"/>
  </w:num>
  <w:num w:numId="47" w16cid:durableId="808135089">
    <w:abstractNumId w:val="45"/>
  </w:num>
  <w:num w:numId="48" w16cid:durableId="993994790">
    <w:abstractNumId w:val="53"/>
  </w:num>
  <w:num w:numId="49" w16cid:durableId="67390965">
    <w:abstractNumId w:val="10"/>
  </w:num>
  <w:num w:numId="50" w16cid:durableId="21980038">
    <w:abstractNumId w:val="20"/>
  </w:num>
  <w:num w:numId="51" w16cid:durableId="5519556">
    <w:abstractNumId w:val="3"/>
  </w:num>
  <w:num w:numId="52" w16cid:durableId="943457061">
    <w:abstractNumId w:val="27"/>
  </w:num>
  <w:num w:numId="53" w16cid:durableId="1927113209">
    <w:abstractNumId w:val="46"/>
  </w:num>
  <w:num w:numId="54" w16cid:durableId="747921425">
    <w:abstractNumId w:val="4"/>
  </w:num>
  <w:num w:numId="55" w16cid:durableId="2063823630">
    <w:abstractNumId w:val="9"/>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NO">
    <w15:presenceInfo w15:providerId="None" w15:userId="BR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F0B"/>
    <w:rsid w:val="0000077C"/>
    <w:rsid w:val="000018EA"/>
    <w:rsid w:val="00003303"/>
    <w:rsid w:val="00005A4A"/>
    <w:rsid w:val="000109A3"/>
    <w:rsid w:val="00012C18"/>
    <w:rsid w:val="00012F09"/>
    <w:rsid w:val="00013DE3"/>
    <w:rsid w:val="00014E0B"/>
    <w:rsid w:val="00022495"/>
    <w:rsid w:val="00022718"/>
    <w:rsid w:val="00022E0A"/>
    <w:rsid w:val="000247F9"/>
    <w:rsid w:val="00025AA7"/>
    <w:rsid w:val="00030E44"/>
    <w:rsid w:val="000340FD"/>
    <w:rsid w:val="00037C54"/>
    <w:rsid w:val="0004579E"/>
    <w:rsid w:val="00046B95"/>
    <w:rsid w:val="00052B9E"/>
    <w:rsid w:val="00054B9D"/>
    <w:rsid w:val="000607AF"/>
    <w:rsid w:val="00061FE2"/>
    <w:rsid w:val="0006642B"/>
    <w:rsid w:val="00067D4C"/>
    <w:rsid w:val="00067E23"/>
    <w:rsid w:val="0007144F"/>
    <w:rsid w:val="000731B6"/>
    <w:rsid w:val="00076521"/>
    <w:rsid w:val="000801B6"/>
    <w:rsid w:val="00082960"/>
    <w:rsid w:val="00086109"/>
    <w:rsid w:val="00096582"/>
    <w:rsid w:val="000A1D7F"/>
    <w:rsid w:val="000A21B3"/>
    <w:rsid w:val="000A5D09"/>
    <w:rsid w:val="000A7963"/>
    <w:rsid w:val="000A7B59"/>
    <w:rsid w:val="000B0F1D"/>
    <w:rsid w:val="000B0F3C"/>
    <w:rsid w:val="000B3AB3"/>
    <w:rsid w:val="000B66F0"/>
    <w:rsid w:val="000C00D8"/>
    <w:rsid w:val="000C2CEA"/>
    <w:rsid w:val="000C3D0C"/>
    <w:rsid w:val="000C4B8D"/>
    <w:rsid w:val="000D1711"/>
    <w:rsid w:val="000E34B5"/>
    <w:rsid w:val="000E3613"/>
    <w:rsid w:val="000E38EE"/>
    <w:rsid w:val="000E5199"/>
    <w:rsid w:val="000F306D"/>
    <w:rsid w:val="000F3E66"/>
    <w:rsid w:val="000F647A"/>
    <w:rsid w:val="000F662E"/>
    <w:rsid w:val="000F7576"/>
    <w:rsid w:val="0010195C"/>
    <w:rsid w:val="0010340F"/>
    <w:rsid w:val="001051F6"/>
    <w:rsid w:val="0010680A"/>
    <w:rsid w:val="001073C3"/>
    <w:rsid w:val="00110CA7"/>
    <w:rsid w:val="00117B0B"/>
    <w:rsid w:val="00125A9E"/>
    <w:rsid w:val="00135C38"/>
    <w:rsid w:val="0014125A"/>
    <w:rsid w:val="001429B0"/>
    <w:rsid w:val="00150E13"/>
    <w:rsid w:val="00151112"/>
    <w:rsid w:val="001548E0"/>
    <w:rsid w:val="0017552D"/>
    <w:rsid w:val="001813E2"/>
    <w:rsid w:val="001818F5"/>
    <w:rsid w:val="00183470"/>
    <w:rsid w:val="00191E55"/>
    <w:rsid w:val="00193A7C"/>
    <w:rsid w:val="00195EC1"/>
    <w:rsid w:val="001977E6"/>
    <w:rsid w:val="001A24CD"/>
    <w:rsid w:val="001A2DD0"/>
    <w:rsid w:val="001A4944"/>
    <w:rsid w:val="001B04EF"/>
    <w:rsid w:val="001B096E"/>
    <w:rsid w:val="001B3657"/>
    <w:rsid w:val="001C2AF8"/>
    <w:rsid w:val="001D4CDE"/>
    <w:rsid w:val="001D4D8F"/>
    <w:rsid w:val="001D7034"/>
    <w:rsid w:val="001E0566"/>
    <w:rsid w:val="001E4F0A"/>
    <w:rsid w:val="001F36CF"/>
    <w:rsid w:val="002021FC"/>
    <w:rsid w:val="0020357A"/>
    <w:rsid w:val="002105E9"/>
    <w:rsid w:val="00211AB1"/>
    <w:rsid w:val="00213E83"/>
    <w:rsid w:val="002212C2"/>
    <w:rsid w:val="0022696A"/>
    <w:rsid w:val="0022795C"/>
    <w:rsid w:val="002333BA"/>
    <w:rsid w:val="00243564"/>
    <w:rsid w:val="00243A26"/>
    <w:rsid w:val="00243B9B"/>
    <w:rsid w:val="002504FC"/>
    <w:rsid w:val="00254A39"/>
    <w:rsid w:val="0025535E"/>
    <w:rsid w:val="0025695A"/>
    <w:rsid w:val="00261041"/>
    <w:rsid w:val="00277ED6"/>
    <w:rsid w:val="002816F5"/>
    <w:rsid w:val="0028234F"/>
    <w:rsid w:val="002828BA"/>
    <w:rsid w:val="00282C25"/>
    <w:rsid w:val="00285773"/>
    <w:rsid w:val="00285B91"/>
    <w:rsid w:val="00286134"/>
    <w:rsid w:val="00292ED8"/>
    <w:rsid w:val="00294595"/>
    <w:rsid w:val="00295199"/>
    <w:rsid w:val="00297342"/>
    <w:rsid w:val="00297F0B"/>
    <w:rsid w:val="002A036B"/>
    <w:rsid w:val="002A0632"/>
    <w:rsid w:val="002A2AA6"/>
    <w:rsid w:val="002B162F"/>
    <w:rsid w:val="002B72C9"/>
    <w:rsid w:val="002C4C52"/>
    <w:rsid w:val="002D2642"/>
    <w:rsid w:val="002D2CD5"/>
    <w:rsid w:val="002D5B92"/>
    <w:rsid w:val="002D7003"/>
    <w:rsid w:val="002E1B05"/>
    <w:rsid w:val="002E41F1"/>
    <w:rsid w:val="002F318E"/>
    <w:rsid w:val="002F7F4F"/>
    <w:rsid w:val="003008EF"/>
    <w:rsid w:val="00306614"/>
    <w:rsid w:val="003067A2"/>
    <w:rsid w:val="00307F37"/>
    <w:rsid w:val="00313A63"/>
    <w:rsid w:val="00313F93"/>
    <w:rsid w:val="0031672F"/>
    <w:rsid w:val="003214D7"/>
    <w:rsid w:val="00321693"/>
    <w:rsid w:val="00321894"/>
    <w:rsid w:val="003252AE"/>
    <w:rsid w:val="0033771A"/>
    <w:rsid w:val="00343BC2"/>
    <w:rsid w:val="00353A23"/>
    <w:rsid w:val="00364E7F"/>
    <w:rsid w:val="0036504B"/>
    <w:rsid w:val="003702C0"/>
    <w:rsid w:val="003727A7"/>
    <w:rsid w:val="00374899"/>
    <w:rsid w:val="00375577"/>
    <w:rsid w:val="00377D9A"/>
    <w:rsid w:val="003801D0"/>
    <w:rsid w:val="003820A1"/>
    <w:rsid w:val="00383849"/>
    <w:rsid w:val="003A06CB"/>
    <w:rsid w:val="003A0981"/>
    <w:rsid w:val="003A18A5"/>
    <w:rsid w:val="003B34D8"/>
    <w:rsid w:val="003B3648"/>
    <w:rsid w:val="003C39F5"/>
    <w:rsid w:val="003C3C49"/>
    <w:rsid w:val="003D0406"/>
    <w:rsid w:val="003D6420"/>
    <w:rsid w:val="003D7950"/>
    <w:rsid w:val="003E09A4"/>
    <w:rsid w:val="003E57DB"/>
    <w:rsid w:val="003E68BD"/>
    <w:rsid w:val="003E7C61"/>
    <w:rsid w:val="00402A3D"/>
    <w:rsid w:val="004039B2"/>
    <w:rsid w:val="00404214"/>
    <w:rsid w:val="00404A03"/>
    <w:rsid w:val="00407083"/>
    <w:rsid w:val="00410A02"/>
    <w:rsid w:val="00414116"/>
    <w:rsid w:val="004159B6"/>
    <w:rsid w:val="00421C65"/>
    <w:rsid w:val="00422FA7"/>
    <w:rsid w:val="00425E57"/>
    <w:rsid w:val="004305A4"/>
    <w:rsid w:val="004418B0"/>
    <w:rsid w:val="00444FCF"/>
    <w:rsid w:val="004503FA"/>
    <w:rsid w:val="00452361"/>
    <w:rsid w:val="00456CB5"/>
    <w:rsid w:val="00462E6D"/>
    <w:rsid w:val="00465819"/>
    <w:rsid w:val="00467EBA"/>
    <w:rsid w:val="004744CE"/>
    <w:rsid w:val="00475ECC"/>
    <w:rsid w:val="004805B3"/>
    <w:rsid w:val="00480B32"/>
    <w:rsid w:val="00481325"/>
    <w:rsid w:val="004833AB"/>
    <w:rsid w:val="00483607"/>
    <w:rsid w:val="00483642"/>
    <w:rsid w:val="00487C2A"/>
    <w:rsid w:val="00490935"/>
    <w:rsid w:val="0049097F"/>
    <w:rsid w:val="004916C7"/>
    <w:rsid w:val="004A7473"/>
    <w:rsid w:val="004A7BC7"/>
    <w:rsid w:val="004A7C4B"/>
    <w:rsid w:val="004B1211"/>
    <w:rsid w:val="004B5D69"/>
    <w:rsid w:val="004B7131"/>
    <w:rsid w:val="004C11D4"/>
    <w:rsid w:val="004C14A7"/>
    <w:rsid w:val="004C1A3F"/>
    <w:rsid w:val="004C4D14"/>
    <w:rsid w:val="004C7F37"/>
    <w:rsid w:val="004D1B28"/>
    <w:rsid w:val="004D476D"/>
    <w:rsid w:val="004D6063"/>
    <w:rsid w:val="004E12C9"/>
    <w:rsid w:val="004F4476"/>
    <w:rsid w:val="00502BE2"/>
    <w:rsid w:val="005066DA"/>
    <w:rsid w:val="00510797"/>
    <w:rsid w:val="00517C2B"/>
    <w:rsid w:val="005203C9"/>
    <w:rsid w:val="005321E3"/>
    <w:rsid w:val="00533E07"/>
    <w:rsid w:val="0053480B"/>
    <w:rsid w:val="00542C89"/>
    <w:rsid w:val="00551890"/>
    <w:rsid w:val="00555D17"/>
    <w:rsid w:val="00557658"/>
    <w:rsid w:val="005607DF"/>
    <w:rsid w:val="00563D98"/>
    <w:rsid w:val="005649EE"/>
    <w:rsid w:val="00567FFE"/>
    <w:rsid w:val="005743CE"/>
    <w:rsid w:val="00587D0B"/>
    <w:rsid w:val="00591838"/>
    <w:rsid w:val="00595029"/>
    <w:rsid w:val="005953D4"/>
    <w:rsid w:val="005966C4"/>
    <w:rsid w:val="00596A40"/>
    <w:rsid w:val="005A012C"/>
    <w:rsid w:val="005A0472"/>
    <w:rsid w:val="005A14BE"/>
    <w:rsid w:val="005A4345"/>
    <w:rsid w:val="005A662D"/>
    <w:rsid w:val="005B0A0D"/>
    <w:rsid w:val="005B29E5"/>
    <w:rsid w:val="005C0CBC"/>
    <w:rsid w:val="005C2BC6"/>
    <w:rsid w:val="005C68C4"/>
    <w:rsid w:val="005D223A"/>
    <w:rsid w:val="005D55B8"/>
    <w:rsid w:val="005D6D5A"/>
    <w:rsid w:val="005D7FC6"/>
    <w:rsid w:val="005E2803"/>
    <w:rsid w:val="005E38F5"/>
    <w:rsid w:val="005E60DA"/>
    <w:rsid w:val="005E789F"/>
    <w:rsid w:val="005F046D"/>
    <w:rsid w:val="005F1F37"/>
    <w:rsid w:val="005F44FC"/>
    <w:rsid w:val="005F5085"/>
    <w:rsid w:val="005F73AE"/>
    <w:rsid w:val="00601930"/>
    <w:rsid w:val="00606C36"/>
    <w:rsid w:val="00607F86"/>
    <w:rsid w:val="00610BD1"/>
    <w:rsid w:val="00617DA5"/>
    <w:rsid w:val="00620A1A"/>
    <w:rsid w:val="00620BF0"/>
    <w:rsid w:val="006267BE"/>
    <w:rsid w:val="00626AD1"/>
    <w:rsid w:val="00644D81"/>
    <w:rsid w:val="00644F3F"/>
    <w:rsid w:val="0064665C"/>
    <w:rsid w:val="006510EC"/>
    <w:rsid w:val="00651C06"/>
    <w:rsid w:val="00657BED"/>
    <w:rsid w:val="006802E4"/>
    <w:rsid w:val="006808AA"/>
    <w:rsid w:val="00681147"/>
    <w:rsid w:val="00682B0C"/>
    <w:rsid w:val="00687215"/>
    <w:rsid w:val="00690436"/>
    <w:rsid w:val="00695D1F"/>
    <w:rsid w:val="00695D5E"/>
    <w:rsid w:val="00697BF4"/>
    <w:rsid w:val="006A235E"/>
    <w:rsid w:val="006A4CA2"/>
    <w:rsid w:val="006B0FD9"/>
    <w:rsid w:val="006B2762"/>
    <w:rsid w:val="006B74DA"/>
    <w:rsid w:val="006B7F79"/>
    <w:rsid w:val="006C11C5"/>
    <w:rsid w:val="006C35B0"/>
    <w:rsid w:val="006C39DF"/>
    <w:rsid w:val="006C420C"/>
    <w:rsid w:val="006C4DA0"/>
    <w:rsid w:val="006C7F4B"/>
    <w:rsid w:val="006D0688"/>
    <w:rsid w:val="006D2E5D"/>
    <w:rsid w:val="006D741A"/>
    <w:rsid w:val="006E0C01"/>
    <w:rsid w:val="006E1A5A"/>
    <w:rsid w:val="006E28F9"/>
    <w:rsid w:val="006E2EC4"/>
    <w:rsid w:val="006E6B1D"/>
    <w:rsid w:val="006E7B9D"/>
    <w:rsid w:val="006F32E5"/>
    <w:rsid w:val="006F50D6"/>
    <w:rsid w:val="006F6643"/>
    <w:rsid w:val="006F715D"/>
    <w:rsid w:val="006F7823"/>
    <w:rsid w:val="0070039B"/>
    <w:rsid w:val="00700FE8"/>
    <w:rsid w:val="00702A01"/>
    <w:rsid w:val="00706367"/>
    <w:rsid w:val="00706D00"/>
    <w:rsid w:val="00707ECB"/>
    <w:rsid w:val="007142B3"/>
    <w:rsid w:val="00714353"/>
    <w:rsid w:val="007173E2"/>
    <w:rsid w:val="007203E6"/>
    <w:rsid w:val="00721956"/>
    <w:rsid w:val="00725D40"/>
    <w:rsid w:val="0072743B"/>
    <w:rsid w:val="00737D78"/>
    <w:rsid w:val="00741452"/>
    <w:rsid w:val="007422FC"/>
    <w:rsid w:val="00742659"/>
    <w:rsid w:val="0074483C"/>
    <w:rsid w:val="0074785C"/>
    <w:rsid w:val="00751233"/>
    <w:rsid w:val="0075457C"/>
    <w:rsid w:val="007545F3"/>
    <w:rsid w:val="00755BEA"/>
    <w:rsid w:val="007718E5"/>
    <w:rsid w:val="00783427"/>
    <w:rsid w:val="007865EA"/>
    <w:rsid w:val="00786C82"/>
    <w:rsid w:val="00792F19"/>
    <w:rsid w:val="007955DE"/>
    <w:rsid w:val="007A368B"/>
    <w:rsid w:val="007A537F"/>
    <w:rsid w:val="007A6533"/>
    <w:rsid w:val="007A6D2E"/>
    <w:rsid w:val="007B0962"/>
    <w:rsid w:val="007B668B"/>
    <w:rsid w:val="007C0F7F"/>
    <w:rsid w:val="007C206A"/>
    <w:rsid w:val="007C22C9"/>
    <w:rsid w:val="007C46C1"/>
    <w:rsid w:val="007D1C17"/>
    <w:rsid w:val="007D393C"/>
    <w:rsid w:val="007D6E26"/>
    <w:rsid w:val="007E0486"/>
    <w:rsid w:val="007E17C7"/>
    <w:rsid w:val="007E442C"/>
    <w:rsid w:val="007E7F67"/>
    <w:rsid w:val="007F2739"/>
    <w:rsid w:val="007F29E4"/>
    <w:rsid w:val="008030FC"/>
    <w:rsid w:val="008075A6"/>
    <w:rsid w:val="00825BF2"/>
    <w:rsid w:val="00826DBB"/>
    <w:rsid w:val="00831726"/>
    <w:rsid w:val="00836CCE"/>
    <w:rsid w:val="008416D0"/>
    <w:rsid w:val="00844560"/>
    <w:rsid w:val="008502C0"/>
    <w:rsid w:val="00851081"/>
    <w:rsid w:val="00851C1F"/>
    <w:rsid w:val="00851DF8"/>
    <w:rsid w:val="00860852"/>
    <w:rsid w:val="0086138A"/>
    <w:rsid w:val="00864E77"/>
    <w:rsid w:val="00867080"/>
    <w:rsid w:val="00871884"/>
    <w:rsid w:val="00876597"/>
    <w:rsid w:val="00883991"/>
    <w:rsid w:val="00895697"/>
    <w:rsid w:val="008A5755"/>
    <w:rsid w:val="008A5E2D"/>
    <w:rsid w:val="008B1353"/>
    <w:rsid w:val="008B43EA"/>
    <w:rsid w:val="008B4906"/>
    <w:rsid w:val="008B6818"/>
    <w:rsid w:val="008C01B4"/>
    <w:rsid w:val="008C20F9"/>
    <w:rsid w:val="008C29F4"/>
    <w:rsid w:val="008C5750"/>
    <w:rsid w:val="008C5A85"/>
    <w:rsid w:val="008C7859"/>
    <w:rsid w:val="008D0C09"/>
    <w:rsid w:val="008D4BF4"/>
    <w:rsid w:val="008E0887"/>
    <w:rsid w:val="008E2A65"/>
    <w:rsid w:val="008F65EE"/>
    <w:rsid w:val="008F78C6"/>
    <w:rsid w:val="009010A2"/>
    <w:rsid w:val="00901DFF"/>
    <w:rsid w:val="00904730"/>
    <w:rsid w:val="0090493C"/>
    <w:rsid w:val="00906297"/>
    <w:rsid w:val="00915A71"/>
    <w:rsid w:val="00916918"/>
    <w:rsid w:val="00917202"/>
    <w:rsid w:val="00917B5C"/>
    <w:rsid w:val="00917DD8"/>
    <w:rsid w:val="00922A1F"/>
    <w:rsid w:val="009232A5"/>
    <w:rsid w:val="00924A51"/>
    <w:rsid w:val="00926273"/>
    <w:rsid w:val="00930B68"/>
    <w:rsid w:val="00931C4F"/>
    <w:rsid w:val="009356A0"/>
    <w:rsid w:val="00936518"/>
    <w:rsid w:val="009410FD"/>
    <w:rsid w:val="00943F34"/>
    <w:rsid w:val="00946FF9"/>
    <w:rsid w:val="00960C11"/>
    <w:rsid w:val="00960DA1"/>
    <w:rsid w:val="009675A8"/>
    <w:rsid w:val="009675C3"/>
    <w:rsid w:val="00971351"/>
    <w:rsid w:val="0098254A"/>
    <w:rsid w:val="0098452C"/>
    <w:rsid w:val="00985E98"/>
    <w:rsid w:val="00992232"/>
    <w:rsid w:val="00996C31"/>
    <w:rsid w:val="009A39CB"/>
    <w:rsid w:val="009A751A"/>
    <w:rsid w:val="009B144D"/>
    <w:rsid w:val="009C103E"/>
    <w:rsid w:val="009C1AE0"/>
    <w:rsid w:val="009C40A4"/>
    <w:rsid w:val="009C56DB"/>
    <w:rsid w:val="009D23E9"/>
    <w:rsid w:val="009D2A6F"/>
    <w:rsid w:val="009D428B"/>
    <w:rsid w:val="009D4E53"/>
    <w:rsid w:val="009D6F57"/>
    <w:rsid w:val="009D75D3"/>
    <w:rsid w:val="009E1222"/>
    <w:rsid w:val="009E3C10"/>
    <w:rsid w:val="009E4FB7"/>
    <w:rsid w:val="009E7649"/>
    <w:rsid w:val="009F0EC2"/>
    <w:rsid w:val="009F1EB0"/>
    <w:rsid w:val="009F3541"/>
    <w:rsid w:val="009F65C9"/>
    <w:rsid w:val="00A036AD"/>
    <w:rsid w:val="00A05349"/>
    <w:rsid w:val="00A07187"/>
    <w:rsid w:val="00A10F02"/>
    <w:rsid w:val="00A15A88"/>
    <w:rsid w:val="00A21826"/>
    <w:rsid w:val="00A272AC"/>
    <w:rsid w:val="00A306FD"/>
    <w:rsid w:val="00A35FB6"/>
    <w:rsid w:val="00A40D0A"/>
    <w:rsid w:val="00A41D7C"/>
    <w:rsid w:val="00A42936"/>
    <w:rsid w:val="00A45E2E"/>
    <w:rsid w:val="00A4657A"/>
    <w:rsid w:val="00A506C5"/>
    <w:rsid w:val="00A527A2"/>
    <w:rsid w:val="00A52957"/>
    <w:rsid w:val="00A53F7B"/>
    <w:rsid w:val="00A544CB"/>
    <w:rsid w:val="00A54D3E"/>
    <w:rsid w:val="00A620D1"/>
    <w:rsid w:val="00A653DF"/>
    <w:rsid w:val="00A66BFA"/>
    <w:rsid w:val="00A7427F"/>
    <w:rsid w:val="00A74E46"/>
    <w:rsid w:val="00A75821"/>
    <w:rsid w:val="00A762E1"/>
    <w:rsid w:val="00A80655"/>
    <w:rsid w:val="00A81546"/>
    <w:rsid w:val="00A84C16"/>
    <w:rsid w:val="00A910C2"/>
    <w:rsid w:val="00AA4B78"/>
    <w:rsid w:val="00AB336D"/>
    <w:rsid w:val="00AB374B"/>
    <w:rsid w:val="00AC3BF2"/>
    <w:rsid w:val="00AD1131"/>
    <w:rsid w:val="00AD49F3"/>
    <w:rsid w:val="00AE30CE"/>
    <w:rsid w:val="00AE3259"/>
    <w:rsid w:val="00AE3BAB"/>
    <w:rsid w:val="00AF0E50"/>
    <w:rsid w:val="00AF7209"/>
    <w:rsid w:val="00B01E2E"/>
    <w:rsid w:val="00B024C6"/>
    <w:rsid w:val="00B074AE"/>
    <w:rsid w:val="00B12995"/>
    <w:rsid w:val="00B14001"/>
    <w:rsid w:val="00B178A7"/>
    <w:rsid w:val="00B27C3C"/>
    <w:rsid w:val="00B303C9"/>
    <w:rsid w:val="00B30F35"/>
    <w:rsid w:val="00B32665"/>
    <w:rsid w:val="00B32AF9"/>
    <w:rsid w:val="00B331B1"/>
    <w:rsid w:val="00B343E1"/>
    <w:rsid w:val="00B344ED"/>
    <w:rsid w:val="00B42484"/>
    <w:rsid w:val="00B432CD"/>
    <w:rsid w:val="00B45C0A"/>
    <w:rsid w:val="00B466C9"/>
    <w:rsid w:val="00B50CB5"/>
    <w:rsid w:val="00B52002"/>
    <w:rsid w:val="00B52362"/>
    <w:rsid w:val="00B54D30"/>
    <w:rsid w:val="00B560E9"/>
    <w:rsid w:val="00B606B1"/>
    <w:rsid w:val="00B732B7"/>
    <w:rsid w:val="00B73421"/>
    <w:rsid w:val="00B7468C"/>
    <w:rsid w:val="00B746EC"/>
    <w:rsid w:val="00B758A0"/>
    <w:rsid w:val="00B75D4B"/>
    <w:rsid w:val="00B77200"/>
    <w:rsid w:val="00B829E0"/>
    <w:rsid w:val="00B84464"/>
    <w:rsid w:val="00B85859"/>
    <w:rsid w:val="00B90384"/>
    <w:rsid w:val="00B91E92"/>
    <w:rsid w:val="00B92A8C"/>
    <w:rsid w:val="00B94A35"/>
    <w:rsid w:val="00BA18F9"/>
    <w:rsid w:val="00BA33F4"/>
    <w:rsid w:val="00BB0653"/>
    <w:rsid w:val="00BC1659"/>
    <w:rsid w:val="00BC1B6F"/>
    <w:rsid w:val="00BC1BFC"/>
    <w:rsid w:val="00BC3412"/>
    <w:rsid w:val="00BC645F"/>
    <w:rsid w:val="00BC7806"/>
    <w:rsid w:val="00BD20E8"/>
    <w:rsid w:val="00BD424A"/>
    <w:rsid w:val="00BD4FF5"/>
    <w:rsid w:val="00C06629"/>
    <w:rsid w:val="00C101F3"/>
    <w:rsid w:val="00C1697E"/>
    <w:rsid w:val="00C20CEA"/>
    <w:rsid w:val="00C329E4"/>
    <w:rsid w:val="00C34D99"/>
    <w:rsid w:val="00C34F47"/>
    <w:rsid w:val="00C4467D"/>
    <w:rsid w:val="00C44D61"/>
    <w:rsid w:val="00C46682"/>
    <w:rsid w:val="00C476F6"/>
    <w:rsid w:val="00C50627"/>
    <w:rsid w:val="00C53D88"/>
    <w:rsid w:val="00C7003F"/>
    <w:rsid w:val="00C719B9"/>
    <w:rsid w:val="00C74A5E"/>
    <w:rsid w:val="00C75FEE"/>
    <w:rsid w:val="00C779A2"/>
    <w:rsid w:val="00C8366F"/>
    <w:rsid w:val="00C856AB"/>
    <w:rsid w:val="00C86E90"/>
    <w:rsid w:val="00C916DB"/>
    <w:rsid w:val="00C93C88"/>
    <w:rsid w:val="00C95A7C"/>
    <w:rsid w:val="00C95E57"/>
    <w:rsid w:val="00C96BD0"/>
    <w:rsid w:val="00C97F75"/>
    <w:rsid w:val="00CA4686"/>
    <w:rsid w:val="00CA7872"/>
    <w:rsid w:val="00CA7A56"/>
    <w:rsid w:val="00CB3267"/>
    <w:rsid w:val="00CB4325"/>
    <w:rsid w:val="00CB449E"/>
    <w:rsid w:val="00CC33DD"/>
    <w:rsid w:val="00CC4645"/>
    <w:rsid w:val="00CC667F"/>
    <w:rsid w:val="00CC6DC7"/>
    <w:rsid w:val="00CD2DBE"/>
    <w:rsid w:val="00CD2FF7"/>
    <w:rsid w:val="00CD56A4"/>
    <w:rsid w:val="00CE3734"/>
    <w:rsid w:val="00CE5298"/>
    <w:rsid w:val="00CE5BFC"/>
    <w:rsid w:val="00CF23DF"/>
    <w:rsid w:val="00CF5BC6"/>
    <w:rsid w:val="00CF65DB"/>
    <w:rsid w:val="00CF68F7"/>
    <w:rsid w:val="00CF6A06"/>
    <w:rsid w:val="00D0041C"/>
    <w:rsid w:val="00D048EB"/>
    <w:rsid w:val="00D051EA"/>
    <w:rsid w:val="00D07EC2"/>
    <w:rsid w:val="00D15C11"/>
    <w:rsid w:val="00D17946"/>
    <w:rsid w:val="00D21F39"/>
    <w:rsid w:val="00D401FA"/>
    <w:rsid w:val="00D5260C"/>
    <w:rsid w:val="00D52BFB"/>
    <w:rsid w:val="00D6055C"/>
    <w:rsid w:val="00D61DCF"/>
    <w:rsid w:val="00D716C3"/>
    <w:rsid w:val="00D75CF6"/>
    <w:rsid w:val="00D8118C"/>
    <w:rsid w:val="00D81832"/>
    <w:rsid w:val="00D81F6B"/>
    <w:rsid w:val="00D82337"/>
    <w:rsid w:val="00D82C0C"/>
    <w:rsid w:val="00D837AC"/>
    <w:rsid w:val="00D86496"/>
    <w:rsid w:val="00D90937"/>
    <w:rsid w:val="00DA30E0"/>
    <w:rsid w:val="00DA4110"/>
    <w:rsid w:val="00DB61D6"/>
    <w:rsid w:val="00DB66C1"/>
    <w:rsid w:val="00DC0C35"/>
    <w:rsid w:val="00DC1A04"/>
    <w:rsid w:val="00DC243D"/>
    <w:rsid w:val="00DC4B50"/>
    <w:rsid w:val="00DC5926"/>
    <w:rsid w:val="00DD6EA2"/>
    <w:rsid w:val="00DD76A1"/>
    <w:rsid w:val="00DE07A9"/>
    <w:rsid w:val="00DE35EE"/>
    <w:rsid w:val="00DE3D7C"/>
    <w:rsid w:val="00DE4A31"/>
    <w:rsid w:val="00DE7B1B"/>
    <w:rsid w:val="00DE7F45"/>
    <w:rsid w:val="00DF061B"/>
    <w:rsid w:val="00DF15DA"/>
    <w:rsid w:val="00DF781B"/>
    <w:rsid w:val="00E0271D"/>
    <w:rsid w:val="00E02DCB"/>
    <w:rsid w:val="00E05BE5"/>
    <w:rsid w:val="00E05D57"/>
    <w:rsid w:val="00E07FC5"/>
    <w:rsid w:val="00E120DA"/>
    <w:rsid w:val="00E138E0"/>
    <w:rsid w:val="00E14C62"/>
    <w:rsid w:val="00E15621"/>
    <w:rsid w:val="00E20617"/>
    <w:rsid w:val="00E21D54"/>
    <w:rsid w:val="00E25EF3"/>
    <w:rsid w:val="00E27A16"/>
    <w:rsid w:val="00E27B86"/>
    <w:rsid w:val="00E30C68"/>
    <w:rsid w:val="00E31949"/>
    <w:rsid w:val="00E3259F"/>
    <w:rsid w:val="00E34290"/>
    <w:rsid w:val="00E36D34"/>
    <w:rsid w:val="00E40229"/>
    <w:rsid w:val="00E43F39"/>
    <w:rsid w:val="00E44080"/>
    <w:rsid w:val="00E56184"/>
    <w:rsid w:val="00E647FB"/>
    <w:rsid w:val="00E64F15"/>
    <w:rsid w:val="00E70696"/>
    <w:rsid w:val="00E834A4"/>
    <w:rsid w:val="00E83CF3"/>
    <w:rsid w:val="00E85CD3"/>
    <w:rsid w:val="00E861B3"/>
    <w:rsid w:val="00E92719"/>
    <w:rsid w:val="00E93DB7"/>
    <w:rsid w:val="00EA1847"/>
    <w:rsid w:val="00EA3398"/>
    <w:rsid w:val="00EA4E9D"/>
    <w:rsid w:val="00EA64BF"/>
    <w:rsid w:val="00EB2BF6"/>
    <w:rsid w:val="00EB50AB"/>
    <w:rsid w:val="00EC0458"/>
    <w:rsid w:val="00EC3355"/>
    <w:rsid w:val="00EC3DE0"/>
    <w:rsid w:val="00EC5308"/>
    <w:rsid w:val="00EC577D"/>
    <w:rsid w:val="00EC5E48"/>
    <w:rsid w:val="00EC6950"/>
    <w:rsid w:val="00EC787B"/>
    <w:rsid w:val="00ED1615"/>
    <w:rsid w:val="00ED29E2"/>
    <w:rsid w:val="00ED34C9"/>
    <w:rsid w:val="00ED64D5"/>
    <w:rsid w:val="00ED6D11"/>
    <w:rsid w:val="00ED6E97"/>
    <w:rsid w:val="00EE0F74"/>
    <w:rsid w:val="00EE1228"/>
    <w:rsid w:val="00EE56E4"/>
    <w:rsid w:val="00EF3262"/>
    <w:rsid w:val="00EF7A90"/>
    <w:rsid w:val="00F015AB"/>
    <w:rsid w:val="00F02F98"/>
    <w:rsid w:val="00F07281"/>
    <w:rsid w:val="00F1416E"/>
    <w:rsid w:val="00F23D7B"/>
    <w:rsid w:val="00F259B1"/>
    <w:rsid w:val="00F26982"/>
    <w:rsid w:val="00F27F95"/>
    <w:rsid w:val="00F30F1B"/>
    <w:rsid w:val="00F358BC"/>
    <w:rsid w:val="00F36B83"/>
    <w:rsid w:val="00F4266B"/>
    <w:rsid w:val="00F50CEE"/>
    <w:rsid w:val="00F53D9B"/>
    <w:rsid w:val="00F65202"/>
    <w:rsid w:val="00F66C6B"/>
    <w:rsid w:val="00F71993"/>
    <w:rsid w:val="00F75C49"/>
    <w:rsid w:val="00F77836"/>
    <w:rsid w:val="00F77875"/>
    <w:rsid w:val="00F80376"/>
    <w:rsid w:val="00F90098"/>
    <w:rsid w:val="00F9459E"/>
    <w:rsid w:val="00F9570C"/>
    <w:rsid w:val="00F96C86"/>
    <w:rsid w:val="00FA29CF"/>
    <w:rsid w:val="00FB00F7"/>
    <w:rsid w:val="00FB1769"/>
    <w:rsid w:val="00FB7B53"/>
    <w:rsid w:val="00FC7CDF"/>
    <w:rsid w:val="00FD4A7E"/>
    <w:rsid w:val="00FD7E56"/>
    <w:rsid w:val="00FE1EB6"/>
    <w:rsid w:val="00FE25D4"/>
    <w:rsid w:val="00FE2ED8"/>
    <w:rsid w:val="00FE55D5"/>
    <w:rsid w:val="00FF0E0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7503"/>
  <w15:docId w15:val="{25B2A69C-97F3-40F0-BC31-028F609D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3C9"/>
    <w:rPr>
      <w:sz w:val="24"/>
      <w:szCs w:val="24"/>
    </w:rPr>
  </w:style>
  <w:style w:type="paragraph" w:styleId="Ttulo1">
    <w:name w:val="heading 1"/>
    <w:basedOn w:val="Normal"/>
    <w:next w:val="Normal"/>
    <w:link w:val="Ttulo1Char"/>
    <w:uiPriority w:val="9"/>
    <w:qFormat/>
    <w:rsid w:val="00D5260C"/>
    <w:pPr>
      <w:keepNext/>
      <w:suppressAutoHyphens/>
      <w:jc w:val="both"/>
      <w:outlineLvl w:val="0"/>
    </w:pPr>
    <w:rPr>
      <w:rFonts w:ascii="Tahoma" w:hAnsi="Tahoma" w:cs="Tahoma"/>
      <w:b/>
      <w:color w:val="00000A"/>
      <w:sz w:val="20"/>
      <w:szCs w:val="20"/>
      <w:lang w:eastAsia="zh-CN"/>
    </w:rPr>
  </w:style>
  <w:style w:type="paragraph" w:styleId="Ttulo2">
    <w:name w:val="heading 2"/>
    <w:basedOn w:val="Normal"/>
    <w:next w:val="Normal"/>
    <w:link w:val="Ttulo2Char"/>
    <w:qFormat/>
    <w:rsid w:val="00D5260C"/>
    <w:pPr>
      <w:keepNext/>
      <w:suppressAutoHyphens/>
      <w:outlineLvl w:val="1"/>
    </w:pPr>
    <w:rPr>
      <w:rFonts w:ascii="Garamond" w:hAnsi="Garamond" w:cs="Garamond"/>
      <w:color w:val="00000A"/>
      <w:sz w:val="28"/>
      <w:szCs w:val="20"/>
      <w:lang w:eastAsia="zh-CN"/>
    </w:rPr>
  </w:style>
  <w:style w:type="paragraph" w:styleId="Ttulo3">
    <w:name w:val="heading 3"/>
    <w:basedOn w:val="Normal"/>
    <w:next w:val="Normal"/>
    <w:link w:val="Ttulo3Char"/>
    <w:uiPriority w:val="9"/>
    <w:qFormat/>
    <w:rsid w:val="00D5260C"/>
    <w:pPr>
      <w:keepNext/>
      <w:suppressAutoHyphens/>
      <w:outlineLvl w:val="2"/>
    </w:pPr>
    <w:rPr>
      <w:rFonts w:ascii="Arial" w:hAnsi="Arial" w:cs="Arial"/>
      <w:b/>
      <w:bCs/>
      <w:color w:val="00000A"/>
      <w:sz w:val="28"/>
      <w:szCs w:val="20"/>
      <w:lang w:eastAsia="zh-CN"/>
    </w:rPr>
  </w:style>
  <w:style w:type="paragraph" w:styleId="Ttulo4">
    <w:name w:val="heading 4"/>
    <w:basedOn w:val="Normal"/>
    <w:next w:val="Normal"/>
    <w:link w:val="Ttulo4Char"/>
    <w:uiPriority w:val="9"/>
    <w:semiHidden/>
    <w:unhideWhenUsed/>
    <w:qFormat/>
    <w:rsid w:val="009D2A6F"/>
    <w:pPr>
      <w:keepNext/>
      <w:keepLines/>
      <w:spacing w:before="240" w:after="40"/>
      <w:outlineLvl w:val="3"/>
    </w:pPr>
    <w:rPr>
      <w:b/>
    </w:rPr>
  </w:style>
  <w:style w:type="paragraph" w:styleId="Ttulo5">
    <w:name w:val="heading 5"/>
    <w:basedOn w:val="Normal"/>
    <w:next w:val="Normal"/>
    <w:link w:val="Ttulo5Char"/>
    <w:uiPriority w:val="9"/>
    <w:semiHidden/>
    <w:unhideWhenUsed/>
    <w:qFormat/>
    <w:rsid w:val="009D2A6F"/>
    <w:pPr>
      <w:keepNext/>
      <w:keepLines/>
      <w:spacing w:before="220" w:after="40"/>
      <w:outlineLvl w:val="4"/>
    </w:pPr>
    <w:rPr>
      <w:b/>
      <w:sz w:val="22"/>
      <w:szCs w:val="22"/>
    </w:rPr>
  </w:style>
  <w:style w:type="paragraph" w:styleId="Ttulo6">
    <w:name w:val="heading 6"/>
    <w:basedOn w:val="Normal"/>
    <w:next w:val="Normal"/>
    <w:link w:val="Ttulo6Char"/>
    <w:uiPriority w:val="9"/>
    <w:semiHidden/>
    <w:unhideWhenUsed/>
    <w:qFormat/>
    <w:rsid w:val="009D2A6F"/>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rsid w:val="00D5260C"/>
  </w:style>
  <w:style w:type="character" w:customStyle="1" w:styleId="WW8Num1z1">
    <w:name w:val="WW8Num1z1"/>
    <w:qFormat/>
    <w:rsid w:val="00D5260C"/>
  </w:style>
  <w:style w:type="character" w:customStyle="1" w:styleId="WW8Num1z2">
    <w:name w:val="WW8Num1z2"/>
    <w:qFormat/>
    <w:rsid w:val="00D5260C"/>
  </w:style>
  <w:style w:type="character" w:customStyle="1" w:styleId="WW8Num1z3">
    <w:name w:val="WW8Num1z3"/>
    <w:qFormat/>
    <w:rsid w:val="00D5260C"/>
  </w:style>
  <w:style w:type="character" w:customStyle="1" w:styleId="WW8Num1z4">
    <w:name w:val="WW8Num1z4"/>
    <w:qFormat/>
    <w:rsid w:val="00D5260C"/>
  </w:style>
  <w:style w:type="character" w:customStyle="1" w:styleId="WW8Num1z5">
    <w:name w:val="WW8Num1z5"/>
    <w:qFormat/>
    <w:rsid w:val="00D5260C"/>
  </w:style>
  <w:style w:type="character" w:customStyle="1" w:styleId="WW8Num1z6">
    <w:name w:val="WW8Num1z6"/>
    <w:qFormat/>
    <w:rsid w:val="00D5260C"/>
  </w:style>
  <w:style w:type="character" w:customStyle="1" w:styleId="WW8Num1z7">
    <w:name w:val="WW8Num1z7"/>
    <w:qFormat/>
    <w:rsid w:val="00D5260C"/>
  </w:style>
  <w:style w:type="character" w:customStyle="1" w:styleId="WW8Num1z8">
    <w:name w:val="WW8Num1z8"/>
    <w:qFormat/>
    <w:rsid w:val="00D5260C"/>
  </w:style>
  <w:style w:type="character" w:customStyle="1" w:styleId="WW8Num2z0">
    <w:name w:val="WW8Num2z0"/>
    <w:qFormat/>
    <w:rsid w:val="00D5260C"/>
  </w:style>
  <w:style w:type="character" w:customStyle="1" w:styleId="WW8Num2z1">
    <w:name w:val="WW8Num2z1"/>
    <w:qFormat/>
    <w:rsid w:val="00D5260C"/>
  </w:style>
  <w:style w:type="character" w:customStyle="1" w:styleId="WW8Num2z2">
    <w:name w:val="WW8Num2z2"/>
    <w:qFormat/>
    <w:rsid w:val="00D5260C"/>
  </w:style>
  <w:style w:type="character" w:customStyle="1" w:styleId="WW8Num2z3">
    <w:name w:val="WW8Num2z3"/>
    <w:qFormat/>
    <w:rsid w:val="00D5260C"/>
  </w:style>
  <w:style w:type="character" w:customStyle="1" w:styleId="WW8Num2z4">
    <w:name w:val="WW8Num2z4"/>
    <w:qFormat/>
    <w:rsid w:val="00D5260C"/>
  </w:style>
  <w:style w:type="character" w:customStyle="1" w:styleId="WW8Num2z5">
    <w:name w:val="WW8Num2z5"/>
    <w:qFormat/>
    <w:rsid w:val="00D5260C"/>
  </w:style>
  <w:style w:type="character" w:customStyle="1" w:styleId="WW8Num2z6">
    <w:name w:val="WW8Num2z6"/>
    <w:qFormat/>
    <w:rsid w:val="00D5260C"/>
  </w:style>
  <w:style w:type="character" w:customStyle="1" w:styleId="WW8Num2z7">
    <w:name w:val="WW8Num2z7"/>
    <w:qFormat/>
    <w:rsid w:val="00D5260C"/>
  </w:style>
  <w:style w:type="character" w:customStyle="1" w:styleId="WW8Num2z8">
    <w:name w:val="WW8Num2z8"/>
    <w:qFormat/>
    <w:rsid w:val="00D5260C"/>
  </w:style>
  <w:style w:type="character" w:customStyle="1" w:styleId="WW8Num3z0">
    <w:name w:val="WW8Num3z0"/>
    <w:qFormat/>
    <w:rsid w:val="00D5260C"/>
  </w:style>
  <w:style w:type="character" w:customStyle="1" w:styleId="WW8Num3z1">
    <w:name w:val="WW8Num3z1"/>
    <w:qFormat/>
    <w:rsid w:val="00D5260C"/>
  </w:style>
  <w:style w:type="character" w:customStyle="1" w:styleId="WW8Num3z2">
    <w:name w:val="WW8Num3z2"/>
    <w:qFormat/>
    <w:rsid w:val="00D5260C"/>
  </w:style>
  <w:style w:type="character" w:customStyle="1" w:styleId="WW8Num3z3">
    <w:name w:val="WW8Num3z3"/>
    <w:qFormat/>
    <w:rsid w:val="00D5260C"/>
  </w:style>
  <w:style w:type="character" w:customStyle="1" w:styleId="WW8Num3z4">
    <w:name w:val="WW8Num3z4"/>
    <w:qFormat/>
    <w:rsid w:val="00D5260C"/>
  </w:style>
  <w:style w:type="character" w:customStyle="1" w:styleId="WW8Num3z5">
    <w:name w:val="WW8Num3z5"/>
    <w:qFormat/>
    <w:rsid w:val="00D5260C"/>
  </w:style>
  <w:style w:type="character" w:customStyle="1" w:styleId="WW8Num3z6">
    <w:name w:val="WW8Num3z6"/>
    <w:qFormat/>
    <w:rsid w:val="00D5260C"/>
  </w:style>
  <w:style w:type="character" w:customStyle="1" w:styleId="WW8Num3z7">
    <w:name w:val="WW8Num3z7"/>
    <w:qFormat/>
    <w:rsid w:val="00D5260C"/>
  </w:style>
  <w:style w:type="character" w:customStyle="1" w:styleId="WW8Num3z8">
    <w:name w:val="WW8Num3z8"/>
    <w:qFormat/>
    <w:rsid w:val="00D5260C"/>
  </w:style>
  <w:style w:type="character" w:customStyle="1" w:styleId="Fontepargpadro3">
    <w:name w:val="Fonte parág. padrão3"/>
    <w:qFormat/>
    <w:rsid w:val="00D5260C"/>
  </w:style>
  <w:style w:type="character" w:customStyle="1" w:styleId="WW8Num4z0">
    <w:name w:val="WW8Num4z0"/>
    <w:qFormat/>
    <w:rsid w:val="00D5260C"/>
    <w:rPr>
      <w:rFonts w:ascii="Symbol" w:hAnsi="Symbol" w:cs="Symbol"/>
    </w:rPr>
  </w:style>
  <w:style w:type="character" w:customStyle="1" w:styleId="WW8Num4z1">
    <w:name w:val="WW8Num4z1"/>
    <w:qFormat/>
    <w:rsid w:val="00D5260C"/>
    <w:rPr>
      <w:rFonts w:ascii="Courier New" w:hAnsi="Courier New" w:cs="Courier New"/>
    </w:rPr>
  </w:style>
  <w:style w:type="character" w:customStyle="1" w:styleId="WW8Num4z2">
    <w:name w:val="WW8Num4z2"/>
    <w:qFormat/>
    <w:rsid w:val="00D5260C"/>
    <w:rPr>
      <w:rFonts w:ascii="Wingdings" w:hAnsi="Wingdings" w:cs="Wingdings"/>
    </w:rPr>
  </w:style>
  <w:style w:type="character" w:customStyle="1" w:styleId="WW8Num5z0">
    <w:name w:val="WW8Num5z0"/>
    <w:qFormat/>
    <w:rsid w:val="00D5260C"/>
    <w:rPr>
      <w:rFonts w:ascii="Symbol" w:hAnsi="Symbol" w:cs="Symbol"/>
    </w:rPr>
  </w:style>
  <w:style w:type="character" w:customStyle="1" w:styleId="WW8Num5z1">
    <w:name w:val="WW8Num5z1"/>
    <w:qFormat/>
    <w:rsid w:val="00D5260C"/>
    <w:rPr>
      <w:rFonts w:ascii="Courier New" w:hAnsi="Courier New" w:cs="Courier New"/>
    </w:rPr>
  </w:style>
  <w:style w:type="character" w:customStyle="1" w:styleId="WW8Num5z2">
    <w:name w:val="WW8Num5z2"/>
    <w:qFormat/>
    <w:rsid w:val="00D5260C"/>
    <w:rPr>
      <w:rFonts w:ascii="Wingdings" w:hAnsi="Wingdings" w:cs="Wingdings"/>
    </w:rPr>
  </w:style>
  <w:style w:type="character" w:customStyle="1" w:styleId="Fontepargpadro2">
    <w:name w:val="Fonte parág. padrão2"/>
    <w:qFormat/>
    <w:rsid w:val="00D5260C"/>
  </w:style>
  <w:style w:type="character" w:customStyle="1" w:styleId="Tipodeletrapredefinidodopargrafo">
    <w:name w:val="Tipo de letra predefinido do parágrafo"/>
    <w:qFormat/>
    <w:rsid w:val="00D5260C"/>
  </w:style>
  <w:style w:type="character" w:customStyle="1" w:styleId="Absatz-Standardschriftart">
    <w:name w:val="Absatz-Standardschriftart"/>
    <w:qFormat/>
    <w:rsid w:val="00D5260C"/>
  </w:style>
  <w:style w:type="character" w:customStyle="1" w:styleId="WW-Absatz-Standardschriftart">
    <w:name w:val="WW-Absatz-Standardschriftart"/>
    <w:qFormat/>
    <w:rsid w:val="00D5260C"/>
  </w:style>
  <w:style w:type="character" w:customStyle="1" w:styleId="WW-Absatz-Standardschriftart1">
    <w:name w:val="WW-Absatz-Standardschriftart1"/>
    <w:qFormat/>
    <w:rsid w:val="00D5260C"/>
  </w:style>
  <w:style w:type="character" w:customStyle="1" w:styleId="WW-Absatz-Standardschriftart11">
    <w:name w:val="WW-Absatz-Standardschriftart11"/>
    <w:qFormat/>
    <w:rsid w:val="00D5260C"/>
  </w:style>
  <w:style w:type="character" w:customStyle="1" w:styleId="WW-Absatz-Standardschriftart111">
    <w:name w:val="WW-Absatz-Standardschriftart111"/>
    <w:qFormat/>
    <w:rsid w:val="00D5260C"/>
  </w:style>
  <w:style w:type="character" w:customStyle="1" w:styleId="WW-Absatz-Standardschriftart1111">
    <w:name w:val="WW-Absatz-Standardschriftart1111"/>
    <w:qFormat/>
    <w:rsid w:val="00D5260C"/>
  </w:style>
  <w:style w:type="character" w:customStyle="1" w:styleId="WW-Absatz-Standardschriftart11111">
    <w:name w:val="WW-Absatz-Standardschriftart11111"/>
    <w:qFormat/>
    <w:rsid w:val="00D5260C"/>
  </w:style>
  <w:style w:type="character" w:customStyle="1" w:styleId="WW-Absatz-Standardschriftart111111">
    <w:name w:val="WW-Absatz-Standardschriftart111111"/>
    <w:qFormat/>
    <w:rsid w:val="00D5260C"/>
  </w:style>
  <w:style w:type="character" w:customStyle="1" w:styleId="WW-Absatz-Standardschriftart1111111">
    <w:name w:val="WW-Absatz-Standardschriftart1111111"/>
    <w:qFormat/>
    <w:rsid w:val="00D5260C"/>
  </w:style>
  <w:style w:type="character" w:customStyle="1" w:styleId="WW-Absatz-Standardschriftart11111111">
    <w:name w:val="WW-Absatz-Standardschriftart11111111"/>
    <w:qFormat/>
    <w:rsid w:val="00D5260C"/>
  </w:style>
  <w:style w:type="character" w:customStyle="1" w:styleId="WW-Absatz-Standardschriftart111111111">
    <w:name w:val="WW-Absatz-Standardschriftart111111111"/>
    <w:qFormat/>
    <w:rsid w:val="00D5260C"/>
  </w:style>
  <w:style w:type="character" w:customStyle="1" w:styleId="WW8Num7z0">
    <w:name w:val="WW8Num7z0"/>
    <w:qFormat/>
    <w:rsid w:val="00D5260C"/>
    <w:rPr>
      <w:rFonts w:ascii="Symbol" w:hAnsi="Symbol" w:cs="Symbol"/>
    </w:rPr>
  </w:style>
  <w:style w:type="character" w:customStyle="1" w:styleId="WW8Num8z0">
    <w:name w:val="WW8Num8z0"/>
    <w:qFormat/>
    <w:rsid w:val="00D5260C"/>
    <w:rPr>
      <w:u w:val="none"/>
    </w:rPr>
  </w:style>
  <w:style w:type="character" w:customStyle="1" w:styleId="WW-Absatz-Standardschriftart1111111111">
    <w:name w:val="WW-Absatz-Standardschriftart1111111111"/>
    <w:qFormat/>
    <w:rsid w:val="00D5260C"/>
  </w:style>
  <w:style w:type="character" w:customStyle="1" w:styleId="WW-Absatz-Standardschriftart11111111111">
    <w:name w:val="WW-Absatz-Standardschriftart11111111111"/>
    <w:qFormat/>
    <w:rsid w:val="00D5260C"/>
  </w:style>
  <w:style w:type="character" w:customStyle="1" w:styleId="WW-Absatz-Standardschriftart111111111111">
    <w:name w:val="WW-Absatz-Standardschriftart111111111111"/>
    <w:qFormat/>
    <w:rsid w:val="00D5260C"/>
  </w:style>
  <w:style w:type="character" w:customStyle="1" w:styleId="WW-Absatz-Standardschriftart1111111111111">
    <w:name w:val="WW-Absatz-Standardschriftart1111111111111"/>
    <w:qFormat/>
    <w:rsid w:val="00D5260C"/>
  </w:style>
  <w:style w:type="character" w:customStyle="1" w:styleId="WW-Absatz-Standardschriftart11111111111111">
    <w:name w:val="WW-Absatz-Standardschriftart11111111111111"/>
    <w:qFormat/>
    <w:rsid w:val="00D5260C"/>
  </w:style>
  <w:style w:type="character" w:customStyle="1" w:styleId="WW-Absatz-Standardschriftart111111111111111">
    <w:name w:val="WW-Absatz-Standardschriftart111111111111111"/>
    <w:qFormat/>
    <w:rsid w:val="00D5260C"/>
  </w:style>
  <w:style w:type="character" w:customStyle="1" w:styleId="WW-Absatz-Standardschriftart1111111111111111">
    <w:name w:val="WW-Absatz-Standardschriftart1111111111111111"/>
    <w:qFormat/>
    <w:rsid w:val="00D5260C"/>
  </w:style>
  <w:style w:type="character" w:customStyle="1" w:styleId="WW-Absatz-Standardschriftart11111111111111111">
    <w:name w:val="WW-Absatz-Standardschriftart11111111111111111"/>
    <w:qFormat/>
    <w:rsid w:val="00D5260C"/>
  </w:style>
  <w:style w:type="character" w:customStyle="1" w:styleId="WW-Absatz-Standardschriftart111111111111111111">
    <w:name w:val="WW-Absatz-Standardschriftart111111111111111111"/>
    <w:qFormat/>
    <w:rsid w:val="00D5260C"/>
  </w:style>
  <w:style w:type="character" w:customStyle="1" w:styleId="WW-Absatz-Standardschriftart1111111111111111111">
    <w:name w:val="WW-Absatz-Standardschriftart1111111111111111111"/>
    <w:qFormat/>
    <w:rsid w:val="00D5260C"/>
  </w:style>
  <w:style w:type="character" w:customStyle="1" w:styleId="WW-Absatz-Standardschriftart11111111111111111111">
    <w:name w:val="WW-Absatz-Standardschriftart11111111111111111111"/>
    <w:qFormat/>
    <w:rsid w:val="00D5260C"/>
  </w:style>
  <w:style w:type="character" w:customStyle="1" w:styleId="WW8Num7z1">
    <w:name w:val="WW8Num7z1"/>
    <w:qFormat/>
    <w:rsid w:val="00D5260C"/>
    <w:rPr>
      <w:rFonts w:ascii="Courier New" w:hAnsi="Courier New" w:cs="Courier New"/>
    </w:rPr>
  </w:style>
  <w:style w:type="character" w:customStyle="1" w:styleId="WW8Num7z2">
    <w:name w:val="WW8Num7z2"/>
    <w:qFormat/>
    <w:rsid w:val="00D5260C"/>
    <w:rPr>
      <w:rFonts w:ascii="Wingdings" w:hAnsi="Wingdings" w:cs="Wingdings"/>
    </w:rPr>
  </w:style>
  <w:style w:type="character" w:customStyle="1" w:styleId="Fontepargpadro1">
    <w:name w:val="Fonte parág. padrão1"/>
    <w:qFormat/>
    <w:rsid w:val="00D5260C"/>
  </w:style>
  <w:style w:type="character" w:styleId="Nmerodepgina">
    <w:name w:val="page number"/>
    <w:basedOn w:val="Fontepargpadro1"/>
    <w:qFormat/>
    <w:rsid w:val="00D5260C"/>
  </w:style>
  <w:style w:type="character" w:customStyle="1" w:styleId="CaracteresdeNotadeRodap">
    <w:name w:val="Caracteres de Nota de Rodapé"/>
    <w:qFormat/>
    <w:rsid w:val="00D5260C"/>
    <w:rPr>
      <w:vertAlign w:val="superscript"/>
    </w:rPr>
  </w:style>
  <w:style w:type="character" w:customStyle="1" w:styleId="LinkdaInternet">
    <w:name w:val="Link da Internet"/>
    <w:rsid w:val="00D5260C"/>
    <w:rPr>
      <w:color w:val="0000FF"/>
      <w:u w:val="single"/>
    </w:rPr>
  </w:style>
  <w:style w:type="character" w:customStyle="1" w:styleId="RTFNum21">
    <w:name w:val="RTF_Num 2 1"/>
    <w:qFormat/>
    <w:rsid w:val="00D5260C"/>
  </w:style>
  <w:style w:type="character" w:customStyle="1" w:styleId="RTFNum22">
    <w:name w:val="RTF_Num 2 2"/>
    <w:qFormat/>
    <w:rsid w:val="00D5260C"/>
  </w:style>
  <w:style w:type="character" w:customStyle="1" w:styleId="RTFNum23">
    <w:name w:val="RTF_Num 2 3"/>
    <w:qFormat/>
    <w:rsid w:val="00D5260C"/>
  </w:style>
  <w:style w:type="character" w:customStyle="1" w:styleId="RTFNum24">
    <w:name w:val="RTF_Num 2 4"/>
    <w:qFormat/>
    <w:rsid w:val="00D5260C"/>
  </w:style>
  <w:style w:type="character" w:customStyle="1" w:styleId="RTFNum25">
    <w:name w:val="RTF_Num 2 5"/>
    <w:qFormat/>
    <w:rsid w:val="00D5260C"/>
  </w:style>
  <w:style w:type="character" w:customStyle="1" w:styleId="RTFNum26">
    <w:name w:val="RTF_Num 2 6"/>
    <w:qFormat/>
    <w:rsid w:val="00D5260C"/>
  </w:style>
  <w:style w:type="character" w:customStyle="1" w:styleId="RTFNum27">
    <w:name w:val="RTF_Num 2 7"/>
    <w:qFormat/>
    <w:rsid w:val="00D5260C"/>
  </w:style>
  <w:style w:type="character" w:customStyle="1" w:styleId="RTFNum28">
    <w:name w:val="RTF_Num 2 8"/>
    <w:qFormat/>
    <w:rsid w:val="00D5260C"/>
  </w:style>
  <w:style w:type="character" w:customStyle="1" w:styleId="RTFNum29">
    <w:name w:val="RTF_Num 2 9"/>
    <w:qFormat/>
    <w:rsid w:val="00D5260C"/>
  </w:style>
  <w:style w:type="character" w:customStyle="1" w:styleId="RTFNum31">
    <w:name w:val="RTF_Num 3 1"/>
    <w:qFormat/>
    <w:rsid w:val="00D5260C"/>
  </w:style>
  <w:style w:type="character" w:customStyle="1" w:styleId="RTFNum32">
    <w:name w:val="RTF_Num 3 2"/>
    <w:qFormat/>
    <w:rsid w:val="00D5260C"/>
  </w:style>
  <w:style w:type="character" w:customStyle="1" w:styleId="RTFNum33">
    <w:name w:val="RTF_Num 3 3"/>
    <w:qFormat/>
    <w:rsid w:val="00D5260C"/>
  </w:style>
  <w:style w:type="character" w:customStyle="1" w:styleId="RTFNum34">
    <w:name w:val="RTF_Num 3 4"/>
    <w:qFormat/>
    <w:rsid w:val="00D5260C"/>
  </w:style>
  <w:style w:type="character" w:customStyle="1" w:styleId="RTFNum35">
    <w:name w:val="RTF_Num 3 5"/>
    <w:qFormat/>
    <w:rsid w:val="00D5260C"/>
  </w:style>
  <w:style w:type="character" w:customStyle="1" w:styleId="RTFNum36">
    <w:name w:val="RTF_Num 3 6"/>
    <w:qFormat/>
    <w:rsid w:val="00D5260C"/>
  </w:style>
  <w:style w:type="character" w:customStyle="1" w:styleId="RTFNum37">
    <w:name w:val="RTF_Num 3 7"/>
    <w:qFormat/>
    <w:rsid w:val="00D5260C"/>
  </w:style>
  <w:style w:type="character" w:customStyle="1" w:styleId="RTFNum38">
    <w:name w:val="RTF_Num 3 8"/>
    <w:qFormat/>
    <w:rsid w:val="00D5260C"/>
  </w:style>
  <w:style w:type="character" w:customStyle="1" w:styleId="RTFNum39">
    <w:name w:val="RTF_Num 3 9"/>
    <w:qFormat/>
    <w:rsid w:val="00D5260C"/>
  </w:style>
  <w:style w:type="character" w:customStyle="1" w:styleId="RTFNum41">
    <w:name w:val="RTF_Num 4 1"/>
    <w:qFormat/>
    <w:rsid w:val="00D5260C"/>
  </w:style>
  <w:style w:type="character" w:customStyle="1" w:styleId="RTFNum42">
    <w:name w:val="RTF_Num 4 2"/>
    <w:qFormat/>
    <w:rsid w:val="00D5260C"/>
  </w:style>
  <w:style w:type="character" w:customStyle="1" w:styleId="RTFNum43">
    <w:name w:val="RTF_Num 4 3"/>
    <w:qFormat/>
    <w:rsid w:val="00D5260C"/>
  </w:style>
  <w:style w:type="character" w:customStyle="1" w:styleId="RTFNum44">
    <w:name w:val="RTF_Num 4 4"/>
    <w:qFormat/>
    <w:rsid w:val="00D5260C"/>
  </w:style>
  <w:style w:type="character" w:customStyle="1" w:styleId="RTFNum45">
    <w:name w:val="RTF_Num 4 5"/>
    <w:qFormat/>
    <w:rsid w:val="00D5260C"/>
  </w:style>
  <w:style w:type="character" w:customStyle="1" w:styleId="RTFNum46">
    <w:name w:val="RTF_Num 4 6"/>
    <w:qFormat/>
    <w:rsid w:val="00D5260C"/>
  </w:style>
  <w:style w:type="character" w:customStyle="1" w:styleId="RTFNum47">
    <w:name w:val="RTF_Num 4 7"/>
    <w:qFormat/>
    <w:rsid w:val="00D5260C"/>
  </w:style>
  <w:style w:type="character" w:customStyle="1" w:styleId="RTFNum48">
    <w:name w:val="RTF_Num 4 8"/>
    <w:qFormat/>
    <w:rsid w:val="00D5260C"/>
  </w:style>
  <w:style w:type="character" w:customStyle="1" w:styleId="RTFNum49">
    <w:name w:val="RTF_Num 4 9"/>
    <w:qFormat/>
    <w:rsid w:val="00D5260C"/>
  </w:style>
  <w:style w:type="character" w:customStyle="1" w:styleId="RTFNum51">
    <w:name w:val="RTF_Num 5 1"/>
    <w:qFormat/>
    <w:rsid w:val="00D5260C"/>
  </w:style>
  <w:style w:type="character" w:customStyle="1" w:styleId="RTFNum52">
    <w:name w:val="RTF_Num 5 2"/>
    <w:qFormat/>
    <w:rsid w:val="00D5260C"/>
  </w:style>
  <w:style w:type="character" w:customStyle="1" w:styleId="RTFNum53">
    <w:name w:val="RTF_Num 5 3"/>
    <w:qFormat/>
    <w:rsid w:val="00D5260C"/>
  </w:style>
  <w:style w:type="character" w:customStyle="1" w:styleId="RTFNum54">
    <w:name w:val="RTF_Num 5 4"/>
    <w:qFormat/>
    <w:rsid w:val="00D5260C"/>
  </w:style>
  <w:style w:type="character" w:customStyle="1" w:styleId="RTFNum55">
    <w:name w:val="RTF_Num 5 5"/>
    <w:qFormat/>
    <w:rsid w:val="00D5260C"/>
  </w:style>
  <w:style w:type="character" w:customStyle="1" w:styleId="RTFNum56">
    <w:name w:val="RTF_Num 5 6"/>
    <w:qFormat/>
    <w:rsid w:val="00D5260C"/>
  </w:style>
  <w:style w:type="character" w:customStyle="1" w:styleId="RTFNum57">
    <w:name w:val="RTF_Num 5 7"/>
    <w:qFormat/>
    <w:rsid w:val="00D5260C"/>
  </w:style>
  <w:style w:type="character" w:customStyle="1" w:styleId="RTFNum58">
    <w:name w:val="RTF_Num 5 8"/>
    <w:qFormat/>
    <w:rsid w:val="00D5260C"/>
  </w:style>
  <w:style w:type="character" w:customStyle="1" w:styleId="RTFNum59">
    <w:name w:val="RTF_Num 5 9"/>
    <w:qFormat/>
    <w:rsid w:val="00D5260C"/>
  </w:style>
  <w:style w:type="character" w:customStyle="1" w:styleId="RTFNum61">
    <w:name w:val="RTF_Num 6 1"/>
    <w:qFormat/>
    <w:rsid w:val="00D5260C"/>
  </w:style>
  <w:style w:type="character" w:customStyle="1" w:styleId="RTFNum62">
    <w:name w:val="RTF_Num 6 2"/>
    <w:qFormat/>
    <w:rsid w:val="00D5260C"/>
  </w:style>
  <w:style w:type="character" w:customStyle="1" w:styleId="RTFNum63">
    <w:name w:val="RTF_Num 6 3"/>
    <w:qFormat/>
    <w:rsid w:val="00D5260C"/>
  </w:style>
  <w:style w:type="character" w:customStyle="1" w:styleId="RTFNum64">
    <w:name w:val="RTF_Num 6 4"/>
    <w:qFormat/>
    <w:rsid w:val="00D5260C"/>
  </w:style>
  <w:style w:type="character" w:customStyle="1" w:styleId="RTFNum65">
    <w:name w:val="RTF_Num 6 5"/>
    <w:qFormat/>
    <w:rsid w:val="00D5260C"/>
  </w:style>
  <w:style w:type="character" w:customStyle="1" w:styleId="RTFNum66">
    <w:name w:val="RTF_Num 6 6"/>
    <w:qFormat/>
    <w:rsid w:val="00D5260C"/>
  </w:style>
  <w:style w:type="character" w:customStyle="1" w:styleId="RTFNum67">
    <w:name w:val="RTF_Num 6 7"/>
    <w:qFormat/>
    <w:rsid w:val="00D5260C"/>
  </w:style>
  <w:style w:type="character" w:customStyle="1" w:styleId="RTFNum68">
    <w:name w:val="RTF_Num 6 8"/>
    <w:qFormat/>
    <w:rsid w:val="00D5260C"/>
  </w:style>
  <w:style w:type="character" w:customStyle="1" w:styleId="RTFNum69">
    <w:name w:val="RTF_Num 6 9"/>
    <w:qFormat/>
    <w:rsid w:val="00D5260C"/>
  </w:style>
  <w:style w:type="character" w:customStyle="1" w:styleId="RTFNum71">
    <w:name w:val="RTF_Num 7 1"/>
    <w:qFormat/>
    <w:rsid w:val="00D5260C"/>
  </w:style>
  <w:style w:type="character" w:customStyle="1" w:styleId="RTFNum72">
    <w:name w:val="RTF_Num 7 2"/>
    <w:qFormat/>
    <w:rsid w:val="00D5260C"/>
  </w:style>
  <w:style w:type="character" w:customStyle="1" w:styleId="RTFNum73">
    <w:name w:val="RTF_Num 7 3"/>
    <w:qFormat/>
    <w:rsid w:val="00D5260C"/>
  </w:style>
  <w:style w:type="character" w:customStyle="1" w:styleId="RTFNum74">
    <w:name w:val="RTF_Num 7 4"/>
    <w:qFormat/>
    <w:rsid w:val="00D5260C"/>
  </w:style>
  <w:style w:type="character" w:customStyle="1" w:styleId="RTFNum75">
    <w:name w:val="RTF_Num 7 5"/>
    <w:qFormat/>
    <w:rsid w:val="00D5260C"/>
  </w:style>
  <w:style w:type="character" w:customStyle="1" w:styleId="RTFNum76">
    <w:name w:val="RTF_Num 7 6"/>
    <w:qFormat/>
    <w:rsid w:val="00D5260C"/>
  </w:style>
  <w:style w:type="character" w:customStyle="1" w:styleId="RTFNum77">
    <w:name w:val="RTF_Num 7 7"/>
    <w:qFormat/>
    <w:rsid w:val="00D5260C"/>
  </w:style>
  <w:style w:type="character" w:customStyle="1" w:styleId="RTFNum78">
    <w:name w:val="RTF_Num 7 8"/>
    <w:qFormat/>
    <w:rsid w:val="00D5260C"/>
  </w:style>
  <w:style w:type="character" w:customStyle="1" w:styleId="RTFNum79">
    <w:name w:val="RTF_Num 7 9"/>
    <w:qFormat/>
    <w:rsid w:val="00D5260C"/>
  </w:style>
  <w:style w:type="character" w:customStyle="1" w:styleId="RTFNum81">
    <w:name w:val="RTF_Num 8 1"/>
    <w:qFormat/>
    <w:rsid w:val="00D5260C"/>
    <w:rPr>
      <w:rFonts w:ascii="Times New Roman" w:eastAsia="Times New Roman" w:hAnsi="Times New Roman" w:cs="Times New Roman"/>
    </w:rPr>
  </w:style>
  <w:style w:type="character" w:customStyle="1" w:styleId="RTFNum82">
    <w:name w:val="RTF_Num 8 2"/>
    <w:qFormat/>
    <w:rsid w:val="00D5260C"/>
    <w:rPr>
      <w:rFonts w:ascii="Courier New" w:eastAsia="Courier New" w:hAnsi="Courier New" w:cs="Courier New"/>
    </w:rPr>
  </w:style>
  <w:style w:type="character" w:customStyle="1" w:styleId="RTFNum83">
    <w:name w:val="RTF_Num 8 3"/>
    <w:qFormat/>
    <w:rsid w:val="00D5260C"/>
    <w:rPr>
      <w:rFonts w:ascii="Wingdings" w:eastAsia="Wingdings" w:hAnsi="Wingdings" w:cs="Wingdings"/>
    </w:rPr>
  </w:style>
  <w:style w:type="character" w:customStyle="1" w:styleId="RTFNum84">
    <w:name w:val="RTF_Num 8 4"/>
    <w:qFormat/>
    <w:rsid w:val="00D5260C"/>
    <w:rPr>
      <w:rFonts w:ascii="Symbol" w:eastAsia="Symbol" w:hAnsi="Symbol" w:cs="Symbol"/>
    </w:rPr>
  </w:style>
  <w:style w:type="character" w:customStyle="1" w:styleId="RTFNum85">
    <w:name w:val="RTF_Num 8 5"/>
    <w:qFormat/>
    <w:rsid w:val="00D5260C"/>
    <w:rPr>
      <w:rFonts w:ascii="Courier New" w:eastAsia="Courier New" w:hAnsi="Courier New" w:cs="Courier New"/>
    </w:rPr>
  </w:style>
  <w:style w:type="character" w:customStyle="1" w:styleId="RTFNum86">
    <w:name w:val="RTF_Num 8 6"/>
    <w:qFormat/>
    <w:rsid w:val="00D5260C"/>
    <w:rPr>
      <w:rFonts w:ascii="Wingdings" w:eastAsia="Wingdings" w:hAnsi="Wingdings" w:cs="Wingdings"/>
    </w:rPr>
  </w:style>
  <w:style w:type="character" w:customStyle="1" w:styleId="RTFNum87">
    <w:name w:val="RTF_Num 8 7"/>
    <w:qFormat/>
    <w:rsid w:val="00D5260C"/>
    <w:rPr>
      <w:rFonts w:ascii="Symbol" w:eastAsia="Symbol" w:hAnsi="Symbol" w:cs="Symbol"/>
    </w:rPr>
  </w:style>
  <w:style w:type="character" w:customStyle="1" w:styleId="RTFNum88">
    <w:name w:val="RTF_Num 8 8"/>
    <w:qFormat/>
    <w:rsid w:val="00D5260C"/>
    <w:rPr>
      <w:rFonts w:ascii="Courier New" w:eastAsia="Courier New" w:hAnsi="Courier New" w:cs="Courier New"/>
    </w:rPr>
  </w:style>
  <w:style w:type="character" w:customStyle="1" w:styleId="RTFNum89">
    <w:name w:val="RTF_Num 8 9"/>
    <w:qFormat/>
    <w:rsid w:val="00D5260C"/>
    <w:rPr>
      <w:rFonts w:ascii="Wingdings" w:eastAsia="Wingdings" w:hAnsi="Wingdings" w:cs="Wingdings"/>
    </w:rPr>
  </w:style>
  <w:style w:type="character" w:customStyle="1" w:styleId="RTFNum91">
    <w:name w:val="RTF_Num 9 1"/>
    <w:qFormat/>
    <w:rsid w:val="00D5260C"/>
    <w:rPr>
      <w:rFonts w:ascii="Times New Roman" w:eastAsia="Times New Roman" w:hAnsi="Times New Roman" w:cs="Times New Roman"/>
    </w:rPr>
  </w:style>
  <w:style w:type="character" w:customStyle="1" w:styleId="RTFNum92">
    <w:name w:val="RTF_Num 9 2"/>
    <w:qFormat/>
    <w:rsid w:val="00D5260C"/>
    <w:rPr>
      <w:rFonts w:ascii="Courier New" w:eastAsia="Courier New" w:hAnsi="Courier New" w:cs="Courier New"/>
    </w:rPr>
  </w:style>
  <w:style w:type="character" w:customStyle="1" w:styleId="RTFNum93">
    <w:name w:val="RTF_Num 9 3"/>
    <w:qFormat/>
    <w:rsid w:val="00D5260C"/>
    <w:rPr>
      <w:rFonts w:ascii="Wingdings" w:eastAsia="Wingdings" w:hAnsi="Wingdings" w:cs="Wingdings"/>
    </w:rPr>
  </w:style>
  <w:style w:type="character" w:customStyle="1" w:styleId="RTFNum94">
    <w:name w:val="RTF_Num 9 4"/>
    <w:qFormat/>
    <w:rsid w:val="00D5260C"/>
    <w:rPr>
      <w:rFonts w:ascii="Symbol" w:eastAsia="Symbol" w:hAnsi="Symbol" w:cs="Symbol"/>
    </w:rPr>
  </w:style>
  <w:style w:type="character" w:customStyle="1" w:styleId="RTFNum95">
    <w:name w:val="RTF_Num 9 5"/>
    <w:qFormat/>
    <w:rsid w:val="00D5260C"/>
    <w:rPr>
      <w:rFonts w:ascii="Courier New" w:eastAsia="Courier New" w:hAnsi="Courier New" w:cs="Courier New"/>
    </w:rPr>
  </w:style>
  <w:style w:type="character" w:customStyle="1" w:styleId="RTFNum96">
    <w:name w:val="RTF_Num 9 6"/>
    <w:qFormat/>
    <w:rsid w:val="00D5260C"/>
    <w:rPr>
      <w:rFonts w:ascii="Wingdings" w:eastAsia="Wingdings" w:hAnsi="Wingdings" w:cs="Wingdings"/>
    </w:rPr>
  </w:style>
  <w:style w:type="character" w:customStyle="1" w:styleId="RTFNum97">
    <w:name w:val="RTF_Num 9 7"/>
    <w:qFormat/>
    <w:rsid w:val="00D5260C"/>
    <w:rPr>
      <w:rFonts w:ascii="Symbol" w:eastAsia="Symbol" w:hAnsi="Symbol" w:cs="Symbol"/>
    </w:rPr>
  </w:style>
  <w:style w:type="character" w:customStyle="1" w:styleId="RTFNum98">
    <w:name w:val="RTF_Num 9 8"/>
    <w:qFormat/>
    <w:rsid w:val="00D5260C"/>
    <w:rPr>
      <w:rFonts w:ascii="Courier New" w:eastAsia="Courier New" w:hAnsi="Courier New" w:cs="Courier New"/>
    </w:rPr>
  </w:style>
  <w:style w:type="character" w:customStyle="1" w:styleId="RTFNum99">
    <w:name w:val="RTF_Num 9 9"/>
    <w:qFormat/>
    <w:rsid w:val="00D5260C"/>
    <w:rPr>
      <w:rFonts w:ascii="Wingdings" w:eastAsia="Wingdings" w:hAnsi="Wingdings" w:cs="Wingdings"/>
    </w:rPr>
  </w:style>
  <w:style w:type="character" w:customStyle="1" w:styleId="Internetlink">
    <w:name w:val="Internet link"/>
    <w:qFormat/>
    <w:rsid w:val="00D5260C"/>
    <w:rPr>
      <w:color w:val="0000FF"/>
      <w:u w:val="single"/>
    </w:rPr>
  </w:style>
  <w:style w:type="character" w:customStyle="1" w:styleId="RTFNum101">
    <w:name w:val="RTF_Num 10 1"/>
    <w:qFormat/>
    <w:rsid w:val="00D5260C"/>
  </w:style>
  <w:style w:type="character" w:customStyle="1" w:styleId="RTFNum102">
    <w:name w:val="RTF_Num 10 2"/>
    <w:qFormat/>
    <w:rsid w:val="00D5260C"/>
  </w:style>
  <w:style w:type="character" w:customStyle="1" w:styleId="RTFNum103">
    <w:name w:val="RTF_Num 10 3"/>
    <w:qFormat/>
    <w:rsid w:val="00D5260C"/>
  </w:style>
  <w:style w:type="character" w:customStyle="1" w:styleId="RTFNum104">
    <w:name w:val="RTF_Num 10 4"/>
    <w:qFormat/>
    <w:rsid w:val="00D5260C"/>
  </w:style>
  <w:style w:type="character" w:customStyle="1" w:styleId="RTFNum105">
    <w:name w:val="RTF_Num 10 5"/>
    <w:qFormat/>
    <w:rsid w:val="00D5260C"/>
  </w:style>
  <w:style w:type="character" w:customStyle="1" w:styleId="RTFNum106">
    <w:name w:val="RTF_Num 10 6"/>
    <w:qFormat/>
    <w:rsid w:val="00D5260C"/>
  </w:style>
  <w:style w:type="character" w:customStyle="1" w:styleId="RTFNum107">
    <w:name w:val="RTF_Num 10 7"/>
    <w:qFormat/>
    <w:rsid w:val="00D5260C"/>
  </w:style>
  <w:style w:type="character" w:customStyle="1" w:styleId="RTFNum108">
    <w:name w:val="RTF_Num 10 8"/>
    <w:qFormat/>
    <w:rsid w:val="00D5260C"/>
  </w:style>
  <w:style w:type="character" w:customStyle="1" w:styleId="RTFNum109">
    <w:name w:val="RTF_Num 10 9"/>
    <w:qFormat/>
    <w:rsid w:val="00D5260C"/>
  </w:style>
  <w:style w:type="character" w:customStyle="1" w:styleId="RTFNum111">
    <w:name w:val="RTF_Num 11 1"/>
    <w:qFormat/>
    <w:rsid w:val="00D5260C"/>
  </w:style>
  <w:style w:type="character" w:customStyle="1" w:styleId="RTFNum112">
    <w:name w:val="RTF_Num 11 2"/>
    <w:qFormat/>
    <w:rsid w:val="00D5260C"/>
  </w:style>
  <w:style w:type="character" w:customStyle="1" w:styleId="RTFNum113">
    <w:name w:val="RTF_Num 11 3"/>
    <w:qFormat/>
    <w:rsid w:val="00D5260C"/>
  </w:style>
  <w:style w:type="character" w:customStyle="1" w:styleId="RTFNum114">
    <w:name w:val="RTF_Num 11 4"/>
    <w:qFormat/>
    <w:rsid w:val="00D5260C"/>
  </w:style>
  <w:style w:type="character" w:customStyle="1" w:styleId="RTFNum115">
    <w:name w:val="RTF_Num 11 5"/>
    <w:qFormat/>
    <w:rsid w:val="00D5260C"/>
  </w:style>
  <w:style w:type="character" w:customStyle="1" w:styleId="RTFNum116">
    <w:name w:val="RTF_Num 11 6"/>
    <w:qFormat/>
    <w:rsid w:val="00D5260C"/>
  </w:style>
  <w:style w:type="character" w:customStyle="1" w:styleId="RTFNum117">
    <w:name w:val="RTF_Num 11 7"/>
    <w:qFormat/>
    <w:rsid w:val="00D5260C"/>
  </w:style>
  <w:style w:type="character" w:customStyle="1" w:styleId="RTFNum118">
    <w:name w:val="RTF_Num 11 8"/>
    <w:qFormat/>
    <w:rsid w:val="00D5260C"/>
  </w:style>
  <w:style w:type="character" w:customStyle="1" w:styleId="RTFNum119">
    <w:name w:val="RTF_Num 11 9"/>
    <w:qFormat/>
    <w:rsid w:val="00D5260C"/>
  </w:style>
  <w:style w:type="character" w:customStyle="1" w:styleId="RTFNum121">
    <w:name w:val="RTF_Num 12 1"/>
    <w:qFormat/>
    <w:rsid w:val="00D5260C"/>
  </w:style>
  <w:style w:type="character" w:customStyle="1" w:styleId="RTFNum122">
    <w:name w:val="RTF_Num 12 2"/>
    <w:qFormat/>
    <w:rsid w:val="00D5260C"/>
  </w:style>
  <w:style w:type="character" w:customStyle="1" w:styleId="RTFNum123">
    <w:name w:val="RTF_Num 12 3"/>
    <w:qFormat/>
    <w:rsid w:val="00D5260C"/>
  </w:style>
  <w:style w:type="character" w:customStyle="1" w:styleId="RTFNum124">
    <w:name w:val="RTF_Num 12 4"/>
    <w:qFormat/>
    <w:rsid w:val="00D5260C"/>
  </w:style>
  <w:style w:type="character" w:customStyle="1" w:styleId="RTFNum125">
    <w:name w:val="RTF_Num 12 5"/>
    <w:qFormat/>
    <w:rsid w:val="00D5260C"/>
  </w:style>
  <w:style w:type="character" w:customStyle="1" w:styleId="RTFNum126">
    <w:name w:val="RTF_Num 12 6"/>
    <w:qFormat/>
    <w:rsid w:val="00D5260C"/>
  </w:style>
  <w:style w:type="character" w:customStyle="1" w:styleId="RTFNum127">
    <w:name w:val="RTF_Num 12 7"/>
    <w:qFormat/>
    <w:rsid w:val="00D5260C"/>
  </w:style>
  <w:style w:type="character" w:customStyle="1" w:styleId="RTFNum128">
    <w:name w:val="RTF_Num 12 8"/>
    <w:qFormat/>
    <w:rsid w:val="00D5260C"/>
  </w:style>
  <w:style w:type="character" w:customStyle="1" w:styleId="RTFNum129">
    <w:name w:val="RTF_Num 12 9"/>
    <w:qFormat/>
    <w:rsid w:val="00D5260C"/>
  </w:style>
  <w:style w:type="character" w:customStyle="1" w:styleId="RTFNum131">
    <w:name w:val="RTF_Num 13 1"/>
    <w:qFormat/>
    <w:rsid w:val="00D5260C"/>
  </w:style>
  <w:style w:type="character" w:customStyle="1" w:styleId="RTFNum132">
    <w:name w:val="RTF_Num 13 2"/>
    <w:qFormat/>
    <w:rsid w:val="00D5260C"/>
  </w:style>
  <w:style w:type="character" w:customStyle="1" w:styleId="RTFNum133">
    <w:name w:val="RTF_Num 13 3"/>
    <w:qFormat/>
    <w:rsid w:val="00D5260C"/>
  </w:style>
  <w:style w:type="character" w:customStyle="1" w:styleId="RTFNum134">
    <w:name w:val="RTF_Num 13 4"/>
    <w:qFormat/>
    <w:rsid w:val="00D5260C"/>
  </w:style>
  <w:style w:type="character" w:customStyle="1" w:styleId="RTFNum135">
    <w:name w:val="RTF_Num 13 5"/>
    <w:qFormat/>
    <w:rsid w:val="00D5260C"/>
  </w:style>
  <w:style w:type="character" w:customStyle="1" w:styleId="RTFNum136">
    <w:name w:val="RTF_Num 13 6"/>
    <w:qFormat/>
    <w:rsid w:val="00D5260C"/>
  </w:style>
  <w:style w:type="character" w:customStyle="1" w:styleId="RTFNum137">
    <w:name w:val="RTF_Num 13 7"/>
    <w:qFormat/>
    <w:rsid w:val="00D5260C"/>
  </w:style>
  <w:style w:type="character" w:customStyle="1" w:styleId="RTFNum138">
    <w:name w:val="RTF_Num 13 8"/>
    <w:qFormat/>
    <w:rsid w:val="00D5260C"/>
  </w:style>
  <w:style w:type="character" w:customStyle="1" w:styleId="RTFNum139">
    <w:name w:val="RTF_Num 13 9"/>
    <w:qFormat/>
    <w:rsid w:val="00D5260C"/>
  </w:style>
  <w:style w:type="character" w:customStyle="1" w:styleId="RTFNum141">
    <w:name w:val="RTF_Num 14 1"/>
    <w:qFormat/>
    <w:rsid w:val="00D5260C"/>
  </w:style>
  <w:style w:type="character" w:customStyle="1" w:styleId="RTFNum142">
    <w:name w:val="RTF_Num 14 2"/>
    <w:qFormat/>
    <w:rsid w:val="00D5260C"/>
  </w:style>
  <w:style w:type="character" w:customStyle="1" w:styleId="RTFNum143">
    <w:name w:val="RTF_Num 14 3"/>
    <w:qFormat/>
    <w:rsid w:val="00D5260C"/>
  </w:style>
  <w:style w:type="character" w:customStyle="1" w:styleId="RTFNum144">
    <w:name w:val="RTF_Num 14 4"/>
    <w:qFormat/>
    <w:rsid w:val="00D5260C"/>
  </w:style>
  <w:style w:type="character" w:customStyle="1" w:styleId="RTFNum145">
    <w:name w:val="RTF_Num 14 5"/>
    <w:qFormat/>
    <w:rsid w:val="00D5260C"/>
  </w:style>
  <w:style w:type="character" w:customStyle="1" w:styleId="RTFNum146">
    <w:name w:val="RTF_Num 14 6"/>
    <w:qFormat/>
    <w:rsid w:val="00D5260C"/>
  </w:style>
  <w:style w:type="character" w:customStyle="1" w:styleId="RTFNum147">
    <w:name w:val="RTF_Num 14 7"/>
    <w:qFormat/>
    <w:rsid w:val="00D5260C"/>
  </w:style>
  <w:style w:type="character" w:customStyle="1" w:styleId="RTFNum148">
    <w:name w:val="RTF_Num 14 8"/>
    <w:qFormat/>
    <w:rsid w:val="00D5260C"/>
  </w:style>
  <w:style w:type="character" w:customStyle="1" w:styleId="RTFNum149">
    <w:name w:val="RTF_Num 14 9"/>
    <w:qFormat/>
    <w:rsid w:val="00D5260C"/>
  </w:style>
  <w:style w:type="character" w:customStyle="1" w:styleId="RTFNum151">
    <w:name w:val="RTF_Num 15 1"/>
    <w:qFormat/>
    <w:rsid w:val="00D5260C"/>
  </w:style>
  <w:style w:type="character" w:customStyle="1" w:styleId="RTFNum152">
    <w:name w:val="RTF_Num 15 2"/>
    <w:qFormat/>
    <w:rsid w:val="00D5260C"/>
  </w:style>
  <w:style w:type="character" w:customStyle="1" w:styleId="RTFNum153">
    <w:name w:val="RTF_Num 15 3"/>
    <w:qFormat/>
    <w:rsid w:val="00D5260C"/>
  </w:style>
  <w:style w:type="character" w:customStyle="1" w:styleId="RTFNum154">
    <w:name w:val="RTF_Num 15 4"/>
    <w:qFormat/>
    <w:rsid w:val="00D5260C"/>
  </w:style>
  <w:style w:type="character" w:customStyle="1" w:styleId="RTFNum155">
    <w:name w:val="RTF_Num 15 5"/>
    <w:qFormat/>
    <w:rsid w:val="00D5260C"/>
  </w:style>
  <w:style w:type="character" w:customStyle="1" w:styleId="RTFNum156">
    <w:name w:val="RTF_Num 15 6"/>
    <w:qFormat/>
    <w:rsid w:val="00D5260C"/>
  </w:style>
  <w:style w:type="character" w:customStyle="1" w:styleId="RTFNum157">
    <w:name w:val="RTF_Num 15 7"/>
    <w:qFormat/>
    <w:rsid w:val="00D5260C"/>
  </w:style>
  <w:style w:type="character" w:customStyle="1" w:styleId="RTFNum158">
    <w:name w:val="RTF_Num 15 8"/>
    <w:qFormat/>
    <w:rsid w:val="00D5260C"/>
  </w:style>
  <w:style w:type="character" w:customStyle="1" w:styleId="RTFNum159">
    <w:name w:val="RTF_Num 15 9"/>
    <w:qFormat/>
    <w:rsid w:val="00D5260C"/>
  </w:style>
  <w:style w:type="character" w:customStyle="1" w:styleId="RTFNum161">
    <w:name w:val="RTF_Num 16 1"/>
    <w:qFormat/>
    <w:rsid w:val="00D5260C"/>
    <w:rPr>
      <w:rFonts w:ascii="Times New Roman" w:eastAsia="Times New Roman" w:hAnsi="Times New Roman" w:cs="Times New Roman"/>
    </w:rPr>
  </w:style>
  <w:style w:type="character" w:customStyle="1" w:styleId="RTFNum162">
    <w:name w:val="RTF_Num 16 2"/>
    <w:qFormat/>
    <w:rsid w:val="00D5260C"/>
    <w:rPr>
      <w:rFonts w:ascii="Courier New" w:eastAsia="Courier New" w:hAnsi="Courier New" w:cs="Courier New"/>
    </w:rPr>
  </w:style>
  <w:style w:type="character" w:customStyle="1" w:styleId="RTFNum163">
    <w:name w:val="RTF_Num 16 3"/>
    <w:qFormat/>
    <w:rsid w:val="00D5260C"/>
    <w:rPr>
      <w:rFonts w:ascii="Wingdings" w:eastAsia="Wingdings" w:hAnsi="Wingdings" w:cs="Wingdings"/>
    </w:rPr>
  </w:style>
  <w:style w:type="character" w:customStyle="1" w:styleId="RTFNum164">
    <w:name w:val="RTF_Num 16 4"/>
    <w:qFormat/>
    <w:rsid w:val="00D5260C"/>
    <w:rPr>
      <w:rFonts w:ascii="Symbol" w:eastAsia="Symbol" w:hAnsi="Symbol" w:cs="Symbol"/>
    </w:rPr>
  </w:style>
  <w:style w:type="character" w:customStyle="1" w:styleId="RTFNum165">
    <w:name w:val="RTF_Num 16 5"/>
    <w:qFormat/>
    <w:rsid w:val="00D5260C"/>
    <w:rPr>
      <w:rFonts w:ascii="Courier New" w:eastAsia="Courier New" w:hAnsi="Courier New" w:cs="Courier New"/>
    </w:rPr>
  </w:style>
  <w:style w:type="character" w:customStyle="1" w:styleId="RTFNum166">
    <w:name w:val="RTF_Num 16 6"/>
    <w:qFormat/>
    <w:rsid w:val="00D5260C"/>
    <w:rPr>
      <w:rFonts w:ascii="Wingdings" w:eastAsia="Wingdings" w:hAnsi="Wingdings" w:cs="Wingdings"/>
    </w:rPr>
  </w:style>
  <w:style w:type="character" w:customStyle="1" w:styleId="RTFNum167">
    <w:name w:val="RTF_Num 16 7"/>
    <w:qFormat/>
    <w:rsid w:val="00D5260C"/>
    <w:rPr>
      <w:rFonts w:ascii="Symbol" w:eastAsia="Symbol" w:hAnsi="Symbol" w:cs="Symbol"/>
    </w:rPr>
  </w:style>
  <w:style w:type="character" w:customStyle="1" w:styleId="RTFNum168">
    <w:name w:val="RTF_Num 16 8"/>
    <w:qFormat/>
    <w:rsid w:val="00D5260C"/>
    <w:rPr>
      <w:rFonts w:ascii="Courier New" w:eastAsia="Courier New" w:hAnsi="Courier New" w:cs="Courier New"/>
    </w:rPr>
  </w:style>
  <w:style w:type="character" w:customStyle="1" w:styleId="RTFNum169">
    <w:name w:val="RTF_Num 16 9"/>
    <w:qFormat/>
    <w:rsid w:val="00D5260C"/>
    <w:rPr>
      <w:rFonts w:ascii="Wingdings" w:eastAsia="Wingdings" w:hAnsi="Wingdings" w:cs="Wingdings"/>
    </w:rPr>
  </w:style>
  <w:style w:type="character" w:customStyle="1" w:styleId="RTFNum171">
    <w:name w:val="RTF_Num 17 1"/>
    <w:qFormat/>
    <w:rsid w:val="00D5260C"/>
    <w:rPr>
      <w:rFonts w:ascii="Times New Roman" w:eastAsia="Times New Roman" w:hAnsi="Times New Roman" w:cs="Times New Roman"/>
    </w:rPr>
  </w:style>
  <w:style w:type="character" w:customStyle="1" w:styleId="RTFNum172">
    <w:name w:val="RTF_Num 17 2"/>
    <w:qFormat/>
    <w:rsid w:val="00D5260C"/>
    <w:rPr>
      <w:rFonts w:ascii="Courier New" w:eastAsia="Courier New" w:hAnsi="Courier New" w:cs="Courier New"/>
    </w:rPr>
  </w:style>
  <w:style w:type="character" w:customStyle="1" w:styleId="RTFNum173">
    <w:name w:val="RTF_Num 17 3"/>
    <w:qFormat/>
    <w:rsid w:val="00D5260C"/>
    <w:rPr>
      <w:rFonts w:ascii="Wingdings" w:eastAsia="Wingdings" w:hAnsi="Wingdings" w:cs="Wingdings"/>
    </w:rPr>
  </w:style>
  <w:style w:type="character" w:customStyle="1" w:styleId="RTFNum174">
    <w:name w:val="RTF_Num 17 4"/>
    <w:qFormat/>
    <w:rsid w:val="00D5260C"/>
    <w:rPr>
      <w:rFonts w:ascii="Symbol" w:eastAsia="Symbol" w:hAnsi="Symbol" w:cs="Symbol"/>
    </w:rPr>
  </w:style>
  <w:style w:type="character" w:customStyle="1" w:styleId="RTFNum175">
    <w:name w:val="RTF_Num 17 5"/>
    <w:qFormat/>
    <w:rsid w:val="00D5260C"/>
    <w:rPr>
      <w:rFonts w:ascii="Courier New" w:eastAsia="Courier New" w:hAnsi="Courier New" w:cs="Courier New"/>
    </w:rPr>
  </w:style>
  <w:style w:type="character" w:customStyle="1" w:styleId="RTFNum176">
    <w:name w:val="RTF_Num 17 6"/>
    <w:qFormat/>
    <w:rsid w:val="00D5260C"/>
    <w:rPr>
      <w:rFonts w:ascii="Wingdings" w:eastAsia="Wingdings" w:hAnsi="Wingdings" w:cs="Wingdings"/>
    </w:rPr>
  </w:style>
  <w:style w:type="character" w:customStyle="1" w:styleId="RTFNum177">
    <w:name w:val="RTF_Num 17 7"/>
    <w:qFormat/>
    <w:rsid w:val="00D5260C"/>
    <w:rPr>
      <w:rFonts w:ascii="Symbol" w:eastAsia="Symbol" w:hAnsi="Symbol" w:cs="Symbol"/>
    </w:rPr>
  </w:style>
  <w:style w:type="character" w:customStyle="1" w:styleId="RTFNum178">
    <w:name w:val="RTF_Num 17 8"/>
    <w:qFormat/>
    <w:rsid w:val="00D5260C"/>
    <w:rPr>
      <w:rFonts w:ascii="Courier New" w:eastAsia="Courier New" w:hAnsi="Courier New" w:cs="Courier New"/>
    </w:rPr>
  </w:style>
  <w:style w:type="character" w:customStyle="1" w:styleId="RTFNum179">
    <w:name w:val="RTF_Num 17 9"/>
    <w:qFormat/>
    <w:rsid w:val="00D5260C"/>
    <w:rPr>
      <w:rFonts w:ascii="Wingdings" w:eastAsia="Wingdings" w:hAnsi="Wingdings" w:cs="Wingdings"/>
    </w:rPr>
  </w:style>
  <w:style w:type="character" w:customStyle="1" w:styleId="WW8Num18z0">
    <w:name w:val="WW8Num18z0"/>
    <w:qFormat/>
    <w:rsid w:val="00D5260C"/>
    <w:rPr>
      <w:rFonts w:eastAsia="Times New Roman" w:cs="Times New Roman"/>
      <w:sz w:val="24"/>
      <w:szCs w:val="24"/>
    </w:rPr>
  </w:style>
  <w:style w:type="character" w:customStyle="1" w:styleId="WW8Num18z1">
    <w:name w:val="WW8Num18z1"/>
    <w:qFormat/>
    <w:rsid w:val="00D5260C"/>
    <w:rPr>
      <w:rFonts w:ascii="Courier New" w:hAnsi="Courier New" w:cs="Courier New"/>
      <w:sz w:val="24"/>
      <w:szCs w:val="24"/>
    </w:rPr>
  </w:style>
  <w:style w:type="character" w:customStyle="1" w:styleId="WW8Num18z2">
    <w:name w:val="WW8Num18z2"/>
    <w:qFormat/>
    <w:rsid w:val="00D5260C"/>
    <w:rPr>
      <w:rFonts w:ascii="Wingdings" w:hAnsi="Wingdings" w:cs="Wingdings"/>
      <w:sz w:val="24"/>
      <w:szCs w:val="24"/>
    </w:rPr>
  </w:style>
  <w:style w:type="character" w:customStyle="1" w:styleId="WW8Num18z3">
    <w:name w:val="WW8Num18z3"/>
    <w:qFormat/>
    <w:rsid w:val="00D5260C"/>
    <w:rPr>
      <w:rFonts w:ascii="Symbol" w:hAnsi="Symbol" w:cs="Symbol"/>
      <w:sz w:val="24"/>
      <w:szCs w:val="24"/>
    </w:rPr>
  </w:style>
  <w:style w:type="character" w:customStyle="1" w:styleId="WW8Num21z0">
    <w:name w:val="WW8Num21z0"/>
    <w:qFormat/>
    <w:rsid w:val="00D5260C"/>
    <w:rPr>
      <w:rFonts w:eastAsia="Times New Roman" w:cs="Times New Roman"/>
      <w:sz w:val="24"/>
      <w:szCs w:val="24"/>
    </w:rPr>
  </w:style>
  <w:style w:type="character" w:customStyle="1" w:styleId="WW8Num21z1">
    <w:name w:val="WW8Num21z1"/>
    <w:qFormat/>
    <w:rsid w:val="00D5260C"/>
    <w:rPr>
      <w:rFonts w:ascii="Courier New" w:hAnsi="Courier New" w:cs="Courier New"/>
      <w:sz w:val="24"/>
      <w:szCs w:val="24"/>
    </w:rPr>
  </w:style>
  <w:style w:type="character" w:customStyle="1" w:styleId="WW8Num21z2">
    <w:name w:val="WW8Num21z2"/>
    <w:qFormat/>
    <w:rsid w:val="00D5260C"/>
    <w:rPr>
      <w:rFonts w:ascii="Wingdings" w:hAnsi="Wingdings" w:cs="Wingdings"/>
      <w:sz w:val="24"/>
      <w:szCs w:val="24"/>
    </w:rPr>
  </w:style>
  <w:style w:type="character" w:customStyle="1" w:styleId="WW8Num21z3">
    <w:name w:val="WW8Num21z3"/>
    <w:qFormat/>
    <w:rsid w:val="00D5260C"/>
    <w:rPr>
      <w:rFonts w:ascii="Symbol" w:hAnsi="Symbol" w:cs="Symbol"/>
      <w:sz w:val="24"/>
      <w:szCs w:val="24"/>
    </w:rPr>
  </w:style>
  <w:style w:type="character" w:customStyle="1" w:styleId="Smbolosdenumerao">
    <w:name w:val="Símbolos de numeração"/>
    <w:qFormat/>
    <w:rsid w:val="00D5260C"/>
  </w:style>
  <w:style w:type="character" w:customStyle="1" w:styleId="WW-RTFNum21">
    <w:name w:val="WW-RTF_Num 2 1"/>
    <w:qFormat/>
    <w:rsid w:val="00D5260C"/>
  </w:style>
  <w:style w:type="character" w:customStyle="1" w:styleId="WW-RTFNum22">
    <w:name w:val="WW-RTF_Num 2 2"/>
    <w:qFormat/>
    <w:rsid w:val="00D5260C"/>
  </w:style>
  <w:style w:type="character" w:customStyle="1" w:styleId="WW-RTFNum23">
    <w:name w:val="WW-RTF_Num 2 3"/>
    <w:qFormat/>
    <w:rsid w:val="00D5260C"/>
  </w:style>
  <w:style w:type="character" w:customStyle="1" w:styleId="WW-RTFNum24">
    <w:name w:val="WW-RTF_Num 2 4"/>
    <w:qFormat/>
    <w:rsid w:val="00D5260C"/>
  </w:style>
  <w:style w:type="character" w:customStyle="1" w:styleId="WW-RTFNum25">
    <w:name w:val="WW-RTF_Num 2 5"/>
    <w:qFormat/>
    <w:rsid w:val="00D5260C"/>
  </w:style>
  <w:style w:type="character" w:customStyle="1" w:styleId="WW-RTFNum26">
    <w:name w:val="WW-RTF_Num 2 6"/>
    <w:qFormat/>
    <w:rsid w:val="00D5260C"/>
  </w:style>
  <w:style w:type="character" w:customStyle="1" w:styleId="WW-RTFNum27">
    <w:name w:val="WW-RTF_Num 2 7"/>
    <w:qFormat/>
    <w:rsid w:val="00D5260C"/>
  </w:style>
  <w:style w:type="character" w:customStyle="1" w:styleId="WW-RTFNum28">
    <w:name w:val="WW-RTF_Num 2 8"/>
    <w:qFormat/>
    <w:rsid w:val="00D5260C"/>
  </w:style>
  <w:style w:type="character" w:customStyle="1" w:styleId="Definio">
    <w:name w:val="Definição"/>
    <w:qFormat/>
    <w:rsid w:val="00D5260C"/>
    <w:rPr>
      <w:i/>
      <w:iCs/>
    </w:rPr>
  </w:style>
  <w:style w:type="character" w:customStyle="1" w:styleId="CITE">
    <w:name w:val="CITE"/>
    <w:qFormat/>
    <w:rsid w:val="00D5260C"/>
    <w:rPr>
      <w:i/>
      <w:iCs/>
    </w:rPr>
  </w:style>
  <w:style w:type="character" w:customStyle="1" w:styleId="CODE">
    <w:name w:val="CODE"/>
    <w:qFormat/>
    <w:rsid w:val="00D5260C"/>
    <w:rPr>
      <w:rFonts w:ascii="Courier New" w:eastAsia="Courier New" w:hAnsi="Courier New" w:cs="Courier New"/>
      <w:sz w:val="20"/>
      <w:szCs w:val="20"/>
    </w:rPr>
  </w:style>
  <w:style w:type="character" w:styleId="nfase">
    <w:name w:val="Emphasis"/>
    <w:qFormat/>
    <w:rsid w:val="00D5260C"/>
    <w:rPr>
      <w:i/>
      <w:iCs/>
    </w:rPr>
  </w:style>
  <w:style w:type="character" w:customStyle="1" w:styleId="HiperlinkVisitado1">
    <w:name w:val="HiperlinkVisitado1"/>
    <w:qFormat/>
    <w:rsid w:val="00D5260C"/>
    <w:rPr>
      <w:color w:val="800080"/>
      <w:u w:val="single"/>
    </w:rPr>
  </w:style>
  <w:style w:type="character" w:customStyle="1" w:styleId="Keyboard">
    <w:name w:val="Keyboard"/>
    <w:qFormat/>
    <w:rsid w:val="00D5260C"/>
    <w:rPr>
      <w:rFonts w:ascii="Courier New" w:eastAsia="Courier New" w:hAnsi="Courier New" w:cs="Courier New"/>
      <w:b/>
      <w:bCs/>
      <w:sz w:val="20"/>
      <w:szCs w:val="20"/>
    </w:rPr>
  </w:style>
  <w:style w:type="character" w:customStyle="1" w:styleId="Sample">
    <w:name w:val="Sample"/>
    <w:qFormat/>
    <w:rsid w:val="00D5260C"/>
    <w:rPr>
      <w:rFonts w:ascii="Courier New" w:eastAsia="Courier New" w:hAnsi="Courier New" w:cs="Courier New"/>
    </w:rPr>
  </w:style>
  <w:style w:type="character" w:styleId="Forte">
    <w:name w:val="Strong"/>
    <w:qFormat/>
    <w:rsid w:val="00D5260C"/>
    <w:rPr>
      <w:b/>
      <w:bCs/>
    </w:rPr>
  </w:style>
  <w:style w:type="character" w:customStyle="1" w:styleId="Typewriter">
    <w:name w:val="Typewriter"/>
    <w:qFormat/>
    <w:rsid w:val="00D5260C"/>
    <w:rPr>
      <w:rFonts w:ascii="Courier New" w:eastAsia="Courier New" w:hAnsi="Courier New" w:cs="Courier New"/>
      <w:sz w:val="20"/>
      <w:szCs w:val="20"/>
    </w:rPr>
  </w:style>
  <w:style w:type="character" w:customStyle="1" w:styleId="Varivel">
    <w:name w:val="Variável"/>
    <w:qFormat/>
    <w:rsid w:val="00D5260C"/>
    <w:rPr>
      <w:i/>
      <w:iCs/>
    </w:rPr>
  </w:style>
  <w:style w:type="character" w:customStyle="1" w:styleId="HTMLMarkup">
    <w:name w:val="HTML Markup"/>
    <w:qFormat/>
    <w:rsid w:val="00D5260C"/>
    <w:rPr>
      <w:vanish/>
      <w:color w:val="FF0000"/>
    </w:rPr>
  </w:style>
  <w:style w:type="character" w:customStyle="1" w:styleId="Comment">
    <w:name w:val="Comment"/>
    <w:qFormat/>
    <w:rsid w:val="00D5260C"/>
    <w:rPr>
      <w:vanish/>
    </w:rPr>
  </w:style>
  <w:style w:type="character" w:customStyle="1" w:styleId="Marcadores">
    <w:name w:val="Marcadores"/>
    <w:qFormat/>
    <w:rsid w:val="00D5260C"/>
    <w:rPr>
      <w:rFonts w:ascii="StarSymbol" w:eastAsia="StarSymbol" w:hAnsi="StarSymbol" w:cs="StarSymbol"/>
      <w:sz w:val="18"/>
      <w:szCs w:val="18"/>
    </w:rPr>
  </w:style>
  <w:style w:type="character" w:customStyle="1" w:styleId="CabealhoChar">
    <w:name w:val="Cabeçalho Char"/>
    <w:aliases w:val="analitico 3 Char,Heading 1a Char"/>
    <w:qFormat/>
    <w:rsid w:val="00D5260C"/>
    <w:rPr>
      <w:lang w:eastAsia="zh-CN"/>
    </w:rPr>
  </w:style>
  <w:style w:type="character" w:customStyle="1" w:styleId="Meno1">
    <w:name w:val="Menção1"/>
    <w:uiPriority w:val="99"/>
    <w:semiHidden/>
    <w:unhideWhenUsed/>
    <w:qFormat/>
    <w:rsid w:val="009C13B9"/>
    <w:rPr>
      <w:color w:val="2B579A"/>
      <w:shd w:val="clear" w:color="auto" w:fill="E6E6E6"/>
    </w:rPr>
  </w:style>
  <w:style w:type="character" w:customStyle="1" w:styleId="CorpodetextoChar">
    <w:name w:val="Corpo de texto Char"/>
    <w:basedOn w:val="Fontepargpadro"/>
    <w:link w:val="Corpodotexto"/>
    <w:qFormat/>
    <w:rsid w:val="000A06B9"/>
    <w:rPr>
      <w:rFonts w:ascii="Tahoma" w:hAnsi="Tahoma" w:cs="Tahoma"/>
      <w:sz w:val="24"/>
      <w:lang w:eastAsia="ar-SA"/>
    </w:rPr>
  </w:style>
  <w:style w:type="character" w:customStyle="1" w:styleId="ListLabel1">
    <w:name w:val="ListLabel 1"/>
    <w:qFormat/>
    <w:rsid w:val="00D5260C"/>
    <w:rPr>
      <w:rFonts w:cs="Courier New"/>
    </w:rPr>
  </w:style>
  <w:style w:type="paragraph" w:styleId="Ttulo">
    <w:name w:val="Title"/>
    <w:basedOn w:val="Normal"/>
    <w:next w:val="Corpodetexto"/>
    <w:uiPriority w:val="10"/>
    <w:qFormat/>
    <w:rsid w:val="00D5260C"/>
    <w:pPr>
      <w:keepNext/>
      <w:suppressAutoHyphens/>
      <w:spacing w:before="240" w:after="120"/>
    </w:pPr>
    <w:rPr>
      <w:rFonts w:ascii="Liberation Sans" w:eastAsia="WenQuanYi Micro Hei" w:hAnsi="Liberation Sans" w:cs="Lohit Devanagari"/>
      <w:color w:val="00000A"/>
      <w:sz w:val="28"/>
      <w:szCs w:val="28"/>
      <w:lang w:eastAsia="zh-CN"/>
    </w:rPr>
  </w:style>
  <w:style w:type="paragraph" w:styleId="Corpodetexto">
    <w:name w:val="Body Text"/>
    <w:basedOn w:val="Normal"/>
    <w:rsid w:val="00D5260C"/>
    <w:pPr>
      <w:suppressAutoHyphens/>
      <w:spacing w:after="140" w:line="288" w:lineRule="auto"/>
    </w:pPr>
    <w:rPr>
      <w:color w:val="00000A"/>
      <w:sz w:val="20"/>
      <w:szCs w:val="20"/>
      <w:lang w:eastAsia="zh-CN"/>
    </w:rPr>
  </w:style>
  <w:style w:type="paragraph" w:styleId="Lista">
    <w:name w:val="List"/>
    <w:basedOn w:val="Corpodetexto"/>
    <w:rsid w:val="00D5260C"/>
    <w:pPr>
      <w:widowControl w:val="0"/>
    </w:pPr>
    <w:rPr>
      <w:rFonts w:ascii="Trebuchet MS" w:hAnsi="Trebuchet MS"/>
      <w:lang w:eastAsia="pt-BR"/>
    </w:rPr>
  </w:style>
  <w:style w:type="paragraph" w:styleId="Legenda">
    <w:name w:val="caption"/>
    <w:basedOn w:val="Normal"/>
    <w:qFormat/>
    <w:rsid w:val="00D5260C"/>
    <w:pPr>
      <w:suppressLineNumbers/>
      <w:suppressAutoHyphens/>
      <w:spacing w:before="120" w:after="120"/>
    </w:pPr>
    <w:rPr>
      <w:rFonts w:cs="Mangal"/>
      <w:i/>
      <w:iCs/>
      <w:color w:val="00000A"/>
      <w:lang w:eastAsia="zh-CN"/>
    </w:rPr>
  </w:style>
  <w:style w:type="paragraph" w:customStyle="1" w:styleId="ndice">
    <w:name w:val="Índice"/>
    <w:basedOn w:val="Normal"/>
    <w:qFormat/>
    <w:rsid w:val="00D5260C"/>
    <w:pPr>
      <w:suppressLineNumbers/>
      <w:suppressAutoHyphens/>
    </w:pPr>
    <w:rPr>
      <w:rFonts w:ascii="Trebuchet MS" w:hAnsi="Trebuchet MS" w:cs="Tahoma"/>
      <w:color w:val="00000A"/>
      <w:sz w:val="20"/>
      <w:szCs w:val="20"/>
      <w:lang w:eastAsia="zh-CN"/>
    </w:rPr>
  </w:style>
  <w:style w:type="paragraph" w:customStyle="1" w:styleId="Ttulo10">
    <w:name w:val="Título1"/>
    <w:basedOn w:val="Normal"/>
    <w:qFormat/>
    <w:rsid w:val="00D5260C"/>
    <w:pPr>
      <w:widowControl w:val="0"/>
      <w:suppressAutoHyphens/>
    </w:pPr>
    <w:rPr>
      <w:color w:val="00000A"/>
      <w:sz w:val="20"/>
      <w:szCs w:val="20"/>
      <w:lang w:eastAsia="zh-CN"/>
    </w:rPr>
  </w:style>
  <w:style w:type="paragraph" w:customStyle="1" w:styleId="Corpodotexto">
    <w:name w:val="Corpo do texto"/>
    <w:basedOn w:val="Normal"/>
    <w:link w:val="CorpodetextoChar"/>
    <w:qFormat/>
    <w:rsid w:val="000A06B9"/>
    <w:pPr>
      <w:suppressAutoHyphens/>
      <w:jc w:val="both"/>
    </w:pPr>
    <w:rPr>
      <w:rFonts w:ascii="Tahoma" w:hAnsi="Tahoma" w:cs="Tahoma"/>
      <w:color w:val="00000A"/>
      <w:szCs w:val="20"/>
      <w:lang w:eastAsia="ar-SA"/>
    </w:rPr>
  </w:style>
  <w:style w:type="paragraph" w:customStyle="1" w:styleId="Ttulo30">
    <w:name w:val="Título3"/>
    <w:qFormat/>
    <w:rsid w:val="00D5260C"/>
    <w:pPr>
      <w:widowControl w:val="0"/>
      <w:suppressAutoHyphens/>
      <w:jc w:val="center"/>
    </w:pPr>
    <w:rPr>
      <w:b/>
      <w:bCs/>
      <w:color w:val="00000A"/>
      <w:sz w:val="56"/>
      <w:szCs w:val="56"/>
    </w:rPr>
  </w:style>
  <w:style w:type="paragraph" w:customStyle="1" w:styleId="Ttulo20">
    <w:name w:val="Título2"/>
    <w:basedOn w:val="Normal"/>
    <w:qFormat/>
    <w:rsid w:val="00D5260C"/>
    <w:pPr>
      <w:keepNext/>
      <w:suppressAutoHyphens/>
      <w:spacing w:before="240" w:after="120"/>
    </w:pPr>
    <w:rPr>
      <w:rFonts w:ascii="Liberation Sans" w:eastAsia="Microsoft YaHei" w:hAnsi="Liberation Sans" w:cs="Mangal"/>
      <w:color w:val="00000A"/>
      <w:sz w:val="28"/>
      <w:szCs w:val="28"/>
      <w:lang w:eastAsia="zh-CN"/>
    </w:rPr>
  </w:style>
  <w:style w:type="paragraph" w:customStyle="1" w:styleId="Ttulo11">
    <w:name w:val="Título1"/>
    <w:basedOn w:val="Normal"/>
    <w:qFormat/>
    <w:rsid w:val="00D5260C"/>
    <w:pPr>
      <w:keepNext/>
      <w:suppressAutoHyphens/>
      <w:spacing w:before="240" w:after="120"/>
    </w:pPr>
    <w:rPr>
      <w:rFonts w:ascii="Liberation Sans" w:eastAsia="Microsoft YaHei" w:hAnsi="Liberation Sans" w:cs="Mangal"/>
      <w:color w:val="00000A"/>
      <w:sz w:val="28"/>
      <w:szCs w:val="28"/>
      <w:lang w:eastAsia="zh-CN"/>
    </w:rPr>
  </w:style>
  <w:style w:type="paragraph" w:customStyle="1" w:styleId="Captulo">
    <w:name w:val="Capítulo"/>
    <w:basedOn w:val="Normal"/>
    <w:qFormat/>
    <w:rsid w:val="00D5260C"/>
    <w:pPr>
      <w:keepNext/>
      <w:suppressAutoHyphens/>
      <w:spacing w:before="240" w:after="120"/>
    </w:pPr>
    <w:rPr>
      <w:rFonts w:ascii="Tahoma" w:eastAsia="Arial Unicode MS" w:hAnsi="Tahoma" w:cs="Tahoma"/>
      <w:color w:val="00000A"/>
      <w:szCs w:val="28"/>
      <w:lang w:eastAsia="zh-CN"/>
    </w:rPr>
  </w:style>
  <w:style w:type="paragraph" w:customStyle="1" w:styleId="Legenda1">
    <w:name w:val="Legenda1"/>
    <w:basedOn w:val="Normal"/>
    <w:qFormat/>
    <w:rsid w:val="00D5260C"/>
    <w:pPr>
      <w:suppressLineNumbers/>
      <w:suppressAutoHyphens/>
      <w:spacing w:before="120" w:after="120"/>
    </w:pPr>
    <w:rPr>
      <w:rFonts w:ascii="Trebuchet MS" w:hAnsi="Trebuchet MS" w:cs="Tahoma"/>
      <w:i/>
      <w:iCs/>
      <w:color w:val="00000A"/>
      <w:sz w:val="20"/>
      <w:lang w:eastAsia="zh-CN"/>
    </w:rPr>
  </w:style>
  <w:style w:type="paragraph" w:customStyle="1" w:styleId="Recuodecorpodetexto21">
    <w:name w:val="Recuo de corpo de texto 21"/>
    <w:basedOn w:val="Normal"/>
    <w:qFormat/>
    <w:rsid w:val="00D5260C"/>
    <w:pPr>
      <w:suppressAutoHyphens/>
      <w:ind w:firstLine="2977"/>
      <w:jc w:val="both"/>
    </w:pPr>
    <w:rPr>
      <w:rFonts w:ascii="Arial" w:hAnsi="Arial" w:cs="Arial"/>
      <w:color w:val="00000A"/>
      <w:sz w:val="20"/>
      <w:szCs w:val="20"/>
      <w:lang w:eastAsia="zh-CN"/>
    </w:rPr>
  </w:style>
  <w:style w:type="paragraph" w:customStyle="1" w:styleId="Recuodecorpodetexto31">
    <w:name w:val="Recuo de corpo de texto 31"/>
    <w:basedOn w:val="Normal"/>
    <w:qFormat/>
    <w:rsid w:val="00D5260C"/>
    <w:pPr>
      <w:suppressAutoHyphens/>
      <w:ind w:left="4253" w:hanging="1276"/>
      <w:jc w:val="both"/>
    </w:pPr>
    <w:rPr>
      <w:rFonts w:ascii="Arial" w:hAnsi="Arial" w:cs="Arial"/>
      <w:b/>
      <w:bCs/>
      <w:color w:val="00000A"/>
      <w:sz w:val="20"/>
      <w:szCs w:val="20"/>
      <w:lang w:eastAsia="zh-CN"/>
    </w:rPr>
  </w:style>
  <w:style w:type="paragraph" w:styleId="Cabealho">
    <w:name w:val="header"/>
    <w:aliases w:val="analitico 3,Heading 1a"/>
    <w:basedOn w:val="Normal"/>
    <w:rsid w:val="00D5260C"/>
    <w:pPr>
      <w:tabs>
        <w:tab w:val="center" w:pos="4419"/>
        <w:tab w:val="right" w:pos="8838"/>
      </w:tabs>
      <w:suppressAutoHyphens/>
    </w:pPr>
    <w:rPr>
      <w:color w:val="00000A"/>
      <w:sz w:val="20"/>
      <w:szCs w:val="20"/>
      <w:lang w:eastAsia="zh-CN"/>
    </w:rPr>
  </w:style>
  <w:style w:type="paragraph" w:styleId="Rodap">
    <w:name w:val="footer"/>
    <w:basedOn w:val="Normal"/>
    <w:link w:val="RodapChar"/>
    <w:uiPriority w:val="99"/>
    <w:rsid w:val="00D5260C"/>
    <w:pPr>
      <w:tabs>
        <w:tab w:val="center" w:pos="4419"/>
        <w:tab w:val="right" w:pos="8838"/>
      </w:tabs>
      <w:suppressAutoHyphens/>
    </w:pPr>
    <w:rPr>
      <w:rFonts w:ascii="AvantGarde Bk BT" w:hAnsi="AvantGarde Bk BT" w:cs="AvantGarde Bk BT"/>
      <w:i/>
      <w:color w:val="000080"/>
      <w:sz w:val="20"/>
      <w:szCs w:val="20"/>
      <w:lang w:eastAsia="zh-CN"/>
    </w:rPr>
  </w:style>
  <w:style w:type="paragraph" w:styleId="Textodebalo">
    <w:name w:val="Balloon Text"/>
    <w:basedOn w:val="Normal"/>
    <w:link w:val="TextodebaloChar"/>
    <w:qFormat/>
    <w:rsid w:val="00D5260C"/>
    <w:pPr>
      <w:suppressAutoHyphens/>
    </w:pPr>
    <w:rPr>
      <w:rFonts w:ascii="Tahoma" w:hAnsi="Tahoma" w:cs="Tahoma"/>
      <w:color w:val="00000A"/>
      <w:sz w:val="16"/>
      <w:szCs w:val="16"/>
      <w:lang w:eastAsia="zh-CN"/>
    </w:rPr>
  </w:style>
  <w:style w:type="paragraph" w:customStyle="1" w:styleId="Corpodetexto31">
    <w:name w:val="Corpo de texto 31"/>
    <w:basedOn w:val="Normal"/>
    <w:qFormat/>
    <w:rsid w:val="00D5260C"/>
    <w:pPr>
      <w:suppressAutoHyphens/>
      <w:spacing w:after="120"/>
    </w:pPr>
    <w:rPr>
      <w:color w:val="00000A"/>
      <w:sz w:val="16"/>
      <w:szCs w:val="16"/>
      <w:lang w:eastAsia="zh-CN"/>
    </w:rPr>
  </w:style>
  <w:style w:type="paragraph" w:styleId="NormalWeb">
    <w:name w:val="Normal (Web)"/>
    <w:basedOn w:val="Normal"/>
    <w:qFormat/>
    <w:rsid w:val="00D5260C"/>
    <w:pPr>
      <w:suppressAutoHyphens/>
      <w:spacing w:before="100" w:after="100"/>
    </w:pPr>
    <w:rPr>
      <w:color w:val="00000A"/>
      <w:sz w:val="20"/>
      <w:szCs w:val="20"/>
      <w:lang w:eastAsia="zh-CN"/>
    </w:rPr>
  </w:style>
  <w:style w:type="paragraph" w:customStyle="1" w:styleId="Textoembloco1">
    <w:name w:val="Texto em bloco1"/>
    <w:basedOn w:val="Normal"/>
    <w:qFormat/>
    <w:rsid w:val="00D5260C"/>
    <w:pPr>
      <w:suppressAutoHyphens/>
      <w:ind w:left="851" w:right="567"/>
    </w:pPr>
    <w:rPr>
      <w:rFonts w:eastAsia="Batang"/>
      <w:color w:val="00000A"/>
      <w:sz w:val="20"/>
      <w:szCs w:val="20"/>
      <w:lang w:eastAsia="zh-CN"/>
    </w:rPr>
  </w:style>
  <w:style w:type="paragraph" w:customStyle="1" w:styleId="Corpodetexto21">
    <w:name w:val="Corpo de texto 21"/>
    <w:basedOn w:val="Normal"/>
    <w:qFormat/>
    <w:rsid w:val="00D5260C"/>
    <w:pPr>
      <w:suppressAutoHyphens/>
      <w:spacing w:after="120" w:line="480" w:lineRule="auto"/>
    </w:pPr>
    <w:rPr>
      <w:color w:val="00000A"/>
      <w:sz w:val="20"/>
      <w:szCs w:val="20"/>
      <w:lang w:eastAsia="zh-CN"/>
    </w:rPr>
  </w:style>
  <w:style w:type="paragraph" w:styleId="Textodenotaderodap">
    <w:name w:val="footnote text"/>
    <w:basedOn w:val="Normal"/>
    <w:link w:val="TextodenotaderodapChar"/>
    <w:qFormat/>
    <w:rsid w:val="00D5260C"/>
    <w:pPr>
      <w:suppressAutoHyphens/>
    </w:pPr>
    <w:rPr>
      <w:color w:val="00000A"/>
      <w:sz w:val="20"/>
      <w:szCs w:val="20"/>
      <w:lang w:eastAsia="zh-CN"/>
    </w:rPr>
  </w:style>
  <w:style w:type="paragraph" w:customStyle="1" w:styleId="Contedodatabela">
    <w:name w:val="Conteúdo da tabela"/>
    <w:basedOn w:val="Normal"/>
    <w:qFormat/>
    <w:rsid w:val="00D5260C"/>
    <w:pPr>
      <w:suppressAutoHyphens/>
    </w:pPr>
    <w:rPr>
      <w:rFonts w:eastAsia="Lucida Sans Unicode"/>
      <w:color w:val="00000A"/>
      <w:sz w:val="20"/>
      <w:szCs w:val="20"/>
      <w:lang w:eastAsia="zh-CN"/>
    </w:rPr>
  </w:style>
  <w:style w:type="paragraph" w:customStyle="1" w:styleId="Ttulodatabela">
    <w:name w:val="Título da tabela"/>
    <w:basedOn w:val="Contedodatabela"/>
    <w:qFormat/>
    <w:rsid w:val="00D5260C"/>
    <w:pPr>
      <w:jc w:val="center"/>
    </w:pPr>
    <w:rPr>
      <w:b/>
      <w:bCs/>
      <w:i/>
      <w:iCs/>
    </w:rPr>
  </w:style>
  <w:style w:type="paragraph" w:customStyle="1" w:styleId="Ttulo110">
    <w:name w:val="Título 11"/>
    <w:basedOn w:val="Normal"/>
    <w:next w:val="Normal"/>
    <w:uiPriority w:val="1"/>
    <w:qFormat/>
    <w:rsid w:val="00D5260C"/>
    <w:pPr>
      <w:keepNext/>
      <w:suppressAutoHyphens/>
      <w:jc w:val="center"/>
    </w:pPr>
    <w:rPr>
      <w:b/>
      <w:bCs/>
      <w:color w:val="00000A"/>
      <w:sz w:val="20"/>
      <w:szCs w:val="20"/>
      <w:u w:val="single"/>
      <w:lang w:eastAsia="zh-CN"/>
    </w:rPr>
  </w:style>
  <w:style w:type="paragraph" w:customStyle="1" w:styleId="Ttulo21">
    <w:name w:val="Título 21"/>
    <w:basedOn w:val="Normal"/>
    <w:next w:val="Normal"/>
    <w:qFormat/>
    <w:rsid w:val="00D5260C"/>
    <w:pPr>
      <w:keepNext/>
      <w:suppressAutoHyphens/>
      <w:jc w:val="both"/>
    </w:pPr>
    <w:rPr>
      <w:b/>
      <w:bCs/>
      <w:color w:val="00000A"/>
      <w:sz w:val="20"/>
      <w:szCs w:val="20"/>
      <w:lang w:eastAsia="zh-CN"/>
    </w:rPr>
  </w:style>
  <w:style w:type="paragraph" w:customStyle="1" w:styleId="Ttulo31">
    <w:name w:val="Título 31"/>
    <w:basedOn w:val="Normal"/>
    <w:next w:val="Normal"/>
    <w:qFormat/>
    <w:rsid w:val="00D5260C"/>
    <w:pPr>
      <w:keepNext/>
      <w:suppressAutoHyphens/>
      <w:spacing w:before="240" w:after="60"/>
    </w:pPr>
    <w:rPr>
      <w:rFonts w:ascii="Arial" w:hAnsi="Arial" w:cs="Arial"/>
      <w:b/>
      <w:bCs/>
      <w:color w:val="00000A"/>
      <w:sz w:val="26"/>
      <w:szCs w:val="26"/>
      <w:lang w:eastAsia="zh-CN"/>
    </w:rPr>
  </w:style>
  <w:style w:type="paragraph" w:customStyle="1" w:styleId="DefinitionTerm">
    <w:name w:val="Definition Term"/>
    <w:basedOn w:val="Normal"/>
    <w:qFormat/>
    <w:rsid w:val="00D5260C"/>
    <w:pPr>
      <w:suppressAutoHyphens/>
    </w:pPr>
    <w:rPr>
      <w:color w:val="00000A"/>
      <w:sz w:val="20"/>
      <w:szCs w:val="20"/>
      <w:lang w:eastAsia="zh-CN"/>
    </w:rPr>
  </w:style>
  <w:style w:type="paragraph" w:customStyle="1" w:styleId="DefinitionList">
    <w:name w:val="Definition List"/>
    <w:basedOn w:val="Normal"/>
    <w:qFormat/>
    <w:rsid w:val="00D5260C"/>
    <w:pPr>
      <w:suppressAutoHyphens/>
      <w:ind w:left="360"/>
    </w:pPr>
    <w:rPr>
      <w:color w:val="00000A"/>
      <w:sz w:val="20"/>
      <w:szCs w:val="20"/>
      <w:lang w:eastAsia="zh-CN"/>
    </w:rPr>
  </w:style>
  <w:style w:type="paragraph" w:customStyle="1" w:styleId="H1">
    <w:name w:val="H1"/>
    <w:basedOn w:val="Normal"/>
    <w:next w:val="Normal"/>
    <w:qFormat/>
    <w:rsid w:val="00D5260C"/>
    <w:pPr>
      <w:keepNext/>
      <w:suppressAutoHyphens/>
    </w:pPr>
    <w:rPr>
      <w:b/>
      <w:bCs/>
      <w:color w:val="00000A"/>
      <w:sz w:val="48"/>
      <w:szCs w:val="48"/>
      <w:lang w:eastAsia="zh-CN"/>
    </w:rPr>
  </w:style>
  <w:style w:type="paragraph" w:customStyle="1" w:styleId="H2">
    <w:name w:val="H2"/>
    <w:basedOn w:val="Normal"/>
    <w:next w:val="Normal"/>
    <w:qFormat/>
    <w:rsid w:val="00D5260C"/>
    <w:pPr>
      <w:keepNext/>
      <w:suppressAutoHyphens/>
    </w:pPr>
    <w:rPr>
      <w:b/>
      <w:bCs/>
      <w:color w:val="00000A"/>
      <w:sz w:val="36"/>
      <w:szCs w:val="36"/>
      <w:lang w:eastAsia="zh-CN"/>
    </w:rPr>
  </w:style>
  <w:style w:type="paragraph" w:customStyle="1" w:styleId="H3">
    <w:name w:val="H3"/>
    <w:basedOn w:val="Normal"/>
    <w:next w:val="Normal"/>
    <w:qFormat/>
    <w:rsid w:val="00D5260C"/>
    <w:pPr>
      <w:keepNext/>
      <w:suppressAutoHyphens/>
    </w:pPr>
    <w:rPr>
      <w:b/>
      <w:bCs/>
      <w:color w:val="00000A"/>
      <w:sz w:val="28"/>
      <w:szCs w:val="28"/>
      <w:lang w:eastAsia="zh-CN"/>
    </w:rPr>
  </w:style>
  <w:style w:type="paragraph" w:customStyle="1" w:styleId="H4">
    <w:name w:val="H4"/>
    <w:basedOn w:val="Normal"/>
    <w:next w:val="Normal"/>
    <w:qFormat/>
    <w:rsid w:val="00D5260C"/>
    <w:pPr>
      <w:keepNext/>
      <w:tabs>
        <w:tab w:val="left" w:pos="0"/>
      </w:tabs>
      <w:suppressAutoHyphens/>
    </w:pPr>
    <w:rPr>
      <w:b/>
      <w:bCs/>
      <w:color w:val="00000A"/>
      <w:lang w:eastAsia="zh-CN"/>
    </w:rPr>
  </w:style>
  <w:style w:type="paragraph" w:customStyle="1" w:styleId="H5">
    <w:name w:val="H5"/>
    <w:basedOn w:val="Normal"/>
    <w:next w:val="Normal"/>
    <w:qFormat/>
    <w:rsid w:val="00D5260C"/>
    <w:pPr>
      <w:keepNext/>
      <w:tabs>
        <w:tab w:val="left" w:pos="0"/>
      </w:tabs>
      <w:suppressAutoHyphens/>
    </w:pPr>
    <w:rPr>
      <w:b/>
      <w:bCs/>
      <w:color w:val="00000A"/>
      <w:sz w:val="20"/>
      <w:szCs w:val="20"/>
      <w:lang w:eastAsia="zh-CN"/>
    </w:rPr>
  </w:style>
  <w:style w:type="paragraph" w:customStyle="1" w:styleId="H6">
    <w:name w:val="H6"/>
    <w:basedOn w:val="Normal"/>
    <w:next w:val="Normal"/>
    <w:qFormat/>
    <w:rsid w:val="00D5260C"/>
    <w:pPr>
      <w:keepNext/>
      <w:tabs>
        <w:tab w:val="left" w:pos="0"/>
      </w:tabs>
      <w:suppressAutoHyphens/>
    </w:pPr>
    <w:rPr>
      <w:b/>
      <w:bCs/>
      <w:color w:val="00000A"/>
      <w:sz w:val="16"/>
      <w:szCs w:val="16"/>
      <w:lang w:eastAsia="zh-CN"/>
    </w:rPr>
  </w:style>
  <w:style w:type="paragraph" w:customStyle="1" w:styleId="Address">
    <w:name w:val="Address"/>
    <w:basedOn w:val="Normal"/>
    <w:next w:val="Normal"/>
    <w:qFormat/>
    <w:rsid w:val="00D5260C"/>
    <w:pPr>
      <w:suppressAutoHyphens/>
    </w:pPr>
    <w:rPr>
      <w:i/>
      <w:iCs/>
      <w:color w:val="00000A"/>
      <w:sz w:val="20"/>
      <w:szCs w:val="20"/>
      <w:lang w:eastAsia="zh-CN"/>
    </w:rPr>
  </w:style>
  <w:style w:type="paragraph" w:customStyle="1" w:styleId="Blockquote">
    <w:name w:val="Blockquote"/>
    <w:basedOn w:val="Normal"/>
    <w:next w:val="Normal"/>
    <w:qFormat/>
    <w:rsid w:val="00D5260C"/>
    <w:pPr>
      <w:suppressAutoHyphens/>
      <w:ind w:left="360" w:right="360"/>
    </w:pPr>
    <w:rPr>
      <w:color w:val="00000A"/>
      <w:sz w:val="20"/>
      <w:szCs w:val="20"/>
      <w:lang w:eastAsia="zh-CN"/>
    </w:rPr>
  </w:style>
  <w:style w:type="paragraph" w:customStyle="1" w:styleId="Preformatted">
    <w:name w:val="Preformatted"/>
    <w:basedOn w:val="Normal"/>
    <w:next w:val="Normal"/>
    <w:qFormat/>
    <w:rsid w:val="00D5260C"/>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pPr>
    <w:rPr>
      <w:rFonts w:ascii="Courier New" w:eastAsia="Courier New" w:hAnsi="Courier New" w:cs="Courier New"/>
      <w:color w:val="00000A"/>
      <w:sz w:val="20"/>
      <w:szCs w:val="20"/>
      <w:lang w:eastAsia="zh-CN"/>
    </w:rPr>
  </w:style>
  <w:style w:type="paragraph" w:customStyle="1" w:styleId="z-BottomofForm">
    <w:name w:val="z-Bottom of Form"/>
    <w:next w:val="Normal"/>
    <w:qFormat/>
    <w:rsid w:val="00D5260C"/>
    <w:pPr>
      <w:widowControl w:val="0"/>
      <w:pBdr>
        <w:top w:val="double" w:sz="2" w:space="0" w:color="000001"/>
      </w:pBdr>
      <w:suppressAutoHyphens/>
      <w:jc w:val="center"/>
    </w:pPr>
    <w:rPr>
      <w:rFonts w:ascii="Arial" w:eastAsia="Arial" w:hAnsi="Arial" w:cs="Arial"/>
      <w:vanish/>
      <w:color w:val="00000A"/>
      <w:sz w:val="16"/>
      <w:szCs w:val="16"/>
      <w:lang w:eastAsia="zh-CN"/>
    </w:rPr>
  </w:style>
  <w:style w:type="paragraph" w:customStyle="1" w:styleId="z-TopofForm">
    <w:name w:val="z-Top of Form"/>
    <w:next w:val="Normal"/>
    <w:qFormat/>
    <w:rsid w:val="00D5260C"/>
    <w:pPr>
      <w:widowControl w:val="0"/>
      <w:pBdr>
        <w:bottom w:val="double" w:sz="2" w:space="0" w:color="000001"/>
      </w:pBdr>
      <w:suppressAutoHyphens/>
      <w:jc w:val="center"/>
    </w:pPr>
    <w:rPr>
      <w:rFonts w:ascii="Arial" w:eastAsia="Arial" w:hAnsi="Arial" w:cs="Arial"/>
      <w:vanish/>
      <w:color w:val="00000A"/>
      <w:sz w:val="16"/>
      <w:szCs w:val="16"/>
      <w:lang w:eastAsia="zh-CN"/>
    </w:rPr>
  </w:style>
  <w:style w:type="paragraph" w:customStyle="1" w:styleId="Rodap1">
    <w:name w:val="Rodapé1"/>
    <w:basedOn w:val="Normal"/>
    <w:qFormat/>
    <w:rsid w:val="00D5260C"/>
    <w:pPr>
      <w:tabs>
        <w:tab w:val="center" w:pos="4419"/>
        <w:tab w:val="right" w:pos="8838"/>
      </w:tabs>
      <w:suppressAutoHyphens/>
    </w:pPr>
    <w:rPr>
      <w:rFonts w:ascii="AvantGarde Bk BT" w:hAnsi="AvantGarde Bk BT" w:cs="AvantGarde Bk BT"/>
      <w:i/>
      <w:color w:val="000080"/>
      <w:sz w:val="20"/>
      <w:szCs w:val="20"/>
      <w:lang w:eastAsia="zh-CN"/>
    </w:rPr>
  </w:style>
  <w:style w:type="paragraph" w:customStyle="1" w:styleId="A101072">
    <w:name w:val="_A101072"/>
    <w:qFormat/>
    <w:rsid w:val="00D5260C"/>
    <w:pPr>
      <w:widowControl w:val="0"/>
      <w:suppressAutoHyphens/>
      <w:ind w:left="1296"/>
      <w:jc w:val="both"/>
    </w:pPr>
    <w:rPr>
      <w:rFonts w:eastAsia="Arial"/>
      <w:color w:val="000000"/>
      <w:sz w:val="24"/>
      <w:lang w:eastAsia="zh-CN"/>
    </w:rPr>
  </w:style>
  <w:style w:type="paragraph" w:customStyle="1" w:styleId="A301072">
    <w:name w:val="_A301072"/>
    <w:qFormat/>
    <w:rsid w:val="00D5260C"/>
    <w:pPr>
      <w:widowControl w:val="0"/>
      <w:suppressAutoHyphens/>
      <w:ind w:left="1296" w:firstLine="2880"/>
      <w:jc w:val="both"/>
    </w:pPr>
    <w:rPr>
      <w:rFonts w:eastAsia="Arial"/>
      <w:color w:val="000000"/>
      <w:sz w:val="24"/>
      <w:lang w:eastAsia="zh-CN"/>
    </w:rPr>
  </w:style>
  <w:style w:type="paragraph" w:customStyle="1" w:styleId="A281072">
    <w:name w:val="_A281072"/>
    <w:qFormat/>
    <w:rsid w:val="00D5260C"/>
    <w:pPr>
      <w:widowControl w:val="0"/>
      <w:suppressAutoHyphens/>
      <w:ind w:left="1296" w:firstLine="2592"/>
      <w:jc w:val="both"/>
    </w:pPr>
    <w:rPr>
      <w:rFonts w:eastAsia="Arial"/>
      <w:color w:val="000000"/>
      <w:sz w:val="24"/>
      <w:lang w:eastAsia="zh-CN"/>
    </w:rPr>
  </w:style>
  <w:style w:type="paragraph" w:customStyle="1" w:styleId="A341072">
    <w:name w:val="_A341072"/>
    <w:qFormat/>
    <w:rsid w:val="00D5260C"/>
    <w:pPr>
      <w:widowControl w:val="0"/>
      <w:suppressAutoHyphens/>
      <w:ind w:left="1296" w:firstLine="3456"/>
      <w:jc w:val="both"/>
    </w:pPr>
    <w:rPr>
      <w:rFonts w:eastAsia="Arial"/>
      <w:color w:val="000000"/>
      <w:sz w:val="24"/>
      <w:lang w:eastAsia="zh-CN"/>
    </w:rPr>
  </w:style>
  <w:style w:type="paragraph" w:customStyle="1" w:styleId="A171072">
    <w:name w:val="_A171072"/>
    <w:qFormat/>
    <w:rsid w:val="00D5260C"/>
    <w:pPr>
      <w:widowControl w:val="0"/>
      <w:suppressAutoHyphens/>
      <w:ind w:left="1296" w:firstLine="1008"/>
      <w:jc w:val="both"/>
    </w:pPr>
    <w:rPr>
      <w:color w:val="000000"/>
      <w:sz w:val="24"/>
      <w:lang w:eastAsia="zh-CN"/>
    </w:rPr>
  </w:style>
  <w:style w:type="paragraph" w:customStyle="1" w:styleId="A521072">
    <w:name w:val="_A521072"/>
    <w:qFormat/>
    <w:rsid w:val="00D5260C"/>
    <w:pPr>
      <w:widowControl w:val="0"/>
      <w:suppressAutoHyphens/>
      <w:ind w:left="1296" w:firstLine="6048"/>
      <w:jc w:val="both"/>
    </w:pPr>
    <w:rPr>
      <w:color w:val="000000"/>
      <w:sz w:val="24"/>
      <w:lang w:eastAsia="zh-CN"/>
    </w:rPr>
  </w:style>
  <w:style w:type="paragraph" w:customStyle="1" w:styleId="A202072">
    <w:name w:val="_A202072"/>
    <w:qFormat/>
    <w:rsid w:val="00D5260C"/>
    <w:pPr>
      <w:widowControl w:val="0"/>
      <w:suppressAutoHyphens/>
      <w:ind w:left="2736"/>
      <w:jc w:val="both"/>
    </w:pPr>
    <w:rPr>
      <w:color w:val="000000"/>
      <w:sz w:val="24"/>
      <w:lang w:eastAsia="zh-CN"/>
    </w:rPr>
  </w:style>
  <w:style w:type="paragraph" w:customStyle="1" w:styleId="A311072">
    <w:name w:val="_A311072"/>
    <w:qFormat/>
    <w:rsid w:val="00D5260C"/>
    <w:pPr>
      <w:widowControl w:val="0"/>
      <w:suppressAutoHyphens/>
      <w:ind w:left="1296" w:firstLine="3024"/>
      <w:jc w:val="both"/>
    </w:pPr>
    <w:rPr>
      <w:color w:val="000000"/>
      <w:sz w:val="24"/>
      <w:lang w:eastAsia="zh-CN"/>
    </w:rPr>
  </w:style>
  <w:style w:type="paragraph" w:customStyle="1" w:styleId="A101672">
    <w:name w:val="_A101672"/>
    <w:qFormat/>
    <w:rsid w:val="00D5260C"/>
    <w:pPr>
      <w:widowControl w:val="0"/>
      <w:suppressAutoHyphens/>
      <w:ind w:left="2160" w:hanging="864"/>
      <w:jc w:val="both"/>
    </w:pPr>
    <w:rPr>
      <w:color w:val="000000"/>
      <w:sz w:val="24"/>
      <w:lang w:eastAsia="zh-CN"/>
    </w:rPr>
  </w:style>
  <w:style w:type="paragraph" w:customStyle="1" w:styleId="A331072">
    <w:name w:val="_A331072"/>
    <w:qFormat/>
    <w:rsid w:val="00D5260C"/>
    <w:pPr>
      <w:widowControl w:val="0"/>
      <w:suppressAutoHyphens/>
      <w:ind w:left="1296" w:firstLine="3312"/>
      <w:jc w:val="both"/>
    </w:pPr>
    <w:rPr>
      <w:color w:val="000000"/>
      <w:sz w:val="24"/>
      <w:lang w:eastAsia="zh-CN"/>
    </w:rPr>
  </w:style>
  <w:style w:type="paragraph" w:customStyle="1" w:styleId="A291072">
    <w:name w:val="_A291072"/>
    <w:qFormat/>
    <w:rsid w:val="00D5260C"/>
    <w:pPr>
      <w:widowControl w:val="0"/>
      <w:suppressAutoHyphens/>
      <w:ind w:left="1296" w:firstLine="2736"/>
      <w:jc w:val="both"/>
    </w:pPr>
    <w:rPr>
      <w:color w:val="000000"/>
      <w:sz w:val="24"/>
      <w:lang w:eastAsia="zh-CN"/>
    </w:rPr>
  </w:style>
  <w:style w:type="paragraph" w:customStyle="1" w:styleId="western">
    <w:name w:val="western"/>
    <w:basedOn w:val="Normal"/>
    <w:qFormat/>
    <w:rsid w:val="00D5260C"/>
    <w:pPr>
      <w:spacing w:before="100" w:after="119"/>
    </w:pPr>
    <w:rPr>
      <w:color w:val="00000A"/>
      <w:lang w:eastAsia="zh-CN"/>
    </w:rPr>
  </w:style>
  <w:style w:type="paragraph" w:customStyle="1" w:styleId="Ttulodetabela">
    <w:name w:val="Título de tabela"/>
    <w:basedOn w:val="Contedodatabela"/>
    <w:qFormat/>
    <w:rsid w:val="00D5260C"/>
    <w:pPr>
      <w:jc w:val="center"/>
    </w:pPr>
    <w:rPr>
      <w:b/>
      <w:bCs/>
    </w:rPr>
  </w:style>
  <w:style w:type="paragraph" w:customStyle="1" w:styleId="Citaes">
    <w:name w:val="Citações"/>
    <w:basedOn w:val="Normal"/>
    <w:qFormat/>
    <w:rsid w:val="00D5260C"/>
    <w:pPr>
      <w:suppressAutoHyphens/>
      <w:spacing w:after="283"/>
      <w:ind w:left="567" w:right="567"/>
    </w:pPr>
    <w:rPr>
      <w:color w:val="00000A"/>
      <w:sz w:val="20"/>
      <w:szCs w:val="20"/>
      <w:lang w:eastAsia="zh-CN"/>
    </w:rPr>
  </w:style>
  <w:style w:type="paragraph" w:styleId="Subttulo">
    <w:name w:val="Subtitle"/>
    <w:basedOn w:val="Ttulo20"/>
    <w:link w:val="SubttuloChar"/>
    <w:qFormat/>
    <w:rsid w:val="00D5260C"/>
    <w:pPr>
      <w:spacing w:before="60"/>
      <w:jc w:val="center"/>
    </w:pPr>
    <w:rPr>
      <w:sz w:val="36"/>
      <w:szCs w:val="36"/>
    </w:rPr>
  </w:style>
  <w:style w:type="paragraph" w:styleId="PargrafodaLista">
    <w:name w:val="List Paragraph"/>
    <w:aliases w:val="List I Paragraph,Colorful List - Accent 11,Texto"/>
    <w:basedOn w:val="Normal"/>
    <w:link w:val="PargrafodaListaChar"/>
    <w:qFormat/>
    <w:rsid w:val="00CD7316"/>
    <w:pPr>
      <w:suppressAutoHyphens/>
      <w:ind w:left="708"/>
    </w:pPr>
    <w:rPr>
      <w:color w:val="00000A"/>
      <w:sz w:val="20"/>
      <w:szCs w:val="20"/>
      <w:lang w:eastAsia="zh-CN"/>
    </w:rPr>
  </w:style>
  <w:style w:type="paragraph" w:customStyle="1" w:styleId="Standard">
    <w:name w:val="Standard"/>
    <w:qFormat/>
    <w:rsid w:val="000A06B9"/>
    <w:pPr>
      <w:suppressAutoHyphens/>
      <w:spacing w:after="160" w:line="247" w:lineRule="auto"/>
      <w:textAlignment w:val="baseline"/>
    </w:pPr>
    <w:rPr>
      <w:rFonts w:ascii="Calibri" w:eastAsia="Calibri" w:hAnsi="Calibri"/>
      <w:color w:val="00000A"/>
      <w:sz w:val="22"/>
      <w:szCs w:val="22"/>
      <w:lang w:eastAsia="zh-CN"/>
    </w:rPr>
  </w:style>
  <w:style w:type="paragraph" w:customStyle="1" w:styleId="Default">
    <w:name w:val="Default"/>
    <w:qFormat/>
    <w:rsid w:val="000A06B9"/>
    <w:pPr>
      <w:widowControl w:val="0"/>
      <w:suppressAutoHyphens/>
    </w:pPr>
    <w:rPr>
      <w:rFonts w:ascii="Arial-Narrow" w:hAnsi="Arial-Narrow" w:cs="Arial-Narrow"/>
      <w:color w:val="000000"/>
      <w:sz w:val="24"/>
      <w:szCs w:val="24"/>
      <w:lang w:eastAsia="zh-CN"/>
    </w:rPr>
  </w:style>
  <w:style w:type="paragraph" w:customStyle="1" w:styleId="Contedodoquadro">
    <w:name w:val="Conteúdo do quadro"/>
    <w:basedOn w:val="Normal"/>
    <w:qFormat/>
    <w:rsid w:val="00D5260C"/>
    <w:pPr>
      <w:suppressAutoHyphens/>
    </w:pPr>
    <w:rPr>
      <w:color w:val="00000A"/>
      <w:sz w:val="20"/>
      <w:szCs w:val="20"/>
      <w:lang w:eastAsia="zh-CN"/>
    </w:rPr>
  </w:style>
  <w:style w:type="table" w:styleId="Tabelacomgrade">
    <w:name w:val="Table Grid"/>
    <w:basedOn w:val="Tabelanormal"/>
    <w:uiPriority w:val="59"/>
    <w:rsid w:val="00C65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uiPriority w:val="59"/>
    <w:rsid w:val="001866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grafodaListaChar">
    <w:name w:val="Parágrafo da Lista Char"/>
    <w:aliases w:val="List I Paragraph Char,Colorful List - Accent 11 Char,Texto Char"/>
    <w:link w:val="PargrafodaLista"/>
    <w:uiPriority w:val="34"/>
    <w:qFormat/>
    <w:locked/>
    <w:rsid w:val="00A81546"/>
    <w:rPr>
      <w:color w:val="00000A"/>
      <w:lang w:eastAsia="zh-CN"/>
    </w:rPr>
  </w:style>
  <w:style w:type="character" w:customStyle="1" w:styleId="Ttulo4Char">
    <w:name w:val="Título 4 Char"/>
    <w:basedOn w:val="Fontepargpadro"/>
    <w:link w:val="Ttulo4"/>
    <w:uiPriority w:val="9"/>
    <w:semiHidden/>
    <w:rsid w:val="009D2A6F"/>
    <w:rPr>
      <w:b/>
      <w:sz w:val="24"/>
      <w:szCs w:val="24"/>
    </w:rPr>
  </w:style>
  <w:style w:type="character" w:customStyle="1" w:styleId="Ttulo5Char">
    <w:name w:val="Título 5 Char"/>
    <w:basedOn w:val="Fontepargpadro"/>
    <w:link w:val="Ttulo5"/>
    <w:uiPriority w:val="9"/>
    <w:semiHidden/>
    <w:rsid w:val="009D2A6F"/>
    <w:rPr>
      <w:b/>
      <w:sz w:val="22"/>
      <w:szCs w:val="22"/>
    </w:rPr>
  </w:style>
  <w:style w:type="character" w:customStyle="1" w:styleId="Ttulo6Char">
    <w:name w:val="Título 6 Char"/>
    <w:basedOn w:val="Fontepargpadro"/>
    <w:link w:val="Ttulo6"/>
    <w:uiPriority w:val="9"/>
    <w:semiHidden/>
    <w:rsid w:val="009D2A6F"/>
    <w:rPr>
      <w:b/>
    </w:rPr>
  </w:style>
  <w:style w:type="numbering" w:customStyle="1" w:styleId="Semlista1">
    <w:name w:val="Sem lista1"/>
    <w:next w:val="Semlista"/>
    <w:uiPriority w:val="99"/>
    <w:semiHidden/>
    <w:unhideWhenUsed/>
    <w:rsid w:val="009D2A6F"/>
  </w:style>
  <w:style w:type="character" w:customStyle="1" w:styleId="Ttulo1Char">
    <w:name w:val="Título 1 Char"/>
    <w:basedOn w:val="Fontepargpadro"/>
    <w:link w:val="Ttulo1"/>
    <w:uiPriority w:val="9"/>
    <w:rsid w:val="009D2A6F"/>
    <w:rPr>
      <w:rFonts w:ascii="Tahoma" w:hAnsi="Tahoma" w:cs="Tahoma"/>
      <w:b/>
      <w:color w:val="00000A"/>
      <w:lang w:eastAsia="zh-CN"/>
    </w:rPr>
  </w:style>
  <w:style w:type="character" w:customStyle="1" w:styleId="Ttulo2Char">
    <w:name w:val="Título 2 Char"/>
    <w:basedOn w:val="Fontepargpadro"/>
    <w:link w:val="Ttulo2"/>
    <w:rsid w:val="009D2A6F"/>
    <w:rPr>
      <w:rFonts w:ascii="Garamond" w:hAnsi="Garamond" w:cs="Garamond"/>
      <w:color w:val="00000A"/>
      <w:sz w:val="28"/>
      <w:lang w:eastAsia="zh-CN"/>
    </w:rPr>
  </w:style>
  <w:style w:type="character" w:customStyle="1" w:styleId="Ttulo3Char">
    <w:name w:val="Título 3 Char"/>
    <w:basedOn w:val="Fontepargpadro"/>
    <w:link w:val="Ttulo3"/>
    <w:uiPriority w:val="9"/>
    <w:rsid w:val="009D2A6F"/>
    <w:rPr>
      <w:rFonts w:ascii="Arial" w:hAnsi="Arial" w:cs="Arial"/>
      <w:b/>
      <w:bCs/>
      <w:color w:val="00000A"/>
      <w:sz w:val="28"/>
      <w:lang w:eastAsia="zh-CN"/>
    </w:rPr>
  </w:style>
  <w:style w:type="table" w:customStyle="1" w:styleId="TableNormal">
    <w:name w:val="Table Normal"/>
    <w:rsid w:val="009D2A6F"/>
    <w:tblPr>
      <w:tblCellMar>
        <w:top w:w="0" w:type="dxa"/>
        <w:left w:w="0" w:type="dxa"/>
        <w:bottom w:w="0" w:type="dxa"/>
        <w:right w:w="0" w:type="dxa"/>
      </w:tblCellMar>
    </w:tblPr>
  </w:style>
  <w:style w:type="character" w:customStyle="1" w:styleId="SubttuloChar">
    <w:name w:val="Subtítulo Char"/>
    <w:basedOn w:val="Fontepargpadro"/>
    <w:link w:val="Subttulo"/>
    <w:rsid w:val="009D2A6F"/>
    <w:rPr>
      <w:rFonts w:ascii="Liberation Sans" w:eastAsia="Microsoft YaHei" w:hAnsi="Liberation Sans" w:cs="Mangal"/>
      <w:color w:val="00000A"/>
      <w:sz w:val="36"/>
      <w:szCs w:val="36"/>
      <w:lang w:eastAsia="zh-CN"/>
    </w:rPr>
  </w:style>
  <w:style w:type="table" w:customStyle="1" w:styleId="2">
    <w:name w:val="2"/>
    <w:basedOn w:val="TableNormal"/>
    <w:rsid w:val="009D2A6F"/>
    <w:tblPr>
      <w:tblStyleRowBandSize w:val="1"/>
      <w:tblStyleColBandSize w:val="1"/>
      <w:tblCellMar>
        <w:top w:w="55" w:type="dxa"/>
        <w:left w:w="54" w:type="dxa"/>
        <w:bottom w:w="55" w:type="dxa"/>
        <w:right w:w="55" w:type="dxa"/>
      </w:tblCellMar>
    </w:tblPr>
  </w:style>
  <w:style w:type="table" w:customStyle="1" w:styleId="1">
    <w:name w:val="1"/>
    <w:basedOn w:val="TableNormal"/>
    <w:rsid w:val="009D2A6F"/>
    <w:tblPr>
      <w:tblStyleRowBandSize w:val="1"/>
      <w:tblStyleColBandSize w:val="1"/>
      <w:tblCellMar>
        <w:left w:w="108" w:type="dxa"/>
        <w:right w:w="108" w:type="dxa"/>
      </w:tblCellMar>
    </w:tblPr>
  </w:style>
  <w:style w:type="paragraph" w:customStyle="1" w:styleId="PargrafodaLista1">
    <w:name w:val="Parágrafo da Lista1"/>
    <w:basedOn w:val="Normal"/>
    <w:uiPriority w:val="34"/>
    <w:qFormat/>
    <w:rsid w:val="009D2A6F"/>
    <w:pPr>
      <w:spacing w:after="200" w:line="276" w:lineRule="auto"/>
      <w:ind w:left="720"/>
      <w:contextualSpacing/>
    </w:pPr>
    <w:rPr>
      <w:rFonts w:ascii="Calibri" w:eastAsia="Calibri" w:hAnsi="Calibri"/>
      <w:sz w:val="22"/>
      <w:szCs w:val="22"/>
      <w:lang w:eastAsia="en-US"/>
    </w:rPr>
  </w:style>
  <w:style w:type="character" w:customStyle="1" w:styleId="TextodebaloChar">
    <w:name w:val="Texto de balão Char"/>
    <w:basedOn w:val="Fontepargpadro"/>
    <w:link w:val="Textodebalo"/>
    <w:rsid w:val="009D2A6F"/>
    <w:rPr>
      <w:rFonts w:ascii="Tahoma" w:hAnsi="Tahoma" w:cs="Tahoma"/>
      <w:color w:val="00000A"/>
      <w:sz w:val="16"/>
      <w:szCs w:val="16"/>
      <w:lang w:eastAsia="zh-CN"/>
    </w:rPr>
  </w:style>
  <w:style w:type="character" w:customStyle="1" w:styleId="RodapChar">
    <w:name w:val="Rodapé Char"/>
    <w:basedOn w:val="Fontepargpadro"/>
    <w:link w:val="Rodap"/>
    <w:uiPriority w:val="99"/>
    <w:rsid w:val="009D2A6F"/>
    <w:rPr>
      <w:rFonts w:ascii="AvantGarde Bk BT" w:hAnsi="AvantGarde Bk BT" w:cs="AvantGarde Bk BT"/>
      <w:i/>
      <w:color w:val="000080"/>
      <w:lang w:eastAsia="zh-CN"/>
    </w:rPr>
  </w:style>
  <w:style w:type="character" w:customStyle="1" w:styleId="apple-tab-span">
    <w:name w:val="apple-tab-span"/>
    <w:basedOn w:val="Fontepargpadro"/>
    <w:rsid w:val="009D2A6F"/>
  </w:style>
  <w:style w:type="character" w:styleId="Hyperlink">
    <w:name w:val="Hyperlink"/>
    <w:uiPriority w:val="99"/>
    <w:rsid w:val="009D2A6F"/>
    <w:rPr>
      <w:color w:val="0000FF"/>
      <w:u w:val="single"/>
    </w:rPr>
  </w:style>
  <w:style w:type="character" w:customStyle="1" w:styleId="Definition">
    <w:name w:val="Definition"/>
    <w:rsid w:val="009D2A6F"/>
    <w:rPr>
      <w:i/>
      <w:iCs/>
    </w:rPr>
  </w:style>
  <w:style w:type="character" w:customStyle="1" w:styleId="Variable">
    <w:name w:val="Variable"/>
    <w:rsid w:val="009D2A6F"/>
    <w:rPr>
      <w:i/>
      <w:iCs/>
    </w:rPr>
  </w:style>
  <w:style w:type="character" w:customStyle="1" w:styleId="TextodenotaderodapChar">
    <w:name w:val="Texto de nota de rodapé Char"/>
    <w:basedOn w:val="Fontepargpadro"/>
    <w:link w:val="Textodenotaderodap"/>
    <w:rsid w:val="009D2A6F"/>
    <w:rPr>
      <w:color w:val="00000A"/>
      <w:lang w:eastAsia="zh-CN"/>
    </w:rPr>
  </w:style>
  <w:style w:type="paragraph" w:customStyle="1" w:styleId="TableContents">
    <w:name w:val="Table Contents"/>
    <w:basedOn w:val="Normal"/>
    <w:qFormat/>
    <w:rsid w:val="009D2A6F"/>
    <w:pPr>
      <w:suppressAutoHyphens/>
    </w:pPr>
    <w:rPr>
      <w:rFonts w:eastAsia="Lucida Sans Unicode"/>
      <w:sz w:val="20"/>
      <w:szCs w:val="20"/>
      <w:lang w:eastAsia="zh-CN"/>
    </w:rPr>
  </w:style>
  <w:style w:type="character" w:customStyle="1" w:styleId="tgc">
    <w:name w:val="_tgc"/>
    <w:rsid w:val="009D2A6F"/>
  </w:style>
  <w:style w:type="character" w:styleId="Refdenotaderodap">
    <w:name w:val="footnote reference"/>
    <w:rsid w:val="009D2A6F"/>
    <w:rPr>
      <w:rFonts w:ascii="Arial" w:hAnsi="Arial"/>
      <w:sz w:val="24"/>
      <w:szCs w:val="24"/>
      <w:vertAlign w:val="superscript"/>
      <w:lang w:val="pt-BR"/>
    </w:rPr>
  </w:style>
  <w:style w:type="paragraph" w:styleId="SemEspaamento">
    <w:name w:val="No Spacing"/>
    <w:link w:val="SemEspaamentoChar"/>
    <w:uiPriority w:val="1"/>
    <w:qFormat/>
    <w:rsid w:val="009D2A6F"/>
    <w:pPr>
      <w:suppressAutoHyphens/>
    </w:pPr>
    <w:rPr>
      <w:sz w:val="24"/>
      <w:szCs w:val="24"/>
      <w:lang w:eastAsia="ar-SA"/>
    </w:rPr>
  </w:style>
  <w:style w:type="paragraph" w:customStyle="1" w:styleId="CabealhodoSumrio1">
    <w:name w:val="Cabeçalho do Sumário1"/>
    <w:basedOn w:val="Ttulo1"/>
    <w:next w:val="Normal"/>
    <w:uiPriority w:val="39"/>
    <w:unhideWhenUsed/>
    <w:qFormat/>
    <w:rsid w:val="009D2A6F"/>
    <w:pPr>
      <w:keepLines/>
      <w:suppressAutoHyphens w:val="0"/>
      <w:spacing w:before="240" w:line="259" w:lineRule="auto"/>
      <w:jc w:val="left"/>
      <w:outlineLvl w:val="9"/>
    </w:pPr>
    <w:rPr>
      <w:rFonts w:ascii="Calibri" w:hAnsi="Calibri" w:cs="Times New Roman"/>
      <w:b w:val="0"/>
      <w:color w:val="365F91"/>
      <w:sz w:val="32"/>
      <w:szCs w:val="32"/>
      <w:lang w:eastAsia="pt-BR"/>
    </w:rPr>
  </w:style>
  <w:style w:type="paragraph" w:styleId="Sumrio1">
    <w:name w:val="toc 1"/>
    <w:basedOn w:val="Normal"/>
    <w:next w:val="Normal"/>
    <w:autoRedefine/>
    <w:uiPriority w:val="39"/>
    <w:unhideWhenUsed/>
    <w:rsid w:val="009D2A6F"/>
    <w:pPr>
      <w:spacing w:after="100"/>
    </w:pPr>
    <w:rPr>
      <w:sz w:val="20"/>
      <w:szCs w:val="20"/>
    </w:rPr>
  </w:style>
  <w:style w:type="paragraph" w:customStyle="1" w:styleId="Sumrio21">
    <w:name w:val="Sumário 21"/>
    <w:basedOn w:val="Normal"/>
    <w:next w:val="Normal"/>
    <w:autoRedefine/>
    <w:uiPriority w:val="39"/>
    <w:unhideWhenUsed/>
    <w:rsid w:val="009D2A6F"/>
    <w:pPr>
      <w:spacing w:after="100" w:line="259" w:lineRule="auto"/>
      <w:ind w:left="220"/>
    </w:pPr>
    <w:rPr>
      <w:rFonts w:ascii="Cambria" w:hAnsi="Cambria"/>
      <w:sz w:val="22"/>
      <w:szCs w:val="22"/>
    </w:rPr>
  </w:style>
  <w:style w:type="paragraph" w:customStyle="1" w:styleId="Sumrio31">
    <w:name w:val="Sumário 31"/>
    <w:basedOn w:val="Normal"/>
    <w:next w:val="Normal"/>
    <w:autoRedefine/>
    <w:uiPriority w:val="39"/>
    <w:unhideWhenUsed/>
    <w:rsid w:val="009D2A6F"/>
    <w:pPr>
      <w:spacing w:after="100" w:line="259" w:lineRule="auto"/>
      <w:ind w:left="440"/>
    </w:pPr>
    <w:rPr>
      <w:rFonts w:ascii="Cambria" w:hAnsi="Cambria"/>
      <w:sz w:val="22"/>
      <w:szCs w:val="22"/>
    </w:rPr>
  </w:style>
  <w:style w:type="paragraph" w:customStyle="1" w:styleId="Sumrio41">
    <w:name w:val="Sumário 41"/>
    <w:basedOn w:val="Normal"/>
    <w:next w:val="Normal"/>
    <w:autoRedefine/>
    <w:uiPriority w:val="39"/>
    <w:unhideWhenUsed/>
    <w:rsid w:val="009D2A6F"/>
    <w:pPr>
      <w:spacing w:after="100" w:line="259" w:lineRule="auto"/>
      <w:ind w:left="660"/>
    </w:pPr>
    <w:rPr>
      <w:rFonts w:ascii="Cambria" w:hAnsi="Cambria"/>
      <w:sz w:val="22"/>
      <w:szCs w:val="22"/>
    </w:rPr>
  </w:style>
  <w:style w:type="paragraph" w:customStyle="1" w:styleId="Sumrio51">
    <w:name w:val="Sumário 51"/>
    <w:basedOn w:val="Normal"/>
    <w:next w:val="Normal"/>
    <w:autoRedefine/>
    <w:uiPriority w:val="39"/>
    <w:unhideWhenUsed/>
    <w:rsid w:val="009D2A6F"/>
    <w:pPr>
      <w:spacing w:after="100" w:line="259" w:lineRule="auto"/>
      <w:ind w:left="880"/>
    </w:pPr>
    <w:rPr>
      <w:rFonts w:ascii="Cambria" w:hAnsi="Cambria"/>
      <w:sz w:val="22"/>
      <w:szCs w:val="22"/>
    </w:rPr>
  </w:style>
  <w:style w:type="paragraph" w:customStyle="1" w:styleId="Sumrio61">
    <w:name w:val="Sumário 61"/>
    <w:basedOn w:val="Normal"/>
    <w:next w:val="Normal"/>
    <w:autoRedefine/>
    <w:uiPriority w:val="39"/>
    <w:unhideWhenUsed/>
    <w:rsid w:val="009D2A6F"/>
    <w:pPr>
      <w:spacing w:after="100" w:line="259" w:lineRule="auto"/>
      <w:ind w:left="1100"/>
    </w:pPr>
    <w:rPr>
      <w:rFonts w:ascii="Cambria" w:hAnsi="Cambria"/>
      <w:sz w:val="22"/>
      <w:szCs w:val="22"/>
    </w:rPr>
  </w:style>
  <w:style w:type="paragraph" w:customStyle="1" w:styleId="Sumrio71">
    <w:name w:val="Sumário 71"/>
    <w:basedOn w:val="Normal"/>
    <w:next w:val="Normal"/>
    <w:autoRedefine/>
    <w:uiPriority w:val="39"/>
    <w:unhideWhenUsed/>
    <w:rsid w:val="009D2A6F"/>
    <w:pPr>
      <w:spacing w:after="100" w:line="259" w:lineRule="auto"/>
      <w:ind w:left="1320"/>
    </w:pPr>
    <w:rPr>
      <w:rFonts w:ascii="Cambria" w:hAnsi="Cambria"/>
      <w:sz w:val="22"/>
      <w:szCs w:val="22"/>
    </w:rPr>
  </w:style>
  <w:style w:type="paragraph" w:customStyle="1" w:styleId="Sumrio81">
    <w:name w:val="Sumário 81"/>
    <w:basedOn w:val="Normal"/>
    <w:next w:val="Normal"/>
    <w:autoRedefine/>
    <w:uiPriority w:val="39"/>
    <w:unhideWhenUsed/>
    <w:rsid w:val="009D2A6F"/>
    <w:pPr>
      <w:spacing w:after="100" w:line="259" w:lineRule="auto"/>
      <w:ind w:left="1540"/>
    </w:pPr>
    <w:rPr>
      <w:rFonts w:ascii="Cambria" w:hAnsi="Cambria"/>
      <w:sz w:val="22"/>
      <w:szCs w:val="22"/>
    </w:rPr>
  </w:style>
  <w:style w:type="paragraph" w:customStyle="1" w:styleId="Sumrio91">
    <w:name w:val="Sumário 91"/>
    <w:basedOn w:val="Normal"/>
    <w:next w:val="Normal"/>
    <w:autoRedefine/>
    <w:uiPriority w:val="39"/>
    <w:unhideWhenUsed/>
    <w:rsid w:val="009D2A6F"/>
    <w:pPr>
      <w:spacing w:after="100" w:line="259" w:lineRule="auto"/>
      <w:ind w:left="1760"/>
    </w:pPr>
    <w:rPr>
      <w:rFonts w:ascii="Cambria" w:hAnsi="Cambria"/>
      <w:sz w:val="22"/>
      <w:szCs w:val="22"/>
    </w:rPr>
  </w:style>
  <w:style w:type="character" w:customStyle="1" w:styleId="MenoPendente1">
    <w:name w:val="Menção Pendente1"/>
    <w:basedOn w:val="Fontepargpadro"/>
    <w:uiPriority w:val="99"/>
    <w:semiHidden/>
    <w:unhideWhenUsed/>
    <w:rsid w:val="009D2A6F"/>
    <w:rPr>
      <w:color w:val="605E5C"/>
      <w:shd w:val="clear" w:color="auto" w:fill="E1DFDD"/>
    </w:rPr>
  </w:style>
  <w:style w:type="character" w:customStyle="1" w:styleId="SemEspaamentoChar">
    <w:name w:val="Sem Espaçamento Char"/>
    <w:basedOn w:val="Fontepargpadro"/>
    <w:link w:val="SemEspaamento"/>
    <w:uiPriority w:val="1"/>
    <w:rsid w:val="009D2A6F"/>
    <w:rPr>
      <w:sz w:val="24"/>
      <w:szCs w:val="24"/>
      <w:lang w:eastAsia="ar-SA"/>
    </w:rPr>
  </w:style>
  <w:style w:type="character" w:customStyle="1" w:styleId="fontstyle01">
    <w:name w:val="fontstyle01"/>
    <w:basedOn w:val="Fontepargpadro"/>
    <w:rsid w:val="009D2A6F"/>
    <w:rPr>
      <w:rFonts w:ascii="CenturyGothic-Bold" w:hAnsi="CenturyGothic-Bold" w:hint="default"/>
      <w:b/>
      <w:bCs/>
      <w:i w:val="0"/>
      <w:iCs w:val="0"/>
      <w:color w:val="00000A"/>
      <w:sz w:val="18"/>
      <w:szCs w:val="18"/>
    </w:rPr>
  </w:style>
  <w:style w:type="paragraph" w:styleId="Numerada2">
    <w:name w:val="List Number 2"/>
    <w:basedOn w:val="Normal"/>
    <w:uiPriority w:val="99"/>
    <w:semiHidden/>
    <w:unhideWhenUsed/>
    <w:rsid w:val="00313A63"/>
    <w:pPr>
      <w:numPr>
        <w:numId w:val="2"/>
      </w:numPr>
      <w:suppressAutoHyphens/>
      <w:contextualSpacing/>
    </w:pPr>
    <w:rPr>
      <w:color w:val="00000A"/>
      <w:sz w:val="20"/>
      <w:szCs w:val="20"/>
      <w:lang w:eastAsia="zh-CN"/>
    </w:rPr>
  </w:style>
  <w:style w:type="character" w:styleId="Refdecomentrio">
    <w:name w:val="annotation reference"/>
    <w:basedOn w:val="Fontepargpadro"/>
    <w:uiPriority w:val="99"/>
    <w:semiHidden/>
    <w:unhideWhenUsed/>
    <w:rsid w:val="00243B9B"/>
    <w:rPr>
      <w:sz w:val="16"/>
      <w:szCs w:val="16"/>
    </w:rPr>
  </w:style>
  <w:style w:type="paragraph" w:styleId="Textodecomentrio">
    <w:name w:val="annotation text"/>
    <w:basedOn w:val="Normal"/>
    <w:link w:val="TextodecomentrioChar"/>
    <w:uiPriority w:val="99"/>
    <w:semiHidden/>
    <w:unhideWhenUsed/>
    <w:rsid w:val="00243B9B"/>
    <w:pPr>
      <w:suppressAutoHyphens/>
    </w:pPr>
    <w:rPr>
      <w:color w:val="00000A"/>
      <w:sz w:val="20"/>
      <w:szCs w:val="20"/>
      <w:lang w:eastAsia="zh-CN"/>
    </w:rPr>
  </w:style>
  <w:style w:type="character" w:customStyle="1" w:styleId="TextodecomentrioChar">
    <w:name w:val="Texto de comentário Char"/>
    <w:basedOn w:val="Fontepargpadro"/>
    <w:link w:val="Textodecomentrio"/>
    <w:uiPriority w:val="99"/>
    <w:semiHidden/>
    <w:rsid w:val="00243B9B"/>
    <w:rPr>
      <w:color w:val="00000A"/>
      <w:lang w:eastAsia="zh-CN"/>
    </w:rPr>
  </w:style>
  <w:style w:type="paragraph" w:styleId="Assuntodocomentrio">
    <w:name w:val="annotation subject"/>
    <w:basedOn w:val="Textodecomentrio"/>
    <w:next w:val="Textodecomentrio"/>
    <w:link w:val="AssuntodocomentrioChar"/>
    <w:uiPriority w:val="99"/>
    <w:semiHidden/>
    <w:unhideWhenUsed/>
    <w:rsid w:val="00243B9B"/>
    <w:rPr>
      <w:b/>
      <w:bCs/>
    </w:rPr>
  </w:style>
  <w:style w:type="character" w:customStyle="1" w:styleId="AssuntodocomentrioChar">
    <w:name w:val="Assunto do comentário Char"/>
    <w:basedOn w:val="TextodecomentrioChar"/>
    <w:link w:val="Assuntodocomentrio"/>
    <w:uiPriority w:val="99"/>
    <w:semiHidden/>
    <w:rsid w:val="00243B9B"/>
    <w:rPr>
      <w:b/>
      <w:bCs/>
      <w:color w:val="00000A"/>
      <w:lang w:eastAsia="zh-CN"/>
    </w:rPr>
  </w:style>
  <w:style w:type="paragraph" w:styleId="Reviso">
    <w:name w:val="Revision"/>
    <w:hidden/>
    <w:uiPriority w:val="99"/>
    <w:semiHidden/>
    <w:rsid w:val="001F36CF"/>
    <w:rPr>
      <w:color w:val="00000A"/>
      <w:lang w:eastAsia="zh-CN"/>
    </w:rPr>
  </w:style>
  <w:style w:type="character" w:customStyle="1" w:styleId="apple-converted-space">
    <w:name w:val="apple-converted-space"/>
    <w:basedOn w:val="Fontepargpadro"/>
    <w:rsid w:val="005E38F5"/>
  </w:style>
  <w:style w:type="character" w:customStyle="1" w:styleId="ListLabel5">
    <w:name w:val="ListLabel 5"/>
    <w:qFormat/>
    <w:rsid w:val="005D6D5A"/>
    <w:rPr>
      <w:rFonts w:ascii="Arial" w:hAnsi="Arial"/>
      <w:sz w:val="20"/>
    </w:rPr>
  </w:style>
  <w:style w:type="character" w:customStyle="1" w:styleId="Bullets">
    <w:name w:val="Bullets"/>
    <w:qFormat/>
    <w:rsid w:val="005D6D5A"/>
    <w:rPr>
      <w:rFonts w:ascii="OpenSymbol" w:eastAsia="OpenSymbol" w:hAnsi="OpenSymbol" w:cs="OpenSymbol"/>
    </w:rPr>
  </w:style>
  <w:style w:type="character" w:customStyle="1" w:styleId="Character20style">
    <w:name w:val="Character_20_style"/>
    <w:qFormat/>
    <w:rsid w:val="005D6D5A"/>
  </w:style>
  <w:style w:type="paragraph" w:customStyle="1" w:styleId="Heading">
    <w:name w:val="Heading"/>
    <w:basedOn w:val="Normal"/>
    <w:next w:val="Corpodetexto"/>
    <w:qFormat/>
    <w:rsid w:val="005D6D5A"/>
    <w:pPr>
      <w:keepNext/>
      <w:spacing w:before="240" w:after="120"/>
    </w:pPr>
    <w:rPr>
      <w:rFonts w:ascii="Liberation Sans" w:eastAsia="WenQuanYi Micro Hei" w:hAnsi="Liberation Sans" w:cs="Lohit Devanagari"/>
      <w:sz w:val="28"/>
      <w:szCs w:val="28"/>
      <w:lang w:val="en-US" w:eastAsia="zh-CN" w:bidi="hi-IN"/>
    </w:rPr>
  </w:style>
  <w:style w:type="paragraph" w:customStyle="1" w:styleId="Index">
    <w:name w:val="Index"/>
    <w:basedOn w:val="Normal"/>
    <w:qFormat/>
    <w:rsid w:val="005D6D5A"/>
    <w:pPr>
      <w:suppressLineNumbers/>
    </w:pPr>
    <w:rPr>
      <w:rFonts w:ascii="Liberation Serif" w:eastAsia="WenQuanYi Micro Hei" w:hAnsi="Liberation Serif" w:cs="Lohit Devanagari"/>
      <w:lang w:val="en-US" w:eastAsia="zh-CN" w:bidi="hi-IN"/>
    </w:rPr>
  </w:style>
  <w:style w:type="paragraph" w:customStyle="1" w:styleId="TableHeading">
    <w:name w:val="Table Heading"/>
    <w:basedOn w:val="TableContents"/>
    <w:qFormat/>
    <w:rsid w:val="005D6D5A"/>
    <w:pPr>
      <w:suppressLineNumbers/>
      <w:suppressAutoHyphens w:val="0"/>
      <w:jc w:val="center"/>
    </w:pPr>
    <w:rPr>
      <w:rFonts w:ascii="Liberation Serif" w:eastAsia="WenQuanYi Micro Hei" w:hAnsi="Liberation Serif" w:cs="Lohit Devanagari"/>
      <w:b/>
      <w:bCs/>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250">
      <w:bodyDiv w:val="1"/>
      <w:marLeft w:val="0"/>
      <w:marRight w:val="0"/>
      <w:marTop w:val="0"/>
      <w:marBottom w:val="0"/>
      <w:divBdr>
        <w:top w:val="none" w:sz="0" w:space="0" w:color="auto"/>
        <w:left w:val="none" w:sz="0" w:space="0" w:color="auto"/>
        <w:bottom w:val="none" w:sz="0" w:space="0" w:color="auto"/>
        <w:right w:val="none" w:sz="0" w:space="0" w:color="auto"/>
      </w:divBdr>
    </w:div>
    <w:div w:id="113597314">
      <w:bodyDiv w:val="1"/>
      <w:marLeft w:val="0"/>
      <w:marRight w:val="0"/>
      <w:marTop w:val="0"/>
      <w:marBottom w:val="0"/>
      <w:divBdr>
        <w:top w:val="none" w:sz="0" w:space="0" w:color="auto"/>
        <w:left w:val="none" w:sz="0" w:space="0" w:color="auto"/>
        <w:bottom w:val="none" w:sz="0" w:space="0" w:color="auto"/>
        <w:right w:val="none" w:sz="0" w:space="0" w:color="auto"/>
      </w:divBdr>
    </w:div>
    <w:div w:id="239364201">
      <w:bodyDiv w:val="1"/>
      <w:marLeft w:val="0"/>
      <w:marRight w:val="0"/>
      <w:marTop w:val="0"/>
      <w:marBottom w:val="0"/>
      <w:divBdr>
        <w:top w:val="none" w:sz="0" w:space="0" w:color="auto"/>
        <w:left w:val="none" w:sz="0" w:space="0" w:color="auto"/>
        <w:bottom w:val="none" w:sz="0" w:space="0" w:color="auto"/>
        <w:right w:val="none" w:sz="0" w:space="0" w:color="auto"/>
      </w:divBdr>
    </w:div>
    <w:div w:id="279996518">
      <w:bodyDiv w:val="1"/>
      <w:marLeft w:val="0"/>
      <w:marRight w:val="0"/>
      <w:marTop w:val="0"/>
      <w:marBottom w:val="0"/>
      <w:divBdr>
        <w:top w:val="none" w:sz="0" w:space="0" w:color="auto"/>
        <w:left w:val="none" w:sz="0" w:space="0" w:color="auto"/>
        <w:bottom w:val="none" w:sz="0" w:space="0" w:color="auto"/>
        <w:right w:val="none" w:sz="0" w:space="0" w:color="auto"/>
      </w:divBdr>
    </w:div>
    <w:div w:id="304241480">
      <w:bodyDiv w:val="1"/>
      <w:marLeft w:val="0"/>
      <w:marRight w:val="0"/>
      <w:marTop w:val="0"/>
      <w:marBottom w:val="0"/>
      <w:divBdr>
        <w:top w:val="none" w:sz="0" w:space="0" w:color="auto"/>
        <w:left w:val="none" w:sz="0" w:space="0" w:color="auto"/>
        <w:bottom w:val="none" w:sz="0" w:space="0" w:color="auto"/>
        <w:right w:val="none" w:sz="0" w:space="0" w:color="auto"/>
      </w:divBdr>
    </w:div>
    <w:div w:id="340864615">
      <w:bodyDiv w:val="1"/>
      <w:marLeft w:val="0"/>
      <w:marRight w:val="0"/>
      <w:marTop w:val="0"/>
      <w:marBottom w:val="0"/>
      <w:divBdr>
        <w:top w:val="none" w:sz="0" w:space="0" w:color="auto"/>
        <w:left w:val="none" w:sz="0" w:space="0" w:color="auto"/>
        <w:bottom w:val="none" w:sz="0" w:space="0" w:color="auto"/>
        <w:right w:val="none" w:sz="0" w:space="0" w:color="auto"/>
      </w:divBdr>
    </w:div>
    <w:div w:id="408423860">
      <w:bodyDiv w:val="1"/>
      <w:marLeft w:val="0"/>
      <w:marRight w:val="0"/>
      <w:marTop w:val="0"/>
      <w:marBottom w:val="0"/>
      <w:divBdr>
        <w:top w:val="none" w:sz="0" w:space="0" w:color="auto"/>
        <w:left w:val="none" w:sz="0" w:space="0" w:color="auto"/>
        <w:bottom w:val="none" w:sz="0" w:space="0" w:color="auto"/>
        <w:right w:val="none" w:sz="0" w:space="0" w:color="auto"/>
      </w:divBdr>
    </w:div>
    <w:div w:id="410395295">
      <w:bodyDiv w:val="1"/>
      <w:marLeft w:val="0"/>
      <w:marRight w:val="0"/>
      <w:marTop w:val="0"/>
      <w:marBottom w:val="0"/>
      <w:divBdr>
        <w:top w:val="none" w:sz="0" w:space="0" w:color="auto"/>
        <w:left w:val="none" w:sz="0" w:space="0" w:color="auto"/>
        <w:bottom w:val="none" w:sz="0" w:space="0" w:color="auto"/>
        <w:right w:val="none" w:sz="0" w:space="0" w:color="auto"/>
      </w:divBdr>
    </w:div>
    <w:div w:id="454445427">
      <w:bodyDiv w:val="1"/>
      <w:marLeft w:val="0"/>
      <w:marRight w:val="0"/>
      <w:marTop w:val="0"/>
      <w:marBottom w:val="0"/>
      <w:divBdr>
        <w:top w:val="none" w:sz="0" w:space="0" w:color="auto"/>
        <w:left w:val="none" w:sz="0" w:space="0" w:color="auto"/>
        <w:bottom w:val="none" w:sz="0" w:space="0" w:color="auto"/>
        <w:right w:val="none" w:sz="0" w:space="0" w:color="auto"/>
      </w:divBdr>
    </w:div>
    <w:div w:id="486365845">
      <w:bodyDiv w:val="1"/>
      <w:marLeft w:val="0"/>
      <w:marRight w:val="0"/>
      <w:marTop w:val="0"/>
      <w:marBottom w:val="0"/>
      <w:divBdr>
        <w:top w:val="none" w:sz="0" w:space="0" w:color="auto"/>
        <w:left w:val="none" w:sz="0" w:space="0" w:color="auto"/>
        <w:bottom w:val="none" w:sz="0" w:space="0" w:color="auto"/>
        <w:right w:val="none" w:sz="0" w:space="0" w:color="auto"/>
      </w:divBdr>
    </w:div>
    <w:div w:id="595793747">
      <w:bodyDiv w:val="1"/>
      <w:marLeft w:val="0"/>
      <w:marRight w:val="0"/>
      <w:marTop w:val="0"/>
      <w:marBottom w:val="0"/>
      <w:divBdr>
        <w:top w:val="none" w:sz="0" w:space="0" w:color="auto"/>
        <w:left w:val="none" w:sz="0" w:space="0" w:color="auto"/>
        <w:bottom w:val="none" w:sz="0" w:space="0" w:color="auto"/>
        <w:right w:val="none" w:sz="0" w:space="0" w:color="auto"/>
      </w:divBdr>
    </w:div>
    <w:div w:id="677738154">
      <w:bodyDiv w:val="1"/>
      <w:marLeft w:val="0"/>
      <w:marRight w:val="0"/>
      <w:marTop w:val="0"/>
      <w:marBottom w:val="0"/>
      <w:divBdr>
        <w:top w:val="none" w:sz="0" w:space="0" w:color="auto"/>
        <w:left w:val="none" w:sz="0" w:space="0" w:color="auto"/>
        <w:bottom w:val="none" w:sz="0" w:space="0" w:color="auto"/>
        <w:right w:val="none" w:sz="0" w:space="0" w:color="auto"/>
      </w:divBdr>
    </w:div>
    <w:div w:id="718437033">
      <w:bodyDiv w:val="1"/>
      <w:marLeft w:val="0"/>
      <w:marRight w:val="0"/>
      <w:marTop w:val="0"/>
      <w:marBottom w:val="0"/>
      <w:divBdr>
        <w:top w:val="none" w:sz="0" w:space="0" w:color="auto"/>
        <w:left w:val="none" w:sz="0" w:space="0" w:color="auto"/>
        <w:bottom w:val="none" w:sz="0" w:space="0" w:color="auto"/>
        <w:right w:val="none" w:sz="0" w:space="0" w:color="auto"/>
      </w:divBdr>
    </w:div>
    <w:div w:id="759565075">
      <w:bodyDiv w:val="1"/>
      <w:marLeft w:val="0"/>
      <w:marRight w:val="0"/>
      <w:marTop w:val="0"/>
      <w:marBottom w:val="0"/>
      <w:divBdr>
        <w:top w:val="none" w:sz="0" w:space="0" w:color="auto"/>
        <w:left w:val="none" w:sz="0" w:space="0" w:color="auto"/>
        <w:bottom w:val="none" w:sz="0" w:space="0" w:color="auto"/>
        <w:right w:val="none" w:sz="0" w:space="0" w:color="auto"/>
      </w:divBdr>
    </w:div>
    <w:div w:id="777481507">
      <w:bodyDiv w:val="1"/>
      <w:marLeft w:val="0"/>
      <w:marRight w:val="0"/>
      <w:marTop w:val="0"/>
      <w:marBottom w:val="0"/>
      <w:divBdr>
        <w:top w:val="none" w:sz="0" w:space="0" w:color="auto"/>
        <w:left w:val="none" w:sz="0" w:space="0" w:color="auto"/>
        <w:bottom w:val="none" w:sz="0" w:space="0" w:color="auto"/>
        <w:right w:val="none" w:sz="0" w:space="0" w:color="auto"/>
      </w:divBdr>
    </w:div>
    <w:div w:id="817765515">
      <w:bodyDiv w:val="1"/>
      <w:marLeft w:val="0"/>
      <w:marRight w:val="0"/>
      <w:marTop w:val="0"/>
      <w:marBottom w:val="0"/>
      <w:divBdr>
        <w:top w:val="none" w:sz="0" w:space="0" w:color="auto"/>
        <w:left w:val="none" w:sz="0" w:space="0" w:color="auto"/>
        <w:bottom w:val="none" w:sz="0" w:space="0" w:color="auto"/>
        <w:right w:val="none" w:sz="0" w:space="0" w:color="auto"/>
      </w:divBdr>
    </w:div>
    <w:div w:id="828401186">
      <w:bodyDiv w:val="1"/>
      <w:marLeft w:val="0"/>
      <w:marRight w:val="0"/>
      <w:marTop w:val="0"/>
      <w:marBottom w:val="0"/>
      <w:divBdr>
        <w:top w:val="none" w:sz="0" w:space="0" w:color="auto"/>
        <w:left w:val="none" w:sz="0" w:space="0" w:color="auto"/>
        <w:bottom w:val="none" w:sz="0" w:space="0" w:color="auto"/>
        <w:right w:val="none" w:sz="0" w:space="0" w:color="auto"/>
      </w:divBdr>
    </w:div>
    <w:div w:id="832724337">
      <w:bodyDiv w:val="1"/>
      <w:marLeft w:val="0"/>
      <w:marRight w:val="0"/>
      <w:marTop w:val="0"/>
      <w:marBottom w:val="0"/>
      <w:divBdr>
        <w:top w:val="none" w:sz="0" w:space="0" w:color="auto"/>
        <w:left w:val="none" w:sz="0" w:space="0" w:color="auto"/>
        <w:bottom w:val="none" w:sz="0" w:space="0" w:color="auto"/>
        <w:right w:val="none" w:sz="0" w:space="0" w:color="auto"/>
      </w:divBdr>
    </w:div>
    <w:div w:id="857279647">
      <w:bodyDiv w:val="1"/>
      <w:marLeft w:val="0"/>
      <w:marRight w:val="0"/>
      <w:marTop w:val="0"/>
      <w:marBottom w:val="0"/>
      <w:divBdr>
        <w:top w:val="none" w:sz="0" w:space="0" w:color="auto"/>
        <w:left w:val="none" w:sz="0" w:space="0" w:color="auto"/>
        <w:bottom w:val="none" w:sz="0" w:space="0" w:color="auto"/>
        <w:right w:val="none" w:sz="0" w:space="0" w:color="auto"/>
      </w:divBdr>
    </w:div>
    <w:div w:id="921446603">
      <w:bodyDiv w:val="1"/>
      <w:marLeft w:val="0"/>
      <w:marRight w:val="0"/>
      <w:marTop w:val="0"/>
      <w:marBottom w:val="0"/>
      <w:divBdr>
        <w:top w:val="none" w:sz="0" w:space="0" w:color="auto"/>
        <w:left w:val="none" w:sz="0" w:space="0" w:color="auto"/>
        <w:bottom w:val="none" w:sz="0" w:space="0" w:color="auto"/>
        <w:right w:val="none" w:sz="0" w:space="0" w:color="auto"/>
      </w:divBdr>
    </w:div>
    <w:div w:id="958992651">
      <w:bodyDiv w:val="1"/>
      <w:marLeft w:val="0"/>
      <w:marRight w:val="0"/>
      <w:marTop w:val="0"/>
      <w:marBottom w:val="0"/>
      <w:divBdr>
        <w:top w:val="none" w:sz="0" w:space="0" w:color="auto"/>
        <w:left w:val="none" w:sz="0" w:space="0" w:color="auto"/>
        <w:bottom w:val="none" w:sz="0" w:space="0" w:color="auto"/>
        <w:right w:val="none" w:sz="0" w:space="0" w:color="auto"/>
      </w:divBdr>
    </w:div>
    <w:div w:id="1040401118">
      <w:bodyDiv w:val="1"/>
      <w:marLeft w:val="0"/>
      <w:marRight w:val="0"/>
      <w:marTop w:val="0"/>
      <w:marBottom w:val="0"/>
      <w:divBdr>
        <w:top w:val="none" w:sz="0" w:space="0" w:color="auto"/>
        <w:left w:val="none" w:sz="0" w:space="0" w:color="auto"/>
        <w:bottom w:val="none" w:sz="0" w:space="0" w:color="auto"/>
        <w:right w:val="none" w:sz="0" w:space="0" w:color="auto"/>
      </w:divBdr>
    </w:div>
    <w:div w:id="1067648046">
      <w:bodyDiv w:val="1"/>
      <w:marLeft w:val="0"/>
      <w:marRight w:val="0"/>
      <w:marTop w:val="0"/>
      <w:marBottom w:val="0"/>
      <w:divBdr>
        <w:top w:val="none" w:sz="0" w:space="0" w:color="auto"/>
        <w:left w:val="none" w:sz="0" w:space="0" w:color="auto"/>
        <w:bottom w:val="none" w:sz="0" w:space="0" w:color="auto"/>
        <w:right w:val="none" w:sz="0" w:space="0" w:color="auto"/>
      </w:divBdr>
    </w:div>
    <w:div w:id="1132793024">
      <w:bodyDiv w:val="1"/>
      <w:marLeft w:val="0"/>
      <w:marRight w:val="0"/>
      <w:marTop w:val="0"/>
      <w:marBottom w:val="0"/>
      <w:divBdr>
        <w:top w:val="none" w:sz="0" w:space="0" w:color="auto"/>
        <w:left w:val="none" w:sz="0" w:space="0" w:color="auto"/>
        <w:bottom w:val="none" w:sz="0" w:space="0" w:color="auto"/>
        <w:right w:val="none" w:sz="0" w:space="0" w:color="auto"/>
      </w:divBdr>
    </w:div>
    <w:div w:id="1186333164">
      <w:bodyDiv w:val="1"/>
      <w:marLeft w:val="0"/>
      <w:marRight w:val="0"/>
      <w:marTop w:val="0"/>
      <w:marBottom w:val="0"/>
      <w:divBdr>
        <w:top w:val="none" w:sz="0" w:space="0" w:color="auto"/>
        <w:left w:val="none" w:sz="0" w:space="0" w:color="auto"/>
        <w:bottom w:val="none" w:sz="0" w:space="0" w:color="auto"/>
        <w:right w:val="none" w:sz="0" w:space="0" w:color="auto"/>
      </w:divBdr>
    </w:div>
    <w:div w:id="1202396800">
      <w:bodyDiv w:val="1"/>
      <w:marLeft w:val="0"/>
      <w:marRight w:val="0"/>
      <w:marTop w:val="0"/>
      <w:marBottom w:val="0"/>
      <w:divBdr>
        <w:top w:val="none" w:sz="0" w:space="0" w:color="auto"/>
        <w:left w:val="none" w:sz="0" w:space="0" w:color="auto"/>
        <w:bottom w:val="none" w:sz="0" w:space="0" w:color="auto"/>
        <w:right w:val="none" w:sz="0" w:space="0" w:color="auto"/>
      </w:divBdr>
    </w:div>
    <w:div w:id="1226258826">
      <w:bodyDiv w:val="1"/>
      <w:marLeft w:val="0"/>
      <w:marRight w:val="0"/>
      <w:marTop w:val="0"/>
      <w:marBottom w:val="0"/>
      <w:divBdr>
        <w:top w:val="none" w:sz="0" w:space="0" w:color="auto"/>
        <w:left w:val="none" w:sz="0" w:space="0" w:color="auto"/>
        <w:bottom w:val="none" w:sz="0" w:space="0" w:color="auto"/>
        <w:right w:val="none" w:sz="0" w:space="0" w:color="auto"/>
      </w:divBdr>
    </w:div>
    <w:div w:id="1251505907">
      <w:bodyDiv w:val="1"/>
      <w:marLeft w:val="0"/>
      <w:marRight w:val="0"/>
      <w:marTop w:val="0"/>
      <w:marBottom w:val="0"/>
      <w:divBdr>
        <w:top w:val="none" w:sz="0" w:space="0" w:color="auto"/>
        <w:left w:val="none" w:sz="0" w:space="0" w:color="auto"/>
        <w:bottom w:val="none" w:sz="0" w:space="0" w:color="auto"/>
        <w:right w:val="none" w:sz="0" w:space="0" w:color="auto"/>
      </w:divBdr>
    </w:div>
    <w:div w:id="1311984897">
      <w:bodyDiv w:val="1"/>
      <w:marLeft w:val="0"/>
      <w:marRight w:val="0"/>
      <w:marTop w:val="0"/>
      <w:marBottom w:val="0"/>
      <w:divBdr>
        <w:top w:val="none" w:sz="0" w:space="0" w:color="auto"/>
        <w:left w:val="none" w:sz="0" w:space="0" w:color="auto"/>
        <w:bottom w:val="none" w:sz="0" w:space="0" w:color="auto"/>
        <w:right w:val="none" w:sz="0" w:space="0" w:color="auto"/>
      </w:divBdr>
    </w:div>
    <w:div w:id="1501847059">
      <w:bodyDiv w:val="1"/>
      <w:marLeft w:val="0"/>
      <w:marRight w:val="0"/>
      <w:marTop w:val="0"/>
      <w:marBottom w:val="0"/>
      <w:divBdr>
        <w:top w:val="none" w:sz="0" w:space="0" w:color="auto"/>
        <w:left w:val="none" w:sz="0" w:space="0" w:color="auto"/>
        <w:bottom w:val="none" w:sz="0" w:space="0" w:color="auto"/>
        <w:right w:val="none" w:sz="0" w:space="0" w:color="auto"/>
      </w:divBdr>
    </w:div>
    <w:div w:id="1562715200">
      <w:bodyDiv w:val="1"/>
      <w:marLeft w:val="0"/>
      <w:marRight w:val="0"/>
      <w:marTop w:val="0"/>
      <w:marBottom w:val="0"/>
      <w:divBdr>
        <w:top w:val="none" w:sz="0" w:space="0" w:color="auto"/>
        <w:left w:val="none" w:sz="0" w:space="0" w:color="auto"/>
        <w:bottom w:val="none" w:sz="0" w:space="0" w:color="auto"/>
        <w:right w:val="none" w:sz="0" w:space="0" w:color="auto"/>
      </w:divBdr>
    </w:div>
    <w:div w:id="1563563665">
      <w:bodyDiv w:val="1"/>
      <w:marLeft w:val="0"/>
      <w:marRight w:val="0"/>
      <w:marTop w:val="0"/>
      <w:marBottom w:val="0"/>
      <w:divBdr>
        <w:top w:val="none" w:sz="0" w:space="0" w:color="auto"/>
        <w:left w:val="none" w:sz="0" w:space="0" w:color="auto"/>
        <w:bottom w:val="none" w:sz="0" w:space="0" w:color="auto"/>
        <w:right w:val="none" w:sz="0" w:space="0" w:color="auto"/>
      </w:divBdr>
    </w:div>
    <w:div w:id="1704011760">
      <w:bodyDiv w:val="1"/>
      <w:marLeft w:val="0"/>
      <w:marRight w:val="0"/>
      <w:marTop w:val="0"/>
      <w:marBottom w:val="0"/>
      <w:divBdr>
        <w:top w:val="none" w:sz="0" w:space="0" w:color="auto"/>
        <w:left w:val="none" w:sz="0" w:space="0" w:color="auto"/>
        <w:bottom w:val="none" w:sz="0" w:space="0" w:color="auto"/>
        <w:right w:val="none" w:sz="0" w:space="0" w:color="auto"/>
      </w:divBdr>
    </w:div>
    <w:div w:id="1708605320">
      <w:bodyDiv w:val="1"/>
      <w:marLeft w:val="0"/>
      <w:marRight w:val="0"/>
      <w:marTop w:val="0"/>
      <w:marBottom w:val="0"/>
      <w:divBdr>
        <w:top w:val="none" w:sz="0" w:space="0" w:color="auto"/>
        <w:left w:val="none" w:sz="0" w:space="0" w:color="auto"/>
        <w:bottom w:val="none" w:sz="0" w:space="0" w:color="auto"/>
        <w:right w:val="none" w:sz="0" w:space="0" w:color="auto"/>
      </w:divBdr>
    </w:div>
    <w:div w:id="1715079114">
      <w:bodyDiv w:val="1"/>
      <w:marLeft w:val="0"/>
      <w:marRight w:val="0"/>
      <w:marTop w:val="0"/>
      <w:marBottom w:val="0"/>
      <w:divBdr>
        <w:top w:val="none" w:sz="0" w:space="0" w:color="auto"/>
        <w:left w:val="none" w:sz="0" w:space="0" w:color="auto"/>
        <w:bottom w:val="none" w:sz="0" w:space="0" w:color="auto"/>
        <w:right w:val="none" w:sz="0" w:space="0" w:color="auto"/>
      </w:divBdr>
    </w:div>
    <w:div w:id="1750152845">
      <w:bodyDiv w:val="1"/>
      <w:marLeft w:val="0"/>
      <w:marRight w:val="0"/>
      <w:marTop w:val="0"/>
      <w:marBottom w:val="0"/>
      <w:divBdr>
        <w:top w:val="none" w:sz="0" w:space="0" w:color="auto"/>
        <w:left w:val="none" w:sz="0" w:space="0" w:color="auto"/>
        <w:bottom w:val="none" w:sz="0" w:space="0" w:color="auto"/>
        <w:right w:val="none" w:sz="0" w:space="0" w:color="auto"/>
      </w:divBdr>
    </w:div>
    <w:div w:id="1809978872">
      <w:bodyDiv w:val="1"/>
      <w:marLeft w:val="0"/>
      <w:marRight w:val="0"/>
      <w:marTop w:val="0"/>
      <w:marBottom w:val="0"/>
      <w:divBdr>
        <w:top w:val="none" w:sz="0" w:space="0" w:color="auto"/>
        <w:left w:val="none" w:sz="0" w:space="0" w:color="auto"/>
        <w:bottom w:val="none" w:sz="0" w:space="0" w:color="auto"/>
        <w:right w:val="none" w:sz="0" w:space="0" w:color="auto"/>
      </w:divBdr>
    </w:div>
    <w:div w:id="1895969551">
      <w:bodyDiv w:val="1"/>
      <w:marLeft w:val="0"/>
      <w:marRight w:val="0"/>
      <w:marTop w:val="0"/>
      <w:marBottom w:val="0"/>
      <w:divBdr>
        <w:top w:val="none" w:sz="0" w:space="0" w:color="auto"/>
        <w:left w:val="none" w:sz="0" w:space="0" w:color="auto"/>
        <w:bottom w:val="none" w:sz="0" w:space="0" w:color="auto"/>
        <w:right w:val="none" w:sz="0" w:space="0" w:color="auto"/>
      </w:divBdr>
    </w:div>
    <w:div w:id="1906261207">
      <w:bodyDiv w:val="1"/>
      <w:marLeft w:val="0"/>
      <w:marRight w:val="0"/>
      <w:marTop w:val="0"/>
      <w:marBottom w:val="0"/>
      <w:divBdr>
        <w:top w:val="none" w:sz="0" w:space="0" w:color="auto"/>
        <w:left w:val="none" w:sz="0" w:space="0" w:color="auto"/>
        <w:bottom w:val="none" w:sz="0" w:space="0" w:color="auto"/>
        <w:right w:val="none" w:sz="0" w:space="0" w:color="auto"/>
      </w:divBdr>
    </w:div>
    <w:div w:id="1962572653">
      <w:bodyDiv w:val="1"/>
      <w:marLeft w:val="0"/>
      <w:marRight w:val="0"/>
      <w:marTop w:val="0"/>
      <w:marBottom w:val="0"/>
      <w:divBdr>
        <w:top w:val="none" w:sz="0" w:space="0" w:color="auto"/>
        <w:left w:val="none" w:sz="0" w:space="0" w:color="auto"/>
        <w:bottom w:val="none" w:sz="0" w:space="0" w:color="auto"/>
        <w:right w:val="none" w:sz="0" w:space="0" w:color="auto"/>
      </w:divBdr>
    </w:div>
    <w:div w:id="2032799816">
      <w:bodyDiv w:val="1"/>
      <w:marLeft w:val="0"/>
      <w:marRight w:val="0"/>
      <w:marTop w:val="0"/>
      <w:marBottom w:val="0"/>
      <w:divBdr>
        <w:top w:val="none" w:sz="0" w:space="0" w:color="auto"/>
        <w:left w:val="none" w:sz="0" w:space="0" w:color="auto"/>
        <w:bottom w:val="none" w:sz="0" w:space="0" w:color="auto"/>
        <w:right w:val="none" w:sz="0" w:space="0" w:color="auto"/>
      </w:divBdr>
    </w:div>
    <w:div w:id="2054572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DA0A4-5133-5D45-99ED-A966B9CA8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64</Pages>
  <Words>23014</Words>
  <Characters>124279</Characters>
  <Application>Microsoft Office Word</Application>
  <DocSecurity>0</DocSecurity>
  <Lines>1035</Lines>
  <Paragraphs>293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fabiano vargas</cp:lastModifiedBy>
  <cp:revision>3</cp:revision>
  <cp:lastPrinted>2018-07-24T22:02:00Z</cp:lastPrinted>
  <dcterms:created xsi:type="dcterms:W3CDTF">2022-10-11T19:26:00Z</dcterms:created>
  <dcterms:modified xsi:type="dcterms:W3CDTF">2023-01-18T16:42:00Z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